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055" w:rsidRDefault="008D0055" w:rsidP="008D0055">
      <w:pPr>
        <w:jc w:val="center"/>
        <w:rPr>
          <w:b/>
          <w:bCs/>
        </w:rPr>
      </w:pPr>
      <w:r w:rsidRPr="00D01D2D">
        <w:rPr>
          <w:b/>
          <w:bCs/>
        </w:rPr>
        <w:t xml:space="preserve">INVESTIGATOR </w:t>
      </w:r>
      <w:r>
        <w:rPr>
          <w:b/>
          <w:bCs/>
        </w:rPr>
        <w:t>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2562"/>
        <w:gridCol w:w="1437"/>
        <w:gridCol w:w="3377"/>
      </w:tblGrid>
      <w:tr w:rsidR="008D0055" w:rsidRPr="00086BC7" w:rsidTr="00086BC7">
        <w:trPr>
          <w:trHeight w:val="432"/>
        </w:trPr>
        <w:tc>
          <w:tcPr>
            <w:tcW w:w="1183" w:type="pct"/>
            <w:shd w:val="clear" w:color="auto" w:fill="auto"/>
            <w:vAlign w:val="center"/>
          </w:tcPr>
          <w:p w:rsidR="008D0055" w:rsidRPr="00086BC7" w:rsidRDefault="008D0055" w:rsidP="00086BC7">
            <w:pPr>
              <w:widowControl/>
              <w:overflowPunct/>
              <w:autoSpaceDE/>
              <w:autoSpaceDN/>
              <w:adjustRightInd/>
              <w:jc w:val="left"/>
              <w:textAlignment w:val="auto"/>
              <w:rPr>
                <w:b/>
              </w:rPr>
            </w:pPr>
            <w:r w:rsidRPr="00086BC7">
              <w:rPr>
                <w:b/>
              </w:rPr>
              <w:t>ICON Project Number:</w:t>
            </w:r>
          </w:p>
        </w:tc>
        <w:bookmarkStart w:id="0" w:name="Text5"/>
        <w:tc>
          <w:tcPr>
            <w:tcW w:w="1235" w:type="pct"/>
            <w:shd w:val="clear" w:color="auto" w:fill="auto"/>
            <w:vAlign w:val="center"/>
          </w:tcPr>
          <w:p w:rsidR="008D0055" w:rsidRPr="00086BC7" w:rsidRDefault="008D0055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>
              <w:fldChar w:fldCharType="end"/>
            </w:r>
            <w:bookmarkEnd w:id="0"/>
            <w:ins w:id="1" w:author="Clarity" w:date="2016-08-19T11:55:00Z">
              <w:r w:rsidR="00F60CBB">
                <w:t>$$ICON</w:t>
              </w:r>
            </w:ins>
          </w:p>
        </w:tc>
        <w:tc>
          <w:tcPr>
            <w:tcW w:w="784" w:type="pct"/>
            <w:shd w:val="clear" w:color="auto" w:fill="auto"/>
            <w:vAlign w:val="center"/>
          </w:tcPr>
          <w:p w:rsidR="008D0055" w:rsidRPr="00086BC7" w:rsidRDefault="008D0055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r w:rsidRPr="00086BC7">
              <w:rPr>
                <w:b/>
              </w:rPr>
              <w:t>Sponsor Protocol No.:</w:t>
            </w:r>
          </w:p>
        </w:tc>
        <w:bookmarkStart w:id="2" w:name="Text7"/>
        <w:tc>
          <w:tcPr>
            <w:tcW w:w="1797" w:type="pct"/>
            <w:shd w:val="clear" w:color="auto" w:fill="auto"/>
            <w:vAlign w:val="center"/>
          </w:tcPr>
          <w:p w:rsidR="008D0055" w:rsidRPr="00086BC7" w:rsidRDefault="008D0055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8D0055" w:rsidRPr="00086BC7" w:rsidTr="00086BC7">
        <w:trPr>
          <w:trHeight w:val="432"/>
        </w:trPr>
        <w:tc>
          <w:tcPr>
            <w:tcW w:w="1183" w:type="pct"/>
            <w:shd w:val="clear" w:color="auto" w:fill="auto"/>
            <w:vAlign w:val="center"/>
          </w:tcPr>
          <w:p w:rsidR="008D0055" w:rsidRPr="00086BC7" w:rsidRDefault="008D0055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r w:rsidRPr="00086BC7">
              <w:rPr>
                <w:b/>
              </w:rPr>
              <w:t>Principal Investigator Name</w:t>
            </w:r>
            <w:ins w:id="3" w:author="neilandek" w:date="2016-05-24T10:47:00Z">
              <w:r w:rsidR="00A0483D">
                <w:rPr>
                  <w:b/>
                </w:rPr>
                <w:t xml:space="preserve"> / ML# (If Applicable)</w:t>
              </w:r>
            </w:ins>
            <w:r w:rsidRPr="00086BC7">
              <w:rPr>
                <w:b/>
              </w:rPr>
              <w:t>:</w:t>
            </w:r>
          </w:p>
        </w:tc>
        <w:bookmarkStart w:id="4" w:name="Text6"/>
        <w:tc>
          <w:tcPr>
            <w:tcW w:w="1235" w:type="pct"/>
            <w:shd w:val="clear" w:color="auto" w:fill="auto"/>
            <w:vAlign w:val="center"/>
          </w:tcPr>
          <w:p w:rsidR="008D0055" w:rsidRPr="00086BC7" w:rsidRDefault="008D0055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>
              <w:fldChar w:fldCharType="end"/>
            </w:r>
            <w:bookmarkEnd w:id="4"/>
            <w:ins w:id="5" w:author="Clarity" w:date="2016-08-19T11:55:00Z">
              <w:r w:rsidR="00F60CBB">
                <w:t>$$Principa</w:t>
              </w:r>
            </w:ins>
            <w:ins w:id="6" w:author="Clarity" w:date="2016-08-19T11:56:00Z">
              <w:r w:rsidR="00F60CBB">
                <w:t>lI</w:t>
              </w:r>
            </w:ins>
            <w:ins w:id="7" w:author="Clarity" w:date="2016-08-19T11:55:00Z">
              <w:r w:rsidR="00F60CBB">
                <w:t>nvName</w:t>
              </w:r>
            </w:ins>
          </w:p>
        </w:tc>
        <w:tc>
          <w:tcPr>
            <w:tcW w:w="784" w:type="pct"/>
            <w:shd w:val="clear" w:color="auto" w:fill="auto"/>
            <w:vAlign w:val="center"/>
          </w:tcPr>
          <w:p w:rsidR="008D0055" w:rsidRPr="00086BC7" w:rsidRDefault="008D0055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r w:rsidRPr="00086BC7">
              <w:rPr>
                <w:b/>
              </w:rPr>
              <w:t>Address:</w:t>
            </w:r>
          </w:p>
        </w:tc>
        <w:tc>
          <w:tcPr>
            <w:tcW w:w="1797" w:type="pct"/>
            <w:shd w:val="clear" w:color="auto" w:fill="auto"/>
            <w:vAlign w:val="center"/>
          </w:tcPr>
          <w:p w:rsidR="008D0055" w:rsidRPr="00086BC7" w:rsidRDefault="00571A1D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color w:val="auto"/>
              </w:rPr>
            </w:pPr>
            <w:r w:rsidRPr="00086BC7">
              <w:rPr>
                <w:b/>
                <w:color w:val="auto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8" w:name="Text37"/>
            <w:r w:rsidRPr="00086BC7">
              <w:rPr>
                <w:b/>
                <w:color w:val="auto"/>
              </w:rPr>
              <w:instrText xml:space="preserve"> FORMTEXT </w:instrText>
            </w:r>
            <w:r w:rsidR="00BC0512" w:rsidRPr="00086BC7">
              <w:rPr>
                <w:b/>
                <w:color w:val="auto"/>
              </w:rPr>
            </w:r>
            <w:r w:rsidRPr="00086BC7">
              <w:rPr>
                <w:b/>
                <w:color w:val="auto"/>
              </w:rPr>
              <w:fldChar w:fldCharType="separate"/>
            </w:r>
            <w:r w:rsidRPr="00086BC7">
              <w:rPr>
                <w:b/>
                <w:noProof/>
                <w:color w:val="auto"/>
              </w:rPr>
              <w:t> </w:t>
            </w:r>
            <w:r w:rsidRPr="00086BC7">
              <w:rPr>
                <w:b/>
                <w:noProof/>
                <w:color w:val="auto"/>
              </w:rPr>
              <w:t> </w:t>
            </w:r>
            <w:r w:rsidRPr="00086BC7">
              <w:rPr>
                <w:b/>
                <w:noProof/>
                <w:color w:val="auto"/>
              </w:rPr>
              <w:t> </w:t>
            </w:r>
            <w:r w:rsidRPr="00086BC7">
              <w:rPr>
                <w:b/>
                <w:noProof/>
                <w:color w:val="auto"/>
              </w:rPr>
              <w:t> </w:t>
            </w:r>
            <w:r w:rsidRPr="00086BC7">
              <w:rPr>
                <w:b/>
                <w:noProof/>
                <w:color w:val="auto"/>
              </w:rPr>
              <w:t> </w:t>
            </w:r>
            <w:r w:rsidRPr="00086BC7">
              <w:rPr>
                <w:b/>
                <w:color w:val="auto"/>
              </w:rPr>
              <w:fldChar w:fldCharType="end"/>
            </w:r>
            <w:bookmarkEnd w:id="8"/>
          </w:p>
        </w:tc>
      </w:tr>
      <w:tr w:rsidR="008D0055" w:rsidRPr="00086BC7" w:rsidTr="00086BC7">
        <w:trPr>
          <w:trHeight w:val="432"/>
        </w:trPr>
        <w:tc>
          <w:tcPr>
            <w:tcW w:w="1183" w:type="pct"/>
            <w:shd w:val="clear" w:color="auto" w:fill="auto"/>
            <w:vAlign w:val="center"/>
          </w:tcPr>
          <w:p w:rsidR="008D0055" w:rsidRPr="00086BC7" w:rsidRDefault="00A0483D" w:rsidP="00A0483D">
            <w:pPr>
              <w:widowControl/>
              <w:overflowPunct/>
              <w:autoSpaceDE/>
              <w:autoSpaceDN/>
              <w:adjustRightInd/>
              <w:jc w:val="left"/>
              <w:textAlignment w:val="auto"/>
              <w:rPr>
                <w:b/>
              </w:rPr>
            </w:pPr>
            <w:ins w:id="9" w:author="neilandek" w:date="2016-05-24T10:47:00Z">
              <w:r>
                <w:rPr>
                  <w:b/>
                </w:rPr>
                <w:t xml:space="preserve">Sub-Investigator Names / ML # </w:t>
              </w:r>
            </w:ins>
            <w:del w:id="10" w:author="neilandek" w:date="2016-05-24T10:48:00Z">
              <w:r w:rsidR="008D0055" w:rsidRPr="00086BC7" w:rsidDel="00A0483D">
                <w:rPr>
                  <w:b/>
                </w:rPr>
                <w:delText>Medical License Number</w:delText>
              </w:r>
            </w:del>
            <w:r w:rsidR="008D0055" w:rsidRPr="00086BC7">
              <w:rPr>
                <w:b/>
              </w:rPr>
              <w:t xml:space="preserve"> (</w:t>
            </w:r>
            <w:ins w:id="11" w:author="neilandek" w:date="2016-05-24T10:48:00Z">
              <w:r>
                <w:rPr>
                  <w:b/>
                </w:rPr>
                <w:t>I</w:t>
              </w:r>
            </w:ins>
            <w:del w:id="12" w:author="neilandek" w:date="2016-05-24T10:48:00Z">
              <w:r w:rsidR="008D0055" w:rsidRPr="00086BC7" w:rsidDel="00A0483D">
                <w:rPr>
                  <w:b/>
                </w:rPr>
                <w:delText>i</w:delText>
              </w:r>
            </w:del>
            <w:r w:rsidR="008D0055" w:rsidRPr="00086BC7">
              <w:rPr>
                <w:b/>
              </w:rPr>
              <w:t>f</w:t>
            </w:r>
            <w:r w:rsidR="00571A1D" w:rsidRPr="00086BC7">
              <w:rPr>
                <w:b/>
              </w:rPr>
              <w:t> </w:t>
            </w:r>
            <w:ins w:id="13" w:author="neilandek" w:date="2016-05-24T10:48:00Z">
              <w:r>
                <w:rPr>
                  <w:b/>
                </w:rPr>
                <w:t>A</w:t>
              </w:r>
            </w:ins>
            <w:del w:id="14" w:author="neilandek" w:date="2016-05-24T10:48:00Z">
              <w:r w:rsidR="008D0055" w:rsidRPr="00086BC7" w:rsidDel="00A0483D">
                <w:rPr>
                  <w:b/>
                </w:rPr>
                <w:delText>a</w:delText>
              </w:r>
            </w:del>
            <w:r w:rsidR="008D0055" w:rsidRPr="00086BC7">
              <w:rPr>
                <w:b/>
              </w:rPr>
              <w:t>pplicable)</w:t>
            </w:r>
          </w:p>
        </w:tc>
        <w:tc>
          <w:tcPr>
            <w:tcW w:w="1235" w:type="pct"/>
            <w:shd w:val="clear" w:color="auto" w:fill="auto"/>
            <w:vAlign w:val="center"/>
          </w:tcPr>
          <w:p w:rsidR="008D0055" w:rsidRDefault="008D0055" w:rsidP="00086BC7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>
              <w:fldChar w:fldCharType="end"/>
            </w:r>
            <w:ins w:id="15" w:author="Clarity" w:date="2016-08-19T11:56:00Z">
              <w:r w:rsidR="00F60CBB">
                <w:t>$$SubInvName</w:t>
              </w:r>
            </w:ins>
          </w:p>
        </w:tc>
        <w:tc>
          <w:tcPr>
            <w:tcW w:w="784" w:type="pct"/>
            <w:shd w:val="clear" w:color="auto" w:fill="auto"/>
            <w:vAlign w:val="center"/>
          </w:tcPr>
          <w:p w:rsidR="008D0055" w:rsidRPr="00086BC7" w:rsidRDefault="008D0055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</w:rPr>
            </w:pPr>
          </w:p>
        </w:tc>
        <w:tc>
          <w:tcPr>
            <w:tcW w:w="1797" w:type="pct"/>
            <w:shd w:val="clear" w:color="auto" w:fill="auto"/>
            <w:vAlign w:val="center"/>
          </w:tcPr>
          <w:p w:rsidR="008D0055" w:rsidRPr="00086BC7" w:rsidRDefault="008D0055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color w:val="auto"/>
              </w:rPr>
            </w:pPr>
          </w:p>
        </w:tc>
      </w:tr>
    </w:tbl>
    <w:p w:rsidR="008D0055" w:rsidRDefault="008D0055" w:rsidP="008D0055">
      <w:pPr>
        <w:spacing w:before="120"/>
        <w:rPr>
          <w:b/>
        </w:rPr>
      </w:pPr>
      <w:r>
        <w:rPr>
          <w:b/>
        </w:rPr>
        <w:t>Please list all relevant sources of Investi</w:t>
      </w:r>
      <w:bookmarkStart w:id="16" w:name="_GoBack"/>
      <w:bookmarkEnd w:id="16"/>
      <w:r>
        <w:rPr>
          <w:b/>
        </w:rPr>
        <w:t>gator information, against which th</w:t>
      </w:r>
      <w:ins w:id="17" w:author="neilandek" w:date="2016-05-24T10:48:00Z">
        <w:r w:rsidR="00A0483D">
          <w:rPr>
            <w:b/>
          </w:rPr>
          <w:t xml:space="preserve">e checks have been performed for the </w:t>
        </w:r>
      </w:ins>
      <w:del w:id="18" w:author="neilandek" w:date="2016-05-24T10:48:00Z">
        <w:r w:rsidDel="00A0483D">
          <w:rPr>
            <w:b/>
          </w:rPr>
          <w:delText xml:space="preserve">is </w:delText>
        </w:r>
      </w:del>
      <w:r>
        <w:rPr>
          <w:b/>
        </w:rPr>
        <w:t>Investigator</w:t>
      </w:r>
      <w:ins w:id="19" w:author="neilandek" w:date="2016-05-24T10:48:00Z">
        <w:r w:rsidR="00A0483D">
          <w:rPr>
            <w:b/>
          </w:rPr>
          <w:t>(s)</w:t>
        </w:r>
      </w:ins>
      <w:del w:id="20" w:author="neilandek" w:date="2016-05-24T10:48:00Z">
        <w:r w:rsidDel="00A0483D">
          <w:rPr>
            <w:b/>
          </w:rPr>
          <w:delText xml:space="preserve"> has been checked</w:delText>
        </w:r>
      </w:del>
      <w:r>
        <w:rPr>
          <w:b/>
        </w:rPr>
        <w:t xml:space="preserve">.  </w:t>
      </w:r>
    </w:p>
    <w:p w:rsidR="00571A1D" w:rsidRDefault="00571A1D" w:rsidP="008D0055">
      <w:pPr>
        <w:widowControl/>
        <w:overflowPunct/>
        <w:autoSpaceDE/>
        <w:autoSpaceDN/>
        <w:adjustRightInd/>
        <w:jc w:val="center"/>
        <w:textAlignment w:val="auto"/>
        <w:rPr>
          <w:rFonts w:cs="Arial"/>
          <w:color w:val="auto"/>
        </w:rPr>
        <w:sectPr w:rsidR="00571A1D" w:rsidSect="00377EFB">
          <w:headerReference w:type="default" r:id="rId8"/>
          <w:footerReference w:type="default" r:id="rId9"/>
          <w:endnotePr>
            <w:numFmt w:val="decimal"/>
          </w:endnotePr>
          <w:type w:val="nextColumn"/>
          <w:pgSz w:w="12240" w:h="15840" w:code="1"/>
          <w:pgMar w:top="1987" w:right="1440" w:bottom="734" w:left="1440" w:header="864" w:footer="677" w:gutter="0"/>
          <w:pgNumType w:start="1"/>
          <w:cols w:space="720"/>
          <w:docGrid w:linePitch="272"/>
          <w:sectPrChange w:id="29" w:author="neilandek" w:date="2016-05-24T11:02:00Z">
            <w:sectPr w:rsidR="00571A1D" w:rsidSect="00377EFB">
              <w:pgMar w:top="1987" w:right="1440" w:bottom="734" w:left="1440" w:header="864" w:footer="677" w:gutter="0"/>
              <w:docGrid w:linePitch="0"/>
            </w:sectPr>
          </w:sectPrChange>
        </w:sectPr>
      </w:pPr>
    </w:p>
    <w:p w:rsidR="00571A1D" w:rsidDel="00A0483D" w:rsidRDefault="00571A1D" w:rsidP="008D0055">
      <w:pPr>
        <w:spacing w:before="120"/>
        <w:rPr>
          <w:del w:id="30" w:author="neilandek" w:date="2016-05-24T10:51:00Z"/>
          <w:b/>
        </w:rPr>
        <w:sectPr w:rsidR="00571A1D" w:rsidDel="00A0483D" w:rsidSect="00571A1D">
          <w:endnotePr>
            <w:numFmt w:val="decimal"/>
          </w:endnotePr>
          <w:type w:val="continuous"/>
          <w:pgSz w:w="12240" w:h="15840" w:code="1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2409"/>
        <w:gridCol w:w="1187"/>
        <w:gridCol w:w="3060"/>
        <w:gridCol w:w="1818"/>
      </w:tblGrid>
      <w:tr w:rsidR="00A0483D" w:rsidRPr="00E347BF" w:rsidTr="00A0483D">
        <w:trPr>
          <w:trHeight w:val="432"/>
          <w:jc w:val="center"/>
          <w:ins w:id="31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DE6216" w:rsidRDefault="00A0483D" w:rsidP="00A0483D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32" w:author="neilandek" w:date="2016-05-24T10:50:00Z"/>
                <w:rFonts w:cs="Arial"/>
                <w:b/>
              </w:rPr>
            </w:pPr>
            <w:r w:rsidRPr="00DE6216">
              <w:rPr>
                <w:rFonts w:cs="Arial"/>
                <w:b/>
              </w:rPr>
              <w:lastRenderedPageBreak/>
              <w:t>S</w:t>
            </w:r>
            <w:r>
              <w:rPr>
                <w:rFonts w:cs="Arial"/>
                <w:b/>
              </w:rPr>
              <w:t>OURCE</w:t>
            </w:r>
            <w:r w:rsidRPr="00DE6216">
              <w:rPr>
                <w:rFonts w:cs="Arial"/>
                <w:b/>
              </w:rPr>
              <w:t xml:space="preserve"> #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DE6216" w:rsidRDefault="00A0483D" w:rsidP="00A0483D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33" w:author="neilandek" w:date="2016-05-24T10:50:00Z"/>
                <w:rFonts w:cs="Arial"/>
                <w:b/>
              </w:rPr>
            </w:pPr>
            <w:r>
              <w:rPr>
                <w:rFonts w:cs="Arial"/>
                <w:b/>
              </w:rPr>
              <w:t>SOURCE NAME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DE6216" w:rsidRDefault="00A0483D" w:rsidP="00A0483D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34" w:author="neilandek" w:date="2016-05-24T10:50:00Z"/>
                <w:rFonts w:cs="Arial"/>
                <w:b/>
              </w:rPr>
            </w:pPr>
            <w:r>
              <w:rPr>
                <w:rFonts w:cs="Arial"/>
                <w:b/>
              </w:rPr>
              <w:t>SOURCE DATE</w:t>
            </w:r>
          </w:p>
        </w:tc>
        <w:tc>
          <w:tcPr>
            <w:tcW w:w="1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DE6216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35" w:author="neilandek" w:date="2016-05-24T10:50:00Z"/>
                <w:rFonts w:cs="Arial"/>
                <w:b/>
              </w:rPr>
            </w:pPr>
            <w:r>
              <w:rPr>
                <w:rFonts w:cs="Arial"/>
                <w:b/>
              </w:rPr>
              <w:t>WEB LINK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DE6216" w:rsidRDefault="00A0483D" w:rsidP="00A0483D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36" w:author="neilandek" w:date="2016-05-24T10:50:00Z"/>
                <w:rFonts w:cs="Arial"/>
                <w:b/>
              </w:rPr>
            </w:pPr>
            <w:r w:rsidRPr="00DE6216">
              <w:rPr>
                <w:rFonts w:cs="Arial"/>
                <w:b/>
              </w:rPr>
              <w:t>I</w:t>
            </w:r>
            <w:r>
              <w:rPr>
                <w:rFonts w:cs="Arial"/>
                <w:b/>
              </w:rPr>
              <w:t>SSUES IDENTIFIED</w:t>
            </w:r>
          </w:p>
        </w:tc>
      </w:tr>
    </w:tbl>
    <w:p w:rsidR="00A0483D" w:rsidRPr="00E347BF" w:rsidRDefault="00A0483D" w:rsidP="00A0483D">
      <w:pPr>
        <w:keepLines w:val="0"/>
        <w:widowControl/>
        <w:overflowPunct/>
        <w:autoSpaceDE/>
        <w:autoSpaceDN/>
        <w:adjustRightInd/>
        <w:spacing w:after="0"/>
        <w:jc w:val="left"/>
        <w:rPr>
          <w:ins w:id="37" w:author="neilandek" w:date="2016-05-24T10:50:00Z"/>
          <w:rFonts w:cs="Arial"/>
          <w:color w:val="auto"/>
        </w:rPr>
        <w:sectPr w:rsidR="00A0483D" w:rsidRPr="00E347BF" w:rsidSect="00912A65">
          <w:headerReference w:type="default" r:id="rId10"/>
          <w:footerReference w:type="default" r:id="rId11"/>
          <w:endnotePr>
            <w:numFmt w:val="decimal"/>
          </w:endnotePr>
          <w:type w:val="continuous"/>
          <w:pgSz w:w="12240" w:h="15840"/>
          <w:pgMar w:top="1987" w:right="1440" w:bottom="734" w:left="1440" w:header="864" w:footer="737" w:gutter="0"/>
          <w:pgNumType w:start="1"/>
          <w:cols w:space="720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2410"/>
        <w:gridCol w:w="1189"/>
        <w:gridCol w:w="3066"/>
        <w:gridCol w:w="892"/>
        <w:gridCol w:w="917"/>
      </w:tblGrid>
      <w:tr w:rsidR="00A0483D" w:rsidRPr="00E347BF" w:rsidTr="00A0483D">
        <w:trPr>
          <w:trHeight w:val="541"/>
          <w:ins w:id="38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39" w:author="neilandek" w:date="2016-05-24T10:50:00Z"/>
                <w:rFonts w:cs="Arial"/>
                <w:color w:val="auto"/>
              </w:rPr>
            </w:pPr>
            <w:ins w:id="40" w:author="neilandek" w:date="2016-05-24T10:50:00Z">
              <w:r w:rsidRPr="00E347BF">
                <w:rPr>
                  <w:rFonts w:cs="Arial"/>
                  <w:color w:val="auto"/>
                </w:rPr>
                <w:lastRenderedPageBreak/>
                <w:t>1.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41" w:author="neilandek" w:date="2016-05-24T10:50:00Z"/>
                <w:rFonts w:cs="Arial"/>
                <w:color w:val="auto"/>
              </w:rPr>
            </w:pPr>
            <w:ins w:id="42" w:author="neilandek" w:date="2016-05-24T10:50:00Z">
              <w:r w:rsidRPr="00E347BF">
                <w:rPr>
                  <w:rFonts w:cs="Arial"/>
                </w:rPr>
                <w:t>FDA Debarment List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377EFB" w:rsidRDefault="00A0483D" w:rsidP="00912A65">
            <w:pPr>
              <w:spacing w:after="0"/>
              <w:jc w:val="center"/>
              <w:rPr>
                <w:ins w:id="43" w:author="neilandek" w:date="2016-05-24T10:50:00Z"/>
                <w:i/>
                <w:rPrChange w:id="44" w:author="neilandek" w:date="2016-05-24T10:59:00Z">
                  <w:rPr>
                    <w:ins w:id="45" w:author="neilandek" w:date="2016-05-24T10:50:00Z"/>
                  </w:rPr>
                </w:rPrChange>
              </w:rPr>
            </w:pPr>
            <w:ins w:id="46" w:author="neilandek" w:date="2016-05-24T10:50:00Z">
              <w:del w:id="47" w:author="Clarity" w:date="2016-08-19T11:52:00Z">
                <w:r w:rsidRPr="00377EFB" w:rsidDel="00F60CBB">
                  <w:rPr>
                    <w:i/>
                    <w:rPrChange w:id="48" w:author="neilandek" w:date="2016-05-24T10:59:00Z">
                      <w:rPr/>
                    </w:rPrChange>
                  </w:rPr>
                  <w:delText>12 Mar 2016</w:delText>
                </w:r>
              </w:del>
            </w:ins>
            <w:ins w:id="49" w:author="Clarity" w:date="2016-08-19T11:52:00Z">
              <w:r w:rsidR="00F60CBB"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spacing w:after="0"/>
              <w:jc w:val="left"/>
              <w:rPr>
                <w:ins w:id="50" w:author="neilandek" w:date="2016-05-24T10:50:00Z"/>
                <w:rFonts w:cs="Arial"/>
                <w:color w:val="0000FF"/>
                <w:u w:val="single"/>
              </w:rPr>
            </w:pPr>
            <w:ins w:id="51" w:author="neilandek" w:date="2016-05-24T10:50:00Z">
              <w:r w:rsidRPr="00E347BF">
                <w:rPr>
                  <w:rFonts w:cs="Arial"/>
                  <w:color w:val="0000FF"/>
                  <w:u w:val="single"/>
                </w:rPr>
                <w:fldChar w:fldCharType="begin"/>
              </w:r>
              <w:r w:rsidRPr="00E347BF">
                <w:rPr>
                  <w:rFonts w:cs="Arial"/>
                  <w:color w:val="0000FF"/>
                  <w:u w:val="single"/>
                </w:rPr>
                <w:instrText xml:space="preserve"> HYPERLINK "http://www.fda.gov/ora/compliance_ref/debar/default.htm" </w:instrTex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separate"/>
              </w:r>
              <w:r w:rsidRPr="00E347BF">
                <w:rPr>
                  <w:rStyle w:val="FootnoteReference"/>
                  <w:rFonts w:cs="Arial"/>
                  <w:color w:val="0000FF"/>
                  <w:u w:val="single"/>
                </w:rPr>
                <w:t>http://www.fda.gov/ora/compliance_ref/debar/default.htm</w: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end"/>
              </w:r>
            </w:ins>
          </w:p>
        </w:tc>
        <w:bookmarkStart w:id="52" w:name="Check1"/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53" w:author="neilandek" w:date="2016-05-24T10:50:00Z"/>
                <w:rFonts w:cs="Arial"/>
                <w:color w:val="auto"/>
              </w:rPr>
            </w:pPr>
            <w:ins w:id="54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bookmarkEnd w:id="52"/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55" w:author="neilandek" w:date="2016-05-24T10:50:00Z"/>
                <w:rFonts w:cs="Arial"/>
                <w:color w:val="auto"/>
              </w:rPr>
            </w:pPr>
            <w:ins w:id="56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E347BF" w:rsidTr="00A0483D">
        <w:trPr>
          <w:trHeight w:val="793"/>
          <w:ins w:id="57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58" w:author="neilandek" w:date="2016-05-24T10:50:00Z"/>
                <w:rFonts w:cs="Arial"/>
              </w:rPr>
            </w:pPr>
            <w:ins w:id="59" w:author="neilandek" w:date="2016-05-24T10:50:00Z">
              <w:r w:rsidRPr="00E347BF">
                <w:rPr>
                  <w:rFonts w:cs="Arial"/>
                </w:rPr>
                <w:t>2.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60" w:author="neilandek" w:date="2016-05-24T10:50:00Z"/>
                <w:rFonts w:cs="Arial"/>
              </w:rPr>
            </w:pPr>
            <w:ins w:id="61" w:author="neilandek" w:date="2016-05-24T10:50:00Z">
              <w:r w:rsidRPr="00E347BF">
                <w:rPr>
                  <w:rFonts w:cs="Arial"/>
                </w:rPr>
                <w:t>Clinical Investigator Inspection List (CLIIL)  (CDER)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F60CBB" w:rsidP="00912A65">
            <w:pPr>
              <w:spacing w:after="0"/>
              <w:jc w:val="center"/>
              <w:rPr>
                <w:ins w:id="62" w:author="neilandek" w:date="2016-05-24T10:50:00Z"/>
              </w:rPr>
            </w:pPr>
            <w:ins w:id="63" w:author="Clarity" w:date="2016-08-19T11:52:00Z">
              <w:r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spacing w:after="0"/>
              <w:jc w:val="left"/>
              <w:rPr>
                <w:ins w:id="64" w:author="neilandek" w:date="2016-05-24T10:50:00Z"/>
                <w:rFonts w:cs="Arial"/>
                <w:color w:val="0000FF"/>
                <w:u w:val="single"/>
              </w:rPr>
            </w:pPr>
            <w:ins w:id="65" w:author="neilandek" w:date="2016-05-24T10:50:00Z">
              <w:r w:rsidRPr="00E347BF">
                <w:rPr>
                  <w:rFonts w:cs="Arial"/>
                  <w:color w:val="0000FF"/>
                  <w:u w:val="single"/>
                </w:rPr>
                <w:fldChar w:fldCharType="begin"/>
              </w:r>
              <w:r w:rsidRPr="00E347BF">
                <w:rPr>
                  <w:rFonts w:cs="Arial"/>
                  <w:color w:val="0000FF"/>
                  <w:u w:val="single"/>
                </w:rPr>
                <w:instrText xml:space="preserve"> HYPERLINK "http://www.accessdata.fda.gov/scripts/cder/cliil/index.cfm" </w:instrTex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separate"/>
              </w:r>
              <w:r w:rsidRPr="00E347BF">
                <w:rPr>
                  <w:rStyle w:val="FootnoteReference"/>
                  <w:rFonts w:cs="Arial"/>
                  <w:color w:val="0000FF"/>
                  <w:u w:val="single"/>
                </w:rPr>
                <w:t>http://www.accessdata.fda.gov/scripts/cder/cliil/index.cfm</w: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end"/>
              </w:r>
            </w:ins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66" w:author="neilandek" w:date="2016-05-24T10:50:00Z"/>
                <w:rFonts w:cs="Arial"/>
                <w:color w:val="auto"/>
              </w:rPr>
            </w:pPr>
            <w:ins w:id="67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68" w:author="neilandek" w:date="2016-05-24T10:50:00Z"/>
                <w:rFonts w:cs="Arial"/>
                <w:color w:val="auto"/>
              </w:rPr>
            </w:pPr>
            <w:ins w:id="69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E347BF" w:rsidTr="00A0483D">
        <w:trPr>
          <w:trHeight w:val="838"/>
          <w:ins w:id="70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71" w:author="neilandek" w:date="2016-05-24T10:50:00Z"/>
                <w:rFonts w:cs="Arial"/>
              </w:rPr>
            </w:pPr>
            <w:ins w:id="72" w:author="neilandek" w:date="2016-05-24T10:50:00Z">
              <w:r w:rsidRPr="00E347BF">
                <w:rPr>
                  <w:rFonts w:cs="Arial"/>
                </w:rPr>
                <w:t>3.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73" w:author="neilandek" w:date="2016-05-24T10:50:00Z"/>
                <w:rFonts w:cs="Arial"/>
              </w:rPr>
            </w:pPr>
            <w:ins w:id="74" w:author="neilandek" w:date="2016-05-24T10:50:00Z">
              <w:r w:rsidRPr="00E347BF">
                <w:rPr>
                  <w:rFonts w:cs="Arial"/>
                </w:rPr>
                <w:t>FDA Warning Letters And Responses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F60CBB" w:rsidP="00912A65">
            <w:pPr>
              <w:spacing w:after="0"/>
              <w:jc w:val="center"/>
              <w:rPr>
                <w:ins w:id="75" w:author="neilandek" w:date="2016-05-24T10:50:00Z"/>
              </w:rPr>
            </w:pPr>
            <w:ins w:id="76" w:author="Clarity" w:date="2016-08-19T11:52:00Z">
              <w:r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spacing w:after="0"/>
              <w:jc w:val="left"/>
              <w:rPr>
                <w:ins w:id="77" w:author="neilandek" w:date="2016-05-24T10:50:00Z"/>
                <w:rFonts w:cs="Arial"/>
                <w:color w:val="0000FF"/>
                <w:u w:val="single"/>
              </w:rPr>
            </w:pPr>
            <w:ins w:id="78" w:author="neilandek" w:date="2016-05-24T10:50:00Z">
              <w:r w:rsidRPr="00E347BF">
                <w:rPr>
                  <w:rFonts w:cs="Arial"/>
                  <w:color w:val="0000FF"/>
                  <w:u w:val="single"/>
                </w:rPr>
                <w:fldChar w:fldCharType="begin"/>
              </w:r>
              <w:r w:rsidRPr="00E347BF">
                <w:rPr>
                  <w:rFonts w:cs="Arial"/>
                  <w:color w:val="0000FF"/>
                  <w:u w:val="single"/>
                </w:rPr>
                <w:instrText xml:space="preserve"> HYPERLINK "http://www.fda.gov/ICECI/EnforcementActions/WarningLetters/default.htm" </w:instrTex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separate"/>
              </w:r>
              <w:r w:rsidRPr="00E347BF">
                <w:rPr>
                  <w:rStyle w:val="Hyperlink"/>
                  <w:rFonts w:cs="Arial"/>
                </w:rPr>
                <w:t>http://www.fda.gov/ICECI/EnforcementActions/WarningLetters/default.htm</w: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end"/>
              </w:r>
            </w:ins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79" w:author="neilandek" w:date="2016-05-24T10:50:00Z"/>
                <w:rFonts w:cs="Arial"/>
                <w:color w:val="auto"/>
              </w:rPr>
            </w:pPr>
            <w:ins w:id="80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81" w:author="neilandek" w:date="2016-05-24T10:50:00Z"/>
                <w:rFonts w:cs="Arial"/>
                <w:color w:val="auto"/>
              </w:rPr>
            </w:pPr>
            <w:ins w:id="82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E347BF" w:rsidTr="00A0483D">
        <w:trPr>
          <w:trHeight w:val="856"/>
          <w:ins w:id="83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84" w:author="neilandek" w:date="2016-05-24T10:50:00Z"/>
                <w:rFonts w:cs="Arial"/>
              </w:rPr>
            </w:pPr>
            <w:ins w:id="85" w:author="neilandek" w:date="2016-05-24T10:50:00Z">
              <w:r w:rsidRPr="00E347BF">
                <w:rPr>
                  <w:rFonts w:cs="Arial"/>
                </w:rPr>
                <w:t>4.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86" w:author="neilandek" w:date="2016-05-24T10:50:00Z"/>
                <w:rFonts w:cs="Arial"/>
              </w:rPr>
            </w:pPr>
            <w:ins w:id="87" w:author="neilandek" w:date="2016-05-24T10:50:00Z">
              <w:r w:rsidRPr="00E347BF">
                <w:rPr>
                  <w:rFonts w:cs="Arial"/>
                </w:rPr>
                <w:t>Notice Of Opportunity For Hearing (NOOH) – Proposal To Debar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F60CBB" w:rsidP="00912A65">
            <w:pPr>
              <w:spacing w:after="0"/>
              <w:jc w:val="center"/>
              <w:rPr>
                <w:ins w:id="88" w:author="neilandek" w:date="2016-05-24T10:50:00Z"/>
              </w:rPr>
            </w:pPr>
            <w:ins w:id="89" w:author="Clarity" w:date="2016-08-19T11:52:00Z">
              <w:r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spacing w:after="0"/>
              <w:jc w:val="left"/>
              <w:rPr>
                <w:ins w:id="90" w:author="neilandek" w:date="2016-05-24T10:50:00Z"/>
                <w:rFonts w:cs="Arial"/>
                <w:color w:val="0000FF"/>
                <w:u w:val="single"/>
              </w:rPr>
            </w:pPr>
            <w:ins w:id="91" w:author="neilandek" w:date="2016-05-24T10:50:00Z">
              <w:r w:rsidRPr="00E347BF">
                <w:rPr>
                  <w:rStyle w:val="Hyperlink"/>
                  <w:rFonts w:cs="Arial"/>
                </w:rPr>
                <w:fldChar w:fldCharType="begin"/>
              </w:r>
              <w:r w:rsidRPr="00E347BF">
                <w:rPr>
                  <w:rStyle w:val="Hyperlink"/>
                  <w:rFonts w:cs="Arial"/>
                </w:rPr>
                <w:instrText xml:space="preserve"> HYPERLINK "http://www.fda.gov/RegulatoryInformation/FOI/ElectronicReadingRoom/ucm143240.htm" </w:instrText>
              </w:r>
              <w:r w:rsidRPr="00E347BF">
                <w:rPr>
                  <w:rStyle w:val="Hyperlink"/>
                  <w:rFonts w:cs="Arial"/>
                </w:rPr>
                <w:fldChar w:fldCharType="separate"/>
              </w:r>
              <w:r w:rsidRPr="00E347BF">
                <w:rPr>
                  <w:rStyle w:val="Hyperlink"/>
                  <w:rFonts w:cs="Arial"/>
                </w:rPr>
                <w:t>http://www.fda.gov/RegulatoryInformation/FOI/Electron</w:t>
              </w:r>
              <w:r w:rsidRPr="00E347BF">
                <w:rPr>
                  <w:rStyle w:val="Hyperlink"/>
                  <w:rFonts w:cs="Arial"/>
                </w:rPr>
                <w:t>i</w:t>
              </w:r>
              <w:r w:rsidRPr="00E347BF">
                <w:rPr>
                  <w:rStyle w:val="Hyperlink"/>
                  <w:rFonts w:cs="Arial"/>
                </w:rPr>
                <w:t>cReadingRoom/ucm143240.htm</w:t>
              </w:r>
              <w:r w:rsidRPr="00E347BF">
                <w:rPr>
                  <w:rStyle w:val="Hyperlink"/>
                  <w:rFonts w:cs="Arial"/>
                </w:rPr>
                <w:fldChar w:fldCharType="end"/>
              </w:r>
            </w:ins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92" w:author="neilandek" w:date="2016-05-24T10:50:00Z"/>
                <w:rFonts w:cs="Arial"/>
                <w:color w:val="auto"/>
              </w:rPr>
            </w:pPr>
            <w:ins w:id="93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94" w:author="neilandek" w:date="2016-05-24T10:50:00Z"/>
                <w:rFonts w:cs="Arial"/>
                <w:color w:val="auto"/>
              </w:rPr>
            </w:pPr>
            <w:ins w:id="95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E347BF" w:rsidTr="00A0483D">
        <w:trPr>
          <w:trHeight w:val="721"/>
          <w:ins w:id="96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97" w:author="neilandek" w:date="2016-05-24T10:50:00Z"/>
                <w:rFonts w:cs="Arial"/>
              </w:rPr>
            </w:pPr>
            <w:ins w:id="98" w:author="neilandek" w:date="2016-05-24T10:50:00Z">
              <w:r w:rsidRPr="00E347BF">
                <w:rPr>
                  <w:rFonts w:cs="Arial"/>
                </w:rPr>
                <w:t>5.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99" w:author="neilandek" w:date="2016-05-24T10:50:00Z"/>
                <w:rFonts w:cs="Arial"/>
              </w:rPr>
            </w:pPr>
            <w:ins w:id="100" w:author="neilandek" w:date="2016-05-24T10:50:00Z">
              <w:r w:rsidRPr="00E347BF">
                <w:rPr>
                  <w:rFonts w:cs="Arial"/>
                </w:rPr>
                <w:t>Adequate Assurances List For Clinical Investigators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F60CBB" w:rsidP="00912A65">
            <w:pPr>
              <w:spacing w:after="0"/>
              <w:jc w:val="center"/>
              <w:rPr>
                <w:ins w:id="101" w:author="neilandek" w:date="2016-05-24T10:50:00Z"/>
              </w:rPr>
            </w:pPr>
            <w:ins w:id="102" w:author="Clarity" w:date="2016-08-19T11:52:00Z">
              <w:r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spacing w:after="0"/>
              <w:jc w:val="left"/>
              <w:rPr>
                <w:ins w:id="103" w:author="neilandek" w:date="2016-05-24T10:50:00Z"/>
                <w:rFonts w:cs="Arial"/>
                <w:color w:val="0000FF"/>
                <w:u w:val="single"/>
              </w:rPr>
            </w:pPr>
            <w:ins w:id="104" w:author="neilandek" w:date="2016-05-24T10:50:00Z">
              <w:r w:rsidRPr="00E347BF">
                <w:rPr>
                  <w:rFonts w:cs="Arial"/>
                  <w:color w:val="0000FF"/>
                  <w:u w:val="single"/>
                </w:rPr>
                <w:fldChar w:fldCharType="begin"/>
              </w:r>
              <w:r w:rsidRPr="00E347BF">
                <w:rPr>
                  <w:rFonts w:cs="Arial"/>
                  <w:color w:val="0000FF"/>
                  <w:u w:val="single"/>
                </w:rPr>
                <w:instrText xml:space="preserve"> HYPERLINK "http://www.fda.gov/ora/compliance_ref/bimo/asurlist.htm" </w:instrTex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separate"/>
              </w:r>
              <w:r w:rsidRPr="00E347BF">
                <w:rPr>
                  <w:rStyle w:val="FootnoteReference"/>
                  <w:rFonts w:cs="Arial"/>
                  <w:color w:val="0000FF"/>
                  <w:u w:val="single"/>
                </w:rPr>
                <w:t>http://www.fda.gov/ora/compliance_ref/bimo/asurlist.htm</w: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end"/>
              </w:r>
              <w:r w:rsidRPr="00E347BF">
                <w:rPr>
                  <w:rFonts w:cs="Arial"/>
                  <w:color w:val="0000FF"/>
                  <w:u w:val="single"/>
                </w:rPr>
                <w:t xml:space="preserve">                                                                        </w:t>
              </w:r>
            </w:ins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05" w:author="neilandek" w:date="2016-05-24T10:50:00Z"/>
                <w:rFonts w:cs="Arial"/>
                <w:color w:val="auto"/>
              </w:rPr>
            </w:pPr>
            <w:ins w:id="106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07" w:author="neilandek" w:date="2016-05-24T10:50:00Z"/>
                <w:rFonts w:cs="Arial"/>
                <w:color w:val="auto"/>
              </w:rPr>
            </w:pPr>
            <w:ins w:id="108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E347BF" w:rsidTr="00A0483D">
        <w:trPr>
          <w:trHeight w:val="1360"/>
          <w:ins w:id="109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10" w:author="neilandek" w:date="2016-05-24T10:50:00Z"/>
                <w:rFonts w:cs="Arial"/>
              </w:rPr>
            </w:pPr>
            <w:ins w:id="111" w:author="neilandek" w:date="2016-05-24T10:50:00Z">
              <w:r w:rsidRPr="00E347BF">
                <w:rPr>
                  <w:rFonts w:cs="Arial"/>
                </w:rPr>
                <w:t>6.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112" w:author="neilandek" w:date="2016-05-24T10:50:00Z"/>
                <w:rFonts w:cs="Arial"/>
              </w:rPr>
            </w:pPr>
            <w:ins w:id="113" w:author="neilandek" w:date="2016-05-24T10:50:00Z">
              <w:r w:rsidRPr="00E347BF">
                <w:rPr>
                  <w:rFonts w:cs="Arial"/>
                </w:rPr>
                <w:t>Clinical Investigators – Disqualification Proceedings (FDA Disqualified/Restricted)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F60CBB" w:rsidP="00912A65">
            <w:pPr>
              <w:spacing w:after="0"/>
              <w:jc w:val="center"/>
              <w:rPr>
                <w:ins w:id="114" w:author="neilandek" w:date="2016-05-24T10:50:00Z"/>
              </w:rPr>
            </w:pPr>
            <w:ins w:id="115" w:author="Clarity" w:date="2016-08-19T11:52:00Z">
              <w:r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spacing w:after="0"/>
              <w:jc w:val="left"/>
              <w:rPr>
                <w:ins w:id="116" w:author="neilandek" w:date="2016-05-24T10:50:00Z"/>
                <w:rFonts w:cs="Arial"/>
                <w:color w:val="0000FF"/>
                <w:u w:val="single"/>
              </w:rPr>
            </w:pPr>
            <w:ins w:id="117" w:author="neilandek" w:date="2016-05-24T10:50:00Z">
              <w:r w:rsidRPr="00E347BF">
                <w:rPr>
                  <w:rStyle w:val="Hyperlink"/>
                  <w:rFonts w:cs="Arial"/>
                </w:rPr>
                <w:fldChar w:fldCharType="begin"/>
              </w:r>
              <w:r w:rsidRPr="00E347BF">
                <w:rPr>
                  <w:rStyle w:val="Hyperlink"/>
                  <w:rFonts w:cs="Arial"/>
                </w:rPr>
                <w:instrText xml:space="preserve"> HYPERLINK "http://www.accessdata.fda.gov/scripts/SDA/sdNavigation.cfm?sd=clinicalinvestigatorsdisqualificationproceedings&amp;previewMode=true&amp;displayAll=true" </w:instrText>
              </w:r>
              <w:r w:rsidRPr="00E347BF">
                <w:rPr>
                  <w:rStyle w:val="Hyperlink"/>
                  <w:rFonts w:cs="Arial"/>
                </w:rPr>
                <w:fldChar w:fldCharType="separate"/>
              </w:r>
              <w:r w:rsidRPr="00E347BF">
                <w:rPr>
                  <w:rStyle w:val="Hyperlink"/>
                  <w:rFonts w:cs="Arial"/>
                </w:rPr>
                <w:t>http://ww</w:t>
              </w:r>
              <w:r w:rsidRPr="00E347BF">
                <w:rPr>
                  <w:rStyle w:val="Hyperlink"/>
                  <w:rFonts w:cs="Arial"/>
                </w:rPr>
                <w:t>w</w:t>
              </w:r>
              <w:r w:rsidRPr="00E347BF">
                <w:rPr>
                  <w:rStyle w:val="Hyperlink"/>
                  <w:rFonts w:cs="Arial"/>
                </w:rPr>
                <w:t>.accessdata.fda.gov</w:t>
              </w:r>
              <w:r w:rsidRPr="00E347BF">
                <w:rPr>
                  <w:rStyle w:val="Hyperlink"/>
                  <w:rFonts w:cs="Arial"/>
                </w:rPr>
                <w:t>/</w:t>
              </w:r>
              <w:r w:rsidRPr="00E347BF">
                <w:rPr>
                  <w:rStyle w:val="Hyperlink"/>
                  <w:rFonts w:cs="Arial"/>
                </w:rPr>
                <w:t>s</w:t>
              </w:r>
              <w:r w:rsidRPr="00E347BF">
                <w:rPr>
                  <w:rStyle w:val="Hyperlink"/>
                  <w:rFonts w:cs="Arial"/>
                </w:rPr>
                <w:t>c</w:t>
              </w:r>
              <w:r w:rsidRPr="00E347BF">
                <w:rPr>
                  <w:rStyle w:val="Hyperlink"/>
                  <w:rFonts w:cs="Arial"/>
                </w:rPr>
                <w:t>rip</w:t>
              </w:r>
              <w:r w:rsidRPr="00E347BF">
                <w:rPr>
                  <w:rStyle w:val="Hyperlink"/>
                  <w:rFonts w:cs="Arial"/>
                </w:rPr>
                <w:t>t</w:t>
              </w:r>
              <w:r w:rsidRPr="00E347BF">
                <w:rPr>
                  <w:rStyle w:val="Hyperlink"/>
                  <w:rFonts w:cs="Arial"/>
                </w:rPr>
                <w:t>s/SDA/</w:t>
              </w:r>
              <w:r w:rsidRPr="00E347BF">
                <w:rPr>
                  <w:rStyle w:val="Hyperlink"/>
                  <w:rFonts w:cs="Arial"/>
                </w:rPr>
                <w:t>s</w:t>
              </w:r>
              <w:r w:rsidRPr="00E347BF">
                <w:rPr>
                  <w:rStyle w:val="Hyperlink"/>
                  <w:rFonts w:cs="Arial"/>
                </w:rPr>
                <w:t>dNavigation.cfm?sd=clinicalinvestigatorsdisqualificationproceedings&amp;previewMode=true&amp;displayAll=true</w:t>
              </w:r>
              <w:r w:rsidRPr="00E347BF">
                <w:rPr>
                  <w:rStyle w:val="Hyperlink"/>
                  <w:rFonts w:cs="Arial"/>
                </w:rPr>
                <w:fldChar w:fldCharType="end"/>
              </w:r>
              <w:r w:rsidRPr="00E347BF">
                <w:rPr>
                  <w:rStyle w:val="Hyperlink"/>
                  <w:rFonts w:cs="Arial"/>
                </w:rPr>
                <w:t xml:space="preserve"> </w:t>
              </w:r>
            </w:ins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18" w:author="neilandek" w:date="2016-05-24T10:50:00Z"/>
                <w:rFonts w:cs="Arial"/>
                <w:color w:val="auto"/>
              </w:rPr>
            </w:pPr>
            <w:ins w:id="119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20" w:author="neilandek" w:date="2016-05-24T10:50:00Z"/>
                <w:rFonts w:cs="Arial"/>
                <w:color w:val="auto"/>
              </w:rPr>
            </w:pPr>
            <w:ins w:id="121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E347BF" w:rsidTr="00A0483D">
        <w:trPr>
          <w:trHeight w:val="631"/>
          <w:ins w:id="122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23" w:author="neilandek" w:date="2016-05-24T10:50:00Z"/>
                <w:rFonts w:cs="Arial"/>
              </w:rPr>
            </w:pPr>
            <w:ins w:id="124" w:author="neilandek" w:date="2016-05-24T10:50:00Z">
              <w:r w:rsidRPr="00E347BF">
                <w:rPr>
                  <w:rFonts w:cs="Arial"/>
                </w:rPr>
                <w:t>7.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125" w:author="neilandek" w:date="2016-05-24T10:50:00Z"/>
                <w:rFonts w:cs="Arial"/>
              </w:rPr>
            </w:pPr>
            <w:ins w:id="126" w:author="neilandek" w:date="2016-05-24T10:50:00Z">
              <w:r w:rsidRPr="00E347BF">
                <w:rPr>
                  <w:rFonts w:cs="Arial"/>
                </w:rPr>
                <w:t xml:space="preserve">PHS Administrative Actions Listing  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F60CBB" w:rsidP="00912A65">
            <w:pPr>
              <w:spacing w:after="0"/>
              <w:jc w:val="center"/>
              <w:rPr>
                <w:ins w:id="127" w:author="neilandek" w:date="2016-05-24T10:50:00Z"/>
              </w:rPr>
            </w:pPr>
            <w:ins w:id="128" w:author="Clarity" w:date="2016-08-19T11:52:00Z">
              <w:r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spacing w:after="0"/>
              <w:jc w:val="left"/>
              <w:rPr>
                <w:ins w:id="129" w:author="neilandek" w:date="2016-05-24T10:50:00Z"/>
                <w:rFonts w:cs="Arial"/>
                <w:color w:val="0000FF"/>
                <w:u w:val="single"/>
              </w:rPr>
            </w:pPr>
            <w:ins w:id="130" w:author="neilandek" w:date="2016-05-24T10:50:00Z">
              <w:r w:rsidRPr="00E347BF">
                <w:rPr>
                  <w:rFonts w:cs="Arial"/>
                  <w:color w:val="0000FF"/>
                  <w:u w:val="single"/>
                </w:rPr>
                <w:fldChar w:fldCharType="begin"/>
              </w:r>
              <w:r w:rsidRPr="00E347BF">
                <w:rPr>
                  <w:rFonts w:cs="Arial"/>
                  <w:color w:val="0000FF"/>
                  <w:u w:val="single"/>
                </w:rPr>
                <w:instrText xml:space="preserve"> HYPERLINK "http://ori.hhs.gov/misconduct/AdminBulletinBoard.shtml" \o "http://ori.hhs.gov/misconduct/AdminBulletinBoard.shtml" </w:instrTex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separate"/>
              </w:r>
              <w:r w:rsidRPr="00E347BF">
                <w:rPr>
                  <w:rStyle w:val="FootnoteReference"/>
                  <w:rFonts w:cs="Arial"/>
                  <w:color w:val="0000FF"/>
                  <w:u w:val="single"/>
                </w:rPr>
                <w:t>http://ori.hhs.gov/misconduct/AdminBulletinBoard.shtml</w: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end"/>
              </w:r>
            </w:ins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31" w:author="neilandek" w:date="2016-05-24T10:50:00Z"/>
                <w:rFonts w:cs="Arial"/>
                <w:color w:val="auto"/>
              </w:rPr>
            </w:pPr>
            <w:ins w:id="132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33" w:author="neilandek" w:date="2016-05-24T10:50:00Z"/>
                <w:rFonts w:cs="Arial"/>
                <w:color w:val="auto"/>
              </w:rPr>
            </w:pPr>
            <w:ins w:id="134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E347BF" w:rsidTr="00A0483D">
        <w:trPr>
          <w:trHeight w:val="1018"/>
          <w:ins w:id="135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36" w:author="neilandek" w:date="2016-05-24T10:50:00Z"/>
                <w:rFonts w:cs="Arial"/>
              </w:rPr>
            </w:pPr>
            <w:ins w:id="137" w:author="neilandek" w:date="2016-05-24T10:50:00Z">
              <w:r w:rsidRPr="00E347BF">
                <w:rPr>
                  <w:rFonts w:cs="Arial"/>
                </w:rPr>
                <w:t>8.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138" w:author="neilandek" w:date="2016-05-24T10:50:00Z"/>
                <w:rFonts w:cs="Arial"/>
              </w:rPr>
            </w:pPr>
            <w:ins w:id="139" w:author="neilandek" w:date="2016-05-24T10:50:00Z">
              <w:r w:rsidRPr="00E347BF">
                <w:rPr>
                  <w:rFonts w:cs="Arial"/>
                  <w:kern w:val="36"/>
                </w:rPr>
                <w:t>Clinical Investigator Inspection List   (CBER)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F60CBB" w:rsidP="00912A65">
            <w:pPr>
              <w:spacing w:after="0"/>
              <w:jc w:val="center"/>
              <w:rPr>
                <w:ins w:id="140" w:author="neilandek" w:date="2016-05-24T10:50:00Z"/>
              </w:rPr>
            </w:pPr>
            <w:ins w:id="141" w:author="Clarity" w:date="2016-08-19T11:52:00Z">
              <w:r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spacing w:after="0"/>
              <w:jc w:val="left"/>
              <w:rPr>
                <w:ins w:id="142" w:author="neilandek" w:date="2016-05-24T10:50:00Z"/>
                <w:rFonts w:cs="Arial"/>
                <w:color w:val="0000FF"/>
                <w:u w:val="single"/>
              </w:rPr>
            </w:pPr>
            <w:ins w:id="143" w:author="neilandek" w:date="2016-05-24T10:50:00Z">
              <w:r w:rsidRPr="00E347BF">
                <w:rPr>
                  <w:rFonts w:cs="Arial"/>
                  <w:color w:val="0000FF"/>
                  <w:u w:val="single"/>
                </w:rPr>
                <w:fldChar w:fldCharType="begin"/>
              </w:r>
              <w:r w:rsidRPr="00E347BF">
                <w:rPr>
                  <w:rFonts w:cs="Arial"/>
                  <w:color w:val="0000FF"/>
                  <w:u w:val="single"/>
                </w:rPr>
                <w:instrText xml:space="preserve"> HYPERLINK "http://www.fda.gov/BiologicsBloodVaccines/GuidanceComplianceRegulatoryInformation/ComplianceActivities/ucm195364.htm" \o "http://www.fda.gov/BiologicsBloodVaccines/GuidanceComplianceRegulatoryInformation/ComplianceActivities/ucm195364.htm" </w:instrTex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separate"/>
              </w:r>
              <w:r w:rsidRPr="00E347BF">
                <w:rPr>
                  <w:rStyle w:val="FootnoteReference"/>
                  <w:rFonts w:cs="Arial"/>
                  <w:color w:val="0000FF"/>
                  <w:u w:val="single"/>
                </w:rPr>
                <w:t>http://www.fda.gov/BiologicsBloodVaccines/GuidanceComplianceRegulatoryInformation/ComplianceActivities/ucm195364.htm</w: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end"/>
              </w:r>
            </w:ins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44" w:author="neilandek" w:date="2016-05-24T10:50:00Z"/>
                <w:rFonts w:cs="Arial"/>
                <w:color w:val="auto"/>
              </w:rPr>
            </w:pPr>
            <w:ins w:id="145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46" w:author="neilandek" w:date="2016-05-24T10:50:00Z"/>
                <w:rFonts w:cs="Arial"/>
                <w:color w:val="auto"/>
              </w:rPr>
            </w:pPr>
            <w:ins w:id="147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E347BF" w:rsidTr="00A0483D">
        <w:trPr>
          <w:trHeight w:val="820"/>
          <w:ins w:id="148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49" w:author="neilandek" w:date="2016-05-24T10:50:00Z"/>
                <w:rFonts w:cs="Arial"/>
              </w:rPr>
            </w:pPr>
            <w:ins w:id="150" w:author="neilandek" w:date="2016-05-24T10:50:00Z">
              <w:r w:rsidRPr="00E347BF">
                <w:rPr>
                  <w:rFonts w:cs="Arial"/>
                </w:rPr>
                <w:t>9.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151" w:author="neilandek" w:date="2016-05-24T10:50:00Z"/>
                <w:rFonts w:cs="Arial"/>
                <w:kern w:val="36"/>
              </w:rPr>
            </w:pPr>
            <w:ins w:id="152" w:author="neilandek" w:date="2016-05-24T10:50:00Z">
              <w:r w:rsidRPr="00E347BF">
                <w:rPr>
                  <w:rFonts w:cs="Arial"/>
                  <w:kern w:val="36"/>
                </w:rPr>
                <w:t>HHS/OIG/ Exclusions Database Search/ Fraud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F60CBB" w:rsidP="00912A65">
            <w:pPr>
              <w:spacing w:after="0"/>
              <w:jc w:val="center"/>
              <w:rPr>
                <w:ins w:id="153" w:author="neilandek" w:date="2016-05-24T10:50:00Z"/>
              </w:rPr>
            </w:pPr>
            <w:ins w:id="154" w:author="Clarity" w:date="2016-08-19T11:52:00Z">
              <w:r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spacing w:after="0"/>
              <w:jc w:val="left"/>
              <w:rPr>
                <w:ins w:id="155" w:author="neilandek" w:date="2016-05-24T10:50:00Z"/>
                <w:rFonts w:cs="Arial"/>
                <w:color w:val="0000FF"/>
                <w:u w:val="single"/>
              </w:rPr>
            </w:pPr>
            <w:ins w:id="156" w:author="neilandek" w:date="2016-05-24T10:50:00Z">
              <w:r w:rsidRPr="00E347BF">
                <w:rPr>
                  <w:rFonts w:cs="Arial"/>
                  <w:color w:val="0000FF"/>
                  <w:u w:val="single"/>
                </w:rPr>
                <w:fldChar w:fldCharType="begin"/>
              </w:r>
              <w:r w:rsidRPr="00E347BF">
                <w:rPr>
                  <w:rFonts w:cs="Arial"/>
                  <w:color w:val="0000FF"/>
                  <w:u w:val="single"/>
                </w:rPr>
                <w:instrText xml:space="preserve"> HYPERLINK "http://exclusions.oig.hhs.gov/" </w:instrText>
              </w:r>
              <w:r w:rsidRPr="00E347BF">
                <w:rPr>
                  <w:rFonts w:cs="Arial"/>
                  <w:color w:val="0000FF"/>
                  <w:u w:val="single"/>
                </w:rPr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separate"/>
              </w:r>
              <w:r w:rsidRPr="00E347BF">
                <w:rPr>
                  <w:rStyle w:val="Hyperlink"/>
                  <w:rFonts w:cs="Arial"/>
                </w:rPr>
                <w:t>http://exclusions.oig.hhs.gov/</w: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end"/>
              </w:r>
            </w:ins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57" w:author="neilandek" w:date="2016-05-24T10:50:00Z"/>
                <w:rFonts w:cs="Arial"/>
                <w:color w:val="auto"/>
              </w:rPr>
            </w:pPr>
            <w:ins w:id="158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59" w:author="neilandek" w:date="2016-05-24T10:50:00Z"/>
                <w:rFonts w:cs="Arial"/>
                <w:color w:val="auto"/>
              </w:rPr>
            </w:pPr>
            <w:ins w:id="160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E347BF" w:rsidTr="00A0483D">
        <w:trPr>
          <w:trHeight w:val="775"/>
          <w:ins w:id="161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62" w:author="neilandek" w:date="2016-05-24T10:50:00Z"/>
                <w:rFonts w:cs="Arial"/>
              </w:rPr>
            </w:pPr>
            <w:ins w:id="163" w:author="neilandek" w:date="2016-05-24T10:50:00Z">
              <w:r w:rsidRPr="00E347BF">
                <w:rPr>
                  <w:rFonts w:cs="Arial"/>
                </w:rPr>
                <w:t>10.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164" w:author="neilandek" w:date="2016-05-24T10:50:00Z"/>
                <w:rFonts w:cs="Arial"/>
                <w:kern w:val="36"/>
              </w:rPr>
            </w:pPr>
            <w:ins w:id="165" w:author="neilandek" w:date="2016-05-24T10:50:00Z">
              <w:r w:rsidRPr="00E347BF">
                <w:rPr>
                  <w:rFonts w:cs="Arial"/>
                  <w:kern w:val="36"/>
                </w:rPr>
                <w:t>HHS/OIG Corporate Integrity Agreements/Watch List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F60CBB" w:rsidP="00912A65">
            <w:pPr>
              <w:spacing w:after="0"/>
              <w:jc w:val="center"/>
              <w:rPr>
                <w:ins w:id="166" w:author="neilandek" w:date="2016-05-24T10:50:00Z"/>
              </w:rPr>
            </w:pPr>
            <w:ins w:id="167" w:author="Clarity" w:date="2016-08-19T11:52:00Z">
              <w:r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spacing w:after="0"/>
              <w:jc w:val="left"/>
              <w:rPr>
                <w:ins w:id="168" w:author="neilandek" w:date="2016-05-24T10:50:00Z"/>
                <w:rFonts w:eastAsia="Calibri" w:cs="Arial"/>
              </w:rPr>
            </w:pPr>
            <w:ins w:id="169" w:author="neilandek" w:date="2016-05-24T10:50:00Z">
              <w:r w:rsidRPr="00E347BF">
                <w:rPr>
                  <w:rFonts w:cs="Arial"/>
                  <w:color w:val="0000FF"/>
                  <w:u w:val="single"/>
                </w:rPr>
                <w:fldChar w:fldCharType="begin"/>
              </w:r>
              <w:r w:rsidRPr="00E347BF">
                <w:rPr>
                  <w:rFonts w:cs="Arial"/>
                  <w:color w:val="0000FF"/>
                  <w:u w:val="single"/>
                </w:rPr>
                <w:instrText xml:space="preserve"> HYPERLINK "http://oig.hhs.gov/compliance/corporate-integrity-agreements/cia-documents.asp" </w:instrTex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separate"/>
              </w:r>
              <w:r w:rsidRPr="00E347BF">
                <w:rPr>
                  <w:rStyle w:val="Hyperlink"/>
                  <w:rFonts w:cs="Arial"/>
                </w:rPr>
                <w:t>http://oig.hhs.gov/compliance/corporate-integrity-agreements/cia-documents.asp</w: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end"/>
              </w:r>
            </w:ins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70" w:author="neilandek" w:date="2016-05-24T10:50:00Z"/>
                <w:rFonts w:cs="Arial"/>
                <w:color w:val="auto"/>
              </w:rPr>
            </w:pPr>
            <w:ins w:id="171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72" w:author="neilandek" w:date="2016-05-24T10:50:00Z"/>
                <w:rFonts w:cs="Arial"/>
                <w:color w:val="auto"/>
              </w:rPr>
            </w:pPr>
            <w:ins w:id="173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E347BF" w:rsidTr="00A0483D">
        <w:trPr>
          <w:trHeight w:val="595"/>
          <w:ins w:id="174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75" w:author="neilandek" w:date="2016-05-24T10:50:00Z"/>
                <w:rFonts w:cs="Arial"/>
              </w:rPr>
            </w:pPr>
            <w:ins w:id="176" w:author="neilandek" w:date="2016-05-24T10:50:00Z">
              <w:r w:rsidRPr="00E347BF">
                <w:rPr>
                  <w:rFonts w:cs="Arial"/>
                </w:rPr>
                <w:lastRenderedPageBreak/>
                <w:t>11.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177" w:author="neilandek" w:date="2016-05-24T10:50:00Z"/>
                <w:rFonts w:cs="Arial"/>
              </w:rPr>
            </w:pPr>
            <w:ins w:id="178" w:author="neilandek" w:date="2016-05-24T10:50:00Z">
              <w:r w:rsidRPr="00E347BF">
                <w:rPr>
                  <w:rFonts w:cs="Arial"/>
                </w:rPr>
                <w:t>SAM/System For Award Management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F60CBB" w:rsidP="00912A65">
            <w:pPr>
              <w:spacing w:after="0"/>
              <w:jc w:val="center"/>
              <w:rPr>
                <w:ins w:id="179" w:author="neilandek" w:date="2016-05-24T10:50:00Z"/>
              </w:rPr>
            </w:pPr>
            <w:ins w:id="180" w:author="Clarity" w:date="2016-08-19T11:52:00Z">
              <w:r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181" w:author="neilandek" w:date="2016-05-24T10:50:00Z"/>
                <w:rFonts w:cs="Arial"/>
                <w:u w:val="single"/>
              </w:rPr>
            </w:pPr>
            <w:ins w:id="182" w:author="neilandek" w:date="2016-05-24T10:50:00Z">
              <w:r w:rsidRPr="00E347BF">
                <w:rPr>
                  <w:rFonts w:cs="Arial"/>
                  <w:u w:val="single"/>
                </w:rPr>
                <w:fldChar w:fldCharType="begin"/>
              </w:r>
              <w:r w:rsidRPr="00E347BF">
                <w:rPr>
                  <w:rFonts w:cs="Arial"/>
                  <w:u w:val="single"/>
                </w:rPr>
                <w:instrText xml:space="preserve"> HYPERLINK "https://www.sam.gov/portal/public/SAM" \o "https://www.sam.gov/portal/public/SAM" </w:instrText>
              </w:r>
              <w:r w:rsidRPr="00E347BF">
                <w:rPr>
                  <w:rFonts w:cs="Arial"/>
                  <w:u w:val="single"/>
                </w:rPr>
                <w:fldChar w:fldCharType="separate"/>
              </w:r>
              <w:r w:rsidRPr="00E347BF">
                <w:rPr>
                  <w:rStyle w:val="Hyperlink"/>
                  <w:rFonts w:cs="Arial"/>
                </w:rPr>
                <w:t>https://www.sam.gov/portal/public/SAM</w:t>
              </w:r>
              <w:r w:rsidRPr="00E347BF">
                <w:rPr>
                  <w:rFonts w:cs="Arial"/>
                  <w:u w:val="single"/>
                </w:rPr>
                <w:fldChar w:fldCharType="end"/>
              </w:r>
            </w:ins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83" w:author="neilandek" w:date="2016-05-24T10:50:00Z"/>
                <w:rFonts w:cs="Arial"/>
                <w:color w:val="auto"/>
              </w:rPr>
            </w:pPr>
            <w:ins w:id="184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85" w:author="neilandek" w:date="2016-05-24T10:50:00Z"/>
                <w:rFonts w:cs="Arial"/>
                <w:color w:val="auto"/>
              </w:rPr>
            </w:pPr>
            <w:ins w:id="186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E347BF" w:rsidTr="00A0483D">
        <w:trPr>
          <w:trHeight w:val="820"/>
          <w:ins w:id="187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88" w:author="neilandek" w:date="2016-05-24T10:50:00Z"/>
                <w:rFonts w:cs="Arial"/>
              </w:rPr>
            </w:pPr>
            <w:ins w:id="189" w:author="neilandek" w:date="2016-05-24T10:50:00Z">
              <w:r w:rsidRPr="00E347BF">
                <w:rPr>
                  <w:rFonts w:cs="Arial"/>
                </w:rPr>
                <w:t>12.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190" w:author="neilandek" w:date="2016-05-24T10:50:00Z"/>
                <w:rFonts w:cs="Arial"/>
                <w:kern w:val="36"/>
              </w:rPr>
            </w:pPr>
            <w:ins w:id="191" w:author="neilandek" w:date="2016-05-24T10:50:00Z">
              <w:r w:rsidRPr="00E347BF">
                <w:rPr>
                  <w:rFonts w:cs="Arial"/>
                  <w:kern w:val="36"/>
                </w:rPr>
                <w:t>List Of Specially Designated Nationals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F60CBB" w:rsidP="00912A65">
            <w:pPr>
              <w:spacing w:after="0"/>
              <w:jc w:val="center"/>
              <w:rPr>
                <w:ins w:id="192" w:author="neilandek" w:date="2016-05-24T10:50:00Z"/>
              </w:rPr>
            </w:pPr>
            <w:ins w:id="193" w:author="Clarity" w:date="2016-08-19T11:52:00Z">
              <w:r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194" w:author="neilandek" w:date="2016-05-24T10:50:00Z"/>
                <w:rFonts w:cs="Arial"/>
                <w:color w:val="0000FF"/>
                <w:u w:val="single"/>
              </w:rPr>
            </w:pPr>
            <w:ins w:id="195" w:author="neilandek" w:date="2016-05-24T10:50:00Z">
              <w:r w:rsidRPr="00E347BF">
                <w:rPr>
                  <w:rFonts w:cs="Arial"/>
                  <w:color w:val="0000FF"/>
                  <w:u w:val="single"/>
                </w:rPr>
                <w:fldChar w:fldCharType="begin"/>
              </w:r>
              <w:r w:rsidRPr="00E347BF">
                <w:rPr>
                  <w:rFonts w:cs="Arial"/>
                  <w:color w:val="0000FF"/>
                  <w:u w:val="single"/>
                </w:rPr>
                <w:instrText xml:space="preserve"> HYPERLINK "http://www.treasury.gov/resource-center/sanctions/SDN-List/Pages/default.aspx" </w:instrText>
              </w:r>
              <w:r w:rsidRPr="00E347BF">
                <w:rPr>
                  <w:rFonts w:cs="Arial"/>
                  <w:color w:val="0000FF"/>
                  <w:u w:val="single"/>
                </w:rPr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separate"/>
              </w:r>
              <w:r w:rsidRPr="00E347BF">
                <w:rPr>
                  <w:rStyle w:val="Hyperlink"/>
                  <w:rFonts w:cs="Arial"/>
                </w:rPr>
                <w:t>http://www.treasury.gov/resource-center/san</w:t>
              </w:r>
              <w:r w:rsidRPr="00E347BF">
                <w:rPr>
                  <w:rStyle w:val="Hyperlink"/>
                  <w:rFonts w:cs="Arial"/>
                </w:rPr>
                <w:t>c</w:t>
              </w:r>
              <w:r w:rsidRPr="00E347BF">
                <w:rPr>
                  <w:rStyle w:val="Hyperlink"/>
                  <w:rFonts w:cs="Arial"/>
                </w:rPr>
                <w:t>tions/SDN-List/Pages/default.aspx</w: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end"/>
              </w:r>
            </w:ins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96" w:author="neilandek" w:date="2016-05-24T10:50:00Z"/>
                <w:rFonts w:cs="Arial"/>
                <w:color w:val="auto"/>
              </w:rPr>
            </w:pPr>
            <w:ins w:id="197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198" w:author="neilandek" w:date="2016-05-24T10:50:00Z"/>
                <w:rFonts w:cs="Arial"/>
                <w:color w:val="auto"/>
              </w:rPr>
            </w:pPr>
            <w:ins w:id="199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E347BF" w:rsidTr="00A0483D">
        <w:trPr>
          <w:trHeight w:val="541"/>
          <w:ins w:id="200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201" w:author="neilandek" w:date="2016-05-24T10:50:00Z"/>
                <w:rFonts w:cs="Arial"/>
              </w:rPr>
            </w:pPr>
            <w:ins w:id="202" w:author="neilandek" w:date="2016-05-24T10:50:00Z">
              <w:r w:rsidRPr="00E347BF">
                <w:rPr>
                  <w:rFonts w:cs="Arial"/>
                </w:rPr>
                <w:t>13.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203" w:author="neilandek" w:date="2016-05-24T10:50:00Z"/>
                <w:rFonts w:cs="Arial"/>
              </w:rPr>
            </w:pPr>
            <w:ins w:id="204" w:author="neilandek" w:date="2016-05-24T10:50:00Z">
              <w:r w:rsidRPr="00E347BF">
                <w:rPr>
                  <w:rFonts w:cs="Arial"/>
                </w:rPr>
                <w:t>World Check (Only for PI &amp; Institute)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F60CBB" w:rsidP="00912A65">
            <w:pPr>
              <w:spacing w:after="0"/>
              <w:jc w:val="center"/>
              <w:rPr>
                <w:ins w:id="205" w:author="neilandek" w:date="2016-05-24T10:50:00Z"/>
              </w:rPr>
            </w:pPr>
            <w:ins w:id="206" w:author="Clarity" w:date="2016-08-19T11:53:00Z">
              <w:r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207" w:author="neilandek" w:date="2016-05-24T10:50:00Z"/>
                <w:rFonts w:cs="Arial"/>
                <w:u w:val="single"/>
              </w:rPr>
            </w:pPr>
            <w:ins w:id="208" w:author="neilandek" w:date="2016-05-24T10:50:00Z">
              <w:r w:rsidRPr="00E347BF">
                <w:rPr>
                  <w:rFonts w:cs="Arial"/>
                  <w:color w:val="0000FF"/>
                  <w:u w:val="single"/>
                </w:rPr>
                <w:fldChar w:fldCharType="begin"/>
              </w:r>
              <w:r w:rsidRPr="00E347BF">
                <w:rPr>
                  <w:rFonts w:cs="Arial"/>
                  <w:color w:val="0000FF"/>
                  <w:u w:val="single"/>
                </w:rPr>
                <w:instrText xml:space="preserve"> HYPERLINK "https://sentinel.truthtechnologies.com" </w:instrTex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separate"/>
              </w:r>
              <w:r w:rsidRPr="00E347BF">
                <w:rPr>
                  <w:rStyle w:val="Hyperlink"/>
                  <w:rFonts w:cs="Arial"/>
                </w:rPr>
                <w:t>https://sentinel.truthtechnologies.com</w:t>
              </w:r>
              <w:r w:rsidRPr="00E347BF">
                <w:rPr>
                  <w:rFonts w:cs="Arial"/>
                  <w:color w:val="0000FF"/>
                  <w:u w:val="single"/>
                </w:rPr>
                <w:fldChar w:fldCharType="end"/>
              </w:r>
            </w:ins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209" w:author="neilandek" w:date="2016-05-24T10:50:00Z"/>
                <w:rFonts w:cs="Arial"/>
                <w:color w:val="auto"/>
              </w:rPr>
            </w:pPr>
            <w:ins w:id="210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211" w:author="neilandek" w:date="2016-05-24T10:50:00Z"/>
                <w:rFonts w:cs="Arial"/>
                <w:color w:val="auto"/>
              </w:rPr>
            </w:pPr>
            <w:ins w:id="212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E347BF" w:rsidTr="00A0483D">
        <w:trPr>
          <w:trHeight w:val="613"/>
          <w:ins w:id="213" w:author="neilandek" w:date="2016-05-24T10:50:00Z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214" w:author="neilandek" w:date="2016-05-24T10:50:00Z"/>
                <w:rFonts w:cs="Arial"/>
              </w:rPr>
            </w:pPr>
            <w:ins w:id="215" w:author="neilandek" w:date="2016-05-24T10:50:00Z">
              <w:r w:rsidRPr="00E347BF">
                <w:rPr>
                  <w:rFonts w:cs="Arial"/>
                </w:rPr>
                <w:t>14.</w:t>
              </w:r>
            </w:ins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216" w:author="neilandek" w:date="2016-05-24T10:50:00Z"/>
                <w:rFonts w:cs="Arial"/>
              </w:rPr>
            </w:pPr>
            <w:ins w:id="217" w:author="neilandek" w:date="2016-05-24T10:50:00Z">
              <w:r>
                <w:rPr>
                  <w:rFonts w:cs="Arial"/>
                </w:rPr>
                <w:t>ICON Internal Flag Check</w:t>
              </w:r>
            </w:ins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F60CBB" w:rsidP="00912A65">
            <w:pPr>
              <w:spacing w:after="0"/>
              <w:jc w:val="center"/>
              <w:rPr>
                <w:ins w:id="218" w:author="neilandek" w:date="2016-05-24T10:50:00Z"/>
              </w:rPr>
            </w:pPr>
            <w:ins w:id="219" w:author="Clarity" w:date="2016-08-19T11:53:00Z">
              <w:r>
                <w:rPr>
                  <w:i/>
                </w:rPr>
                <w:t>$$Date</w:t>
              </w:r>
            </w:ins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220" w:author="neilandek" w:date="2016-05-24T10:50:00Z"/>
                <w:rFonts w:cs="Arial"/>
                <w:color w:val="0000FF"/>
                <w:u w:val="single"/>
              </w:rPr>
            </w:pPr>
            <w:ins w:id="221" w:author="neilandek" w:date="2016-05-24T10:50:00Z">
              <w:r>
                <w:rPr>
                  <w:rFonts w:cs="Arial"/>
                  <w:color w:val="0000FF"/>
                  <w:u w:val="single"/>
                </w:rPr>
                <w:t>ISprint Database</w:t>
              </w:r>
            </w:ins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222" w:author="neilandek" w:date="2016-05-24T10:50:00Z"/>
                <w:rFonts w:cs="Arial"/>
              </w:rPr>
            </w:pPr>
            <w:ins w:id="223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E347BF" w:rsidRDefault="00A0483D" w:rsidP="00912A65">
            <w:pPr>
              <w:widowControl/>
              <w:overflowPunct/>
              <w:autoSpaceDE/>
              <w:adjustRightInd/>
              <w:spacing w:after="0"/>
              <w:jc w:val="center"/>
              <w:rPr>
                <w:ins w:id="224" w:author="neilandek" w:date="2016-05-24T10:50:00Z"/>
                <w:rFonts w:cs="Arial"/>
              </w:rPr>
            </w:pPr>
            <w:ins w:id="225" w:author="neilandek" w:date="2016-05-24T10:50:00Z">
              <w:r w:rsidRPr="00E347BF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E347BF">
                <w:rPr>
                  <w:rFonts w:cs="Arial"/>
                </w:rPr>
                <w:instrText xml:space="preserve"> FORMCHECKBOX </w:instrText>
              </w:r>
              <w:r w:rsidRPr="00E347BF">
                <w:rPr>
                  <w:rFonts w:cs="Arial"/>
                </w:rPr>
              </w:r>
              <w:r w:rsidRPr="00E347BF">
                <w:rPr>
                  <w:rFonts w:cs="Arial"/>
                </w:rPr>
                <w:fldChar w:fldCharType="end"/>
              </w:r>
              <w:r w:rsidRPr="00E347BF">
                <w:rPr>
                  <w:rFonts w:cs="Arial"/>
                </w:rPr>
                <w:t xml:space="preserve"> Yes</w:t>
              </w:r>
            </w:ins>
          </w:p>
        </w:tc>
      </w:tr>
    </w:tbl>
    <w:p w:rsidR="00A0483D" w:rsidRPr="0007724A" w:rsidRDefault="00A0483D" w:rsidP="00A0483D">
      <w:pPr>
        <w:spacing w:before="240" w:after="240"/>
        <w:rPr>
          <w:ins w:id="226" w:author="neilandek" w:date="2016-05-24T10:53:00Z"/>
          <w:rFonts w:cs="Arial"/>
          <w:b/>
        </w:rPr>
      </w:pPr>
      <w:ins w:id="227" w:author="neilandek" w:date="2016-05-24T10:53:00Z">
        <w:r w:rsidRPr="0007724A">
          <w:rPr>
            <w:rFonts w:cs="Arial"/>
            <w:b/>
          </w:rPr>
          <w:t xml:space="preserve">Please list all </w:t>
        </w:r>
        <w:r>
          <w:rPr>
            <w:rFonts w:cs="Arial"/>
            <w:b/>
          </w:rPr>
          <w:t>Sponsor / Country Specific checks</w:t>
        </w:r>
        <w:r w:rsidRPr="0007724A">
          <w:rPr>
            <w:rFonts w:cs="Arial"/>
            <w:b/>
          </w:rPr>
          <w:t>,</w:t>
        </w:r>
        <w:r>
          <w:rPr>
            <w:rFonts w:cs="Arial"/>
            <w:b/>
          </w:rPr>
          <w:t xml:space="preserve"> </w:t>
        </w:r>
        <w:r w:rsidRPr="0007724A">
          <w:rPr>
            <w:rFonts w:cs="Arial"/>
            <w:b/>
          </w:rPr>
          <w:t>against which th</w:t>
        </w:r>
        <w:r>
          <w:rPr>
            <w:rFonts w:cs="Arial"/>
            <w:b/>
          </w:rPr>
          <w:t>e review has been completed</w:t>
        </w:r>
        <w:r w:rsidRPr="0007724A">
          <w:rPr>
            <w:rFonts w:cs="Arial"/>
            <w:b/>
          </w:rPr>
          <w:t xml:space="preserve"> </w:t>
        </w:r>
        <w:r>
          <w:rPr>
            <w:rFonts w:cs="Arial"/>
            <w:b/>
          </w:rPr>
          <w:t xml:space="preserve">for the </w:t>
        </w:r>
        <w:r w:rsidRPr="0007724A">
          <w:rPr>
            <w:rFonts w:cs="Arial"/>
            <w:b/>
          </w:rPr>
          <w:t>Investigator</w:t>
        </w:r>
        <w:r>
          <w:rPr>
            <w:rFonts w:cs="Arial"/>
            <w:b/>
          </w:rPr>
          <w:t>(s)</w:t>
        </w:r>
        <w:r w:rsidRPr="0007724A">
          <w:rPr>
            <w:rFonts w:cs="Arial"/>
            <w:b/>
          </w:rPr>
          <w:t xml:space="preserve">.  </w:t>
        </w:r>
      </w:ins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2160"/>
        <w:gridCol w:w="1710"/>
        <w:gridCol w:w="2970"/>
        <w:gridCol w:w="1818"/>
      </w:tblGrid>
      <w:tr w:rsidR="00A0483D" w:rsidRPr="0007724A" w:rsidTr="00912A65">
        <w:trPr>
          <w:trHeight w:val="432"/>
          <w:jc w:val="center"/>
          <w:ins w:id="228" w:author="neilandek" w:date="2016-05-24T10:53:00Z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CE5D14" w:rsidRDefault="00A0483D" w:rsidP="00912A65">
            <w:pPr>
              <w:widowControl/>
              <w:overflowPunct/>
              <w:autoSpaceDE/>
              <w:adjustRightInd/>
              <w:jc w:val="center"/>
              <w:rPr>
                <w:ins w:id="229" w:author="neilandek" w:date="2016-05-24T10:53:00Z"/>
                <w:rFonts w:cs="Arial"/>
                <w:b/>
                <w:sz w:val="18"/>
                <w:szCs w:val="18"/>
              </w:rPr>
            </w:pPr>
            <w:ins w:id="230" w:author="neilandek" w:date="2016-05-24T10:53:00Z">
              <w:r w:rsidRPr="00CE5D14">
                <w:rPr>
                  <w:rFonts w:cs="Arial"/>
                  <w:b/>
                  <w:sz w:val="18"/>
                  <w:szCs w:val="18"/>
                </w:rPr>
                <w:t>Source #</w:t>
              </w:r>
            </w:ins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CE5D14" w:rsidRDefault="00A0483D" w:rsidP="00912A65">
            <w:pPr>
              <w:widowControl/>
              <w:overflowPunct/>
              <w:autoSpaceDE/>
              <w:adjustRightInd/>
              <w:jc w:val="center"/>
              <w:rPr>
                <w:ins w:id="231" w:author="neilandek" w:date="2016-05-24T10:53:00Z"/>
                <w:rFonts w:cs="Arial"/>
                <w:b/>
                <w:sz w:val="18"/>
                <w:szCs w:val="18"/>
              </w:rPr>
            </w:pPr>
            <w:ins w:id="232" w:author="neilandek" w:date="2016-05-24T10:53:00Z">
              <w:r w:rsidRPr="00CE5D14">
                <w:rPr>
                  <w:rFonts w:cs="Arial"/>
                  <w:b/>
                  <w:sz w:val="18"/>
                  <w:szCs w:val="18"/>
                </w:rPr>
                <w:t>Source Name</w:t>
              </w:r>
            </w:ins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CE5D14" w:rsidRDefault="00A0483D" w:rsidP="00912A65">
            <w:pPr>
              <w:widowControl/>
              <w:overflowPunct/>
              <w:autoSpaceDE/>
              <w:adjustRightInd/>
              <w:jc w:val="center"/>
              <w:rPr>
                <w:ins w:id="233" w:author="neilandek" w:date="2016-05-24T10:53:00Z"/>
                <w:rFonts w:cs="Arial"/>
                <w:b/>
                <w:sz w:val="18"/>
                <w:szCs w:val="18"/>
              </w:rPr>
            </w:pPr>
            <w:ins w:id="234" w:author="neilandek" w:date="2016-05-24T10:53:00Z">
              <w:r w:rsidRPr="00CE5D14">
                <w:rPr>
                  <w:rFonts w:cs="Arial"/>
                  <w:b/>
                  <w:sz w:val="18"/>
                  <w:szCs w:val="18"/>
                </w:rPr>
                <w:t>Source Date</w:t>
              </w:r>
            </w:ins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CE5D14" w:rsidRDefault="00A0483D" w:rsidP="00912A65">
            <w:pPr>
              <w:widowControl/>
              <w:overflowPunct/>
              <w:autoSpaceDE/>
              <w:adjustRightInd/>
              <w:jc w:val="center"/>
              <w:rPr>
                <w:ins w:id="235" w:author="neilandek" w:date="2016-05-24T10:53:00Z"/>
                <w:rFonts w:cs="Arial"/>
                <w:b/>
                <w:sz w:val="18"/>
                <w:szCs w:val="18"/>
              </w:rPr>
            </w:pPr>
            <w:ins w:id="236" w:author="neilandek" w:date="2016-05-24T10:53:00Z">
              <w:r w:rsidRPr="00CE5D14">
                <w:rPr>
                  <w:rFonts w:cs="Arial"/>
                  <w:b/>
                  <w:sz w:val="18"/>
                  <w:szCs w:val="18"/>
                </w:rPr>
                <w:t>Web Link</w:t>
              </w:r>
            </w:ins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CE5D14" w:rsidRDefault="00A0483D" w:rsidP="00912A65">
            <w:pPr>
              <w:widowControl/>
              <w:overflowPunct/>
              <w:autoSpaceDE/>
              <w:adjustRightInd/>
              <w:jc w:val="center"/>
              <w:rPr>
                <w:ins w:id="237" w:author="neilandek" w:date="2016-05-24T10:53:00Z"/>
                <w:rFonts w:cs="Arial"/>
                <w:b/>
                <w:sz w:val="18"/>
                <w:szCs w:val="18"/>
              </w:rPr>
            </w:pPr>
            <w:ins w:id="238" w:author="neilandek" w:date="2016-05-24T10:53:00Z">
              <w:r w:rsidRPr="00CE5D14">
                <w:rPr>
                  <w:rFonts w:cs="Arial"/>
                  <w:b/>
                  <w:sz w:val="18"/>
                  <w:szCs w:val="18"/>
                </w:rPr>
                <w:t>Issues Identified</w:t>
              </w:r>
              <w:r w:rsidRPr="00CE5D14">
                <w:rPr>
                  <w:rFonts w:cs="Arial"/>
                  <w:sz w:val="18"/>
                  <w:szCs w:val="18"/>
                </w:rPr>
                <w:t xml:space="preserve"> </w:t>
              </w:r>
            </w:ins>
          </w:p>
        </w:tc>
      </w:tr>
    </w:tbl>
    <w:p w:rsidR="00A0483D" w:rsidRPr="0007724A" w:rsidRDefault="00A0483D" w:rsidP="00A0483D">
      <w:pPr>
        <w:keepLines w:val="0"/>
        <w:widowControl/>
        <w:overflowPunct/>
        <w:autoSpaceDE/>
        <w:autoSpaceDN/>
        <w:adjustRightInd/>
        <w:spacing w:after="0"/>
        <w:jc w:val="left"/>
        <w:rPr>
          <w:ins w:id="239" w:author="neilandek" w:date="2016-05-24T10:53:00Z"/>
          <w:rFonts w:cs="Arial"/>
          <w:color w:val="auto"/>
        </w:rPr>
        <w:sectPr w:rsidR="00A0483D" w:rsidRPr="0007724A" w:rsidSect="00912A65">
          <w:headerReference w:type="default" r:id="rId12"/>
          <w:footerReference w:type="default" r:id="rId13"/>
          <w:endnotePr>
            <w:numFmt w:val="decimal"/>
          </w:endnotePr>
          <w:type w:val="continuous"/>
          <w:pgSz w:w="12240" w:h="15840"/>
          <w:pgMar w:top="1987" w:right="1440" w:bottom="734" w:left="1440" w:header="864" w:footer="737" w:gutter="0"/>
          <w:pgNumType w:start="1"/>
          <w:cols w:space="720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8"/>
        <w:gridCol w:w="2161"/>
        <w:gridCol w:w="1709"/>
        <w:gridCol w:w="2973"/>
        <w:gridCol w:w="898"/>
        <w:gridCol w:w="917"/>
      </w:tblGrid>
      <w:tr w:rsidR="00A0483D" w:rsidRPr="0007724A" w:rsidTr="00912A65">
        <w:trPr>
          <w:trHeight w:val="478"/>
          <w:ins w:id="248" w:author="neilandek" w:date="2016-05-24T10:53:00Z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Default="00A0483D" w:rsidP="00912A65">
            <w:pPr>
              <w:widowControl/>
              <w:overflowPunct/>
              <w:autoSpaceDE/>
              <w:adjustRightInd/>
              <w:jc w:val="center"/>
              <w:rPr>
                <w:ins w:id="249" w:author="neilandek" w:date="2016-05-24T10:53:00Z"/>
                <w:rFonts w:cs="Arial"/>
                <w:color w:val="auto"/>
              </w:rPr>
            </w:pPr>
            <w:ins w:id="250" w:author="neilandek" w:date="2016-05-24T10:53:00Z">
              <w:r>
                <w:rPr>
                  <w:rFonts w:cs="Arial"/>
                  <w:color w:val="auto"/>
                </w:rPr>
                <w:lastRenderedPageBreak/>
                <w:t>15.</w:t>
              </w:r>
            </w:ins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Default="00A0483D" w:rsidP="00912A65">
            <w:pPr>
              <w:widowControl/>
              <w:overflowPunct/>
              <w:autoSpaceDE/>
              <w:adjustRightInd/>
              <w:spacing w:after="0"/>
              <w:jc w:val="left"/>
              <w:rPr>
                <w:ins w:id="251" w:author="neilandek" w:date="2016-05-24T10:53:00Z"/>
                <w:rFonts w:cs="Arial"/>
                <w:color w:val="auto"/>
              </w:rPr>
            </w:pPr>
            <w:ins w:id="252" w:author="neilandek" w:date="2016-05-24T10:53:00Z">
              <w:r w:rsidRPr="00CE5D14">
                <w:rPr>
                  <w:rFonts w:cs="Arial"/>
                  <w:color w:val="auto"/>
                </w:rPr>
                <w:t>Country Specific Search (If any)</w:t>
              </w:r>
            </w:ins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231D78" w:rsidRDefault="00A0483D" w:rsidP="00912A65">
            <w:pPr>
              <w:jc w:val="center"/>
              <w:rPr>
                <w:ins w:id="253" w:author="neilandek" w:date="2016-05-24T10:53:00Z"/>
              </w:rPr>
            </w:pP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07724A" w:rsidRDefault="00A0483D" w:rsidP="00912A65">
            <w:pPr>
              <w:jc w:val="left"/>
              <w:rPr>
                <w:ins w:id="254" w:author="neilandek" w:date="2016-05-24T10:53:00Z"/>
                <w:rFonts w:cs="Arial"/>
                <w:color w:val="0000FF"/>
                <w:u w:val="single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07724A" w:rsidRDefault="00A0483D" w:rsidP="00912A65">
            <w:pPr>
              <w:widowControl/>
              <w:overflowPunct/>
              <w:autoSpaceDE/>
              <w:adjustRightInd/>
              <w:jc w:val="center"/>
              <w:rPr>
                <w:ins w:id="255" w:author="neilandek" w:date="2016-05-24T10:53:00Z"/>
                <w:rFonts w:cs="Arial"/>
              </w:rPr>
            </w:pPr>
            <w:ins w:id="256" w:author="neilandek" w:date="2016-05-24T10:53:00Z">
              <w:r w:rsidRPr="0007724A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07724A">
                <w:rPr>
                  <w:rFonts w:cs="Arial"/>
                </w:rPr>
                <w:instrText xml:space="preserve"> FORMCHECKBOX </w:instrText>
              </w:r>
              <w:r w:rsidRPr="0007724A">
                <w:rPr>
                  <w:rFonts w:cs="Arial"/>
                </w:rPr>
              </w:r>
              <w:r w:rsidRPr="0007724A">
                <w:rPr>
                  <w:rFonts w:cs="Arial"/>
                </w:rPr>
                <w:fldChar w:fldCharType="end"/>
              </w:r>
              <w:r w:rsidRPr="0007724A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07724A" w:rsidRDefault="00A0483D" w:rsidP="00912A65">
            <w:pPr>
              <w:widowControl/>
              <w:overflowPunct/>
              <w:autoSpaceDE/>
              <w:adjustRightInd/>
              <w:jc w:val="center"/>
              <w:rPr>
                <w:ins w:id="257" w:author="neilandek" w:date="2016-05-24T10:53:00Z"/>
                <w:rFonts w:cs="Arial"/>
              </w:rPr>
            </w:pPr>
            <w:ins w:id="258" w:author="neilandek" w:date="2016-05-24T10:53:00Z">
              <w:r w:rsidRPr="0007724A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07724A">
                <w:rPr>
                  <w:rFonts w:cs="Arial"/>
                </w:rPr>
                <w:instrText xml:space="preserve"> FORMCHECKBOX </w:instrText>
              </w:r>
              <w:r w:rsidRPr="0007724A">
                <w:rPr>
                  <w:rFonts w:cs="Arial"/>
                </w:rPr>
              </w:r>
              <w:r w:rsidRPr="0007724A">
                <w:rPr>
                  <w:rFonts w:cs="Arial"/>
                </w:rPr>
                <w:fldChar w:fldCharType="end"/>
              </w:r>
              <w:r w:rsidRPr="0007724A">
                <w:rPr>
                  <w:rFonts w:cs="Arial"/>
                </w:rPr>
                <w:t xml:space="preserve"> Yes</w:t>
              </w:r>
            </w:ins>
          </w:p>
        </w:tc>
      </w:tr>
      <w:tr w:rsidR="00A0483D" w:rsidRPr="0007724A" w:rsidTr="00912A65">
        <w:trPr>
          <w:trHeight w:val="523"/>
          <w:ins w:id="259" w:author="neilandek" w:date="2016-05-24T10:53:00Z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Default="00A0483D" w:rsidP="00912A65">
            <w:pPr>
              <w:widowControl/>
              <w:overflowPunct/>
              <w:autoSpaceDE/>
              <w:adjustRightInd/>
              <w:jc w:val="center"/>
              <w:rPr>
                <w:ins w:id="260" w:author="neilandek" w:date="2016-05-24T10:53:00Z"/>
                <w:rFonts w:cs="Arial"/>
                <w:color w:val="auto"/>
              </w:rPr>
            </w:pPr>
            <w:ins w:id="261" w:author="neilandek" w:date="2016-05-24T10:53:00Z">
              <w:r>
                <w:rPr>
                  <w:rFonts w:cs="Arial"/>
                  <w:color w:val="auto"/>
                </w:rPr>
                <w:t>16.</w:t>
              </w:r>
            </w:ins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CE5D14" w:rsidRDefault="00A0483D" w:rsidP="00912A65">
            <w:pPr>
              <w:widowControl/>
              <w:overflowPunct/>
              <w:autoSpaceDE/>
              <w:adjustRightInd/>
              <w:jc w:val="left"/>
              <w:rPr>
                <w:ins w:id="262" w:author="neilandek" w:date="2016-05-24T10:53:00Z"/>
                <w:rFonts w:cs="Arial"/>
                <w:color w:val="auto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231D78" w:rsidRDefault="00A0483D" w:rsidP="00912A65">
            <w:pPr>
              <w:jc w:val="center"/>
              <w:rPr>
                <w:ins w:id="263" w:author="neilandek" w:date="2016-05-24T10:53:00Z"/>
              </w:rPr>
            </w:pPr>
          </w:p>
        </w:tc>
        <w:tc>
          <w:tcPr>
            <w:tcW w:w="1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07724A" w:rsidRDefault="00A0483D" w:rsidP="00912A65">
            <w:pPr>
              <w:jc w:val="left"/>
              <w:rPr>
                <w:ins w:id="264" w:author="neilandek" w:date="2016-05-24T10:53:00Z"/>
                <w:rFonts w:cs="Arial"/>
                <w:color w:val="0000FF"/>
                <w:u w:val="single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07724A" w:rsidRDefault="00A0483D" w:rsidP="00912A65">
            <w:pPr>
              <w:widowControl/>
              <w:overflowPunct/>
              <w:autoSpaceDE/>
              <w:adjustRightInd/>
              <w:jc w:val="center"/>
              <w:rPr>
                <w:ins w:id="265" w:author="neilandek" w:date="2016-05-24T10:53:00Z"/>
                <w:rFonts w:cs="Arial"/>
              </w:rPr>
            </w:pPr>
            <w:ins w:id="266" w:author="neilandek" w:date="2016-05-24T10:53:00Z">
              <w:r w:rsidRPr="0007724A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1"/>
                    </w:checkBox>
                  </w:ffData>
                </w:fldChar>
              </w:r>
              <w:r w:rsidRPr="0007724A">
                <w:rPr>
                  <w:rFonts w:cs="Arial"/>
                </w:rPr>
                <w:instrText xml:space="preserve"> FORMCHECKBOX </w:instrText>
              </w:r>
              <w:r w:rsidRPr="0007724A">
                <w:rPr>
                  <w:rFonts w:cs="Arial"/>
                </w:rPr>
              </w:r>
              <w:r w:rsidRPr="0007724A">
                <w:rPr>
                  <w:rFonts w:cs="Arial"/>
                </w:rPr>
                <w:fldChar w:fldCharType="end"/>
              </w:r>
              <w:r w:rsidRPr="0007724A">
                <w:rPr>
                  <w:rFonts w:cs="Arial"/>
                </w:rPr>
                <w:t xml:space="preserve"> No</w:t>
              </w:r>
            </w:ins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3D" w:rsidRPr="0007724A" w:rsidRDefault="00A0483D" w:rsidP="00912A65">
            <w:pPr>
              <w:widowControl/>
              <w:overflowPunct/>
              <w:autoSpaceDE/>
              <w:adjustRightInd/>
              <w:jc w:val="center"/>
              <w:rPr>
                <w:ins w:id="267" w:author="neilandek" w:date="2016-05-24T10:53:00Z"/>
                <w:rFonts w:cs="Arial"/>
              </w:rPr>
            </w:pPr>
            <w:ins w:id="268" w:author="neilandek" w:date="2016-05-24T10:53:00Z">
              <w:r w:rsidRPr="0007724A">
                <w:rPr>
                  <w:rFonts w:cs="Arial"/>
                </w:rPr>
                <w:fldChar w:fldCharType="begin">
                  <w:ffData>
                    <w:name w:val="Check1"/>
                    <w:enabled/>
                    <w:calcOnExit w:val="0"/>
                    <w:checkBox>
                      <w:sizeAuto/>
                      <w:default w:val="0"/>
                    </w:checkBox>
                  </w:ffData>
                </w:fldChar>
              </w:r>
              <w:r w:rsidRPr="0007724A">
                <w:rPr>
                  <w:rFonts w:cs="Arial"/>
                </w:rPr>
                <w:instrText xml:space="preserve"> FORMCHECKBOX </w:instrText>
              </w:r>
              <w:r w:rsidRPr="0007724A">
                <w:rPr>
                  <w:rFonts w:cs="Arial"/>
                </w:rPr>
              </w:r>
              <w:r w:rsidRPr="0007724A">
                <w:rPr>
                  <w:rFonts w:cs="Arial"/>
                </w:rPr>
                <w:fldChar w:fldCharType="end"/>
              </w:r>
              <w:r w:rsidRPr="0007724A">
                <w:rPr>
                  <w:rFonts w:cs="Arial"/>
                </w:rPr>
                <w:t xml:space="preserve"> Yes</w:t>
              </w:r>
            </w:ins>
          </w:p>
        </w:tc>
      </w:tr>
    </w:tbl>
    <w:p w:rsidR="00A0483D" w:rsidRDefault="00A0483D" w:rsidP="008D0055">
      <w:pPr>
        <w:spacing w:before="120"/>
        <w:rPr>
          <w:b/>
        </w:rPr>
      </w:pPr>
    </w:p>
    <w:p w:rsidR="008D0055" w:rsidRDefault="008D0055" w:rsidP="008D0055">
      <w:pPr>
        <w:spacing w:before="120"/>
        <w:rPr>
          <w:b/>
        </w:rPr>
      </w:pPr>
      <w:r>
        <w:rPr>
          <w:b/>
        </w:rPr>
        <w:t>If issues are identified (Yes checked above), please provide additional details.  Details may be printed and attached.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2174"/>
        <w:gridCol w:w="6328"/>
      </w:tblGrid>
      <w:tr w:rsidR="008D0055" w:rsidRPr="00086BC7" w:rsidTr="00086BC7">
        <w:trPr>
          <w:trHeight w:val="432"/>
        </w:trPr>
        <w:tc>
          <w:tcPr>
            <w:tcW w:w="561" w:type="pct"/>
            <w:shd w:val="clear" w:color="auto" w:fill="auto"/>
            <w:vAlign w:val="center"/>
          </w:tcPr>
          <w:p w:rsidR="008D0055" w:rsidRPr="00086BC7" w:rsidRDefault="008D0055" w:rsidP="00086BC7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086BC7">
              <w:rPr>
                <w:b/>
              </w:rPr>
              <w:t>SOURCE #</w:t>
            </w:r>
          </w:p>
        </w:tc>
        <w:tc>
          <w:tcPr>
            <w:tcW w:w="1135" w:type="pct"/>
            <w:shd w:val="clear" w:color="auto" w:fill="auto"/>
            <w:vAlign w:val="center"/>
          </w:tcPr>
          <w:p w:rsidR="008D0055" w:rsidRPr="00086BC7" w:rsidRDefault="008D0055" w:rsidP="00086BC7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086BC7">
              <w:rPr>
                <w:b/>
              </w:rPr>
              <w:t>DATE OF INSPECTION/ ACTION</w:t>
            </w:r>
          </w:p>
        </w:tc>
        <w:tc>
          <w:tcPr>
            <w:tcW w:w="3304" w:type="pct"/>
            <w:shd w:val="clear" w:color="auto" w:fill="auto"/>
            <w:vAlign w:val="center"/>
          </w:tcPr>
          <w:p w:rsidR="008D0055" w:rsidRPr="00086BC7" w:rsidRDefault="008D0055" w:rsidP="00086BC7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086BC7">
              <w:rPr>
                <w:b/>
              </w:rPr>
              <w:t>DESCRIPTION OF FINDINGS</w:t>
            </w:r>
          </w:p>
        </w:tc>
      </w:tr>
    </w:tbl>
    <w:p w:rsidR="00571A1D" w:rsidRDefault="00571A1D" w:rsidP="008D0055">
      <w:pPr>
        <w:widowControl/>
        <w:overflowPunct/>
        <w:autoSpaceDE/>
        <w:autoSpaceDN/>
        <w:adjustRightInd/>
        <w:jc w:val="center"/>
        <w:textAlignment w:val="auto"/>
        <w:rPr>
          <w:rFonts w:cs="Arial"/>
          <w:color w:val="auto"/>
        </w:rPr>
        <w:sectPr w:rsidR="00571A1D" w:rsidSect="00571A1D">
          <w:endnotePr>
            <w:numFmt w:val="decimal"/>
          </w:endnotePr>
          <w:type w:val="continuous"/>
          <w:pgSz w:w="12240" w:h="15840" w:code="1"/>
          <w:pgMar w:top="1987" w:right="1440" w:bottom="734" w:left="1440" w:header="864" w:footer="677" w:gutter="0"/>
          <w:pgNumType w:start="1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2174"/>
        <w:gridCol w:w="6328"/>
      </w:tblGrid>
      <w:tr w:rsidR="008D0055" w:rsidRPr="00086BC7" w:rsidTr="00086BC7">
        <w:trPr>
          <w:trHeight w:val="288"/>
        </w:trPr>
        <w:tc>
          <w:tcPr>
            <w:tcW w:w="561" w:type="pct"/>
            <w:shd w:val="clear" w:color="auto" w:fill="auto"/>
          </w:tcPr>
          <w:p w:rsidR="008D0055" w:rsidRPr="00086BC7" w:rsidRDefault="00571A1D" w:rsidP="00086BC7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auto"/>
              </w:rPr>
            </w:pPr>
            <w:r w:rsidRPr="00086BC7">
              <w:rPr>
                <w:rFonts w:cs="Arial"/>
                <w:color w:val="auto"/>
              </w:rPr>
              <w:lastRenderedPageBreak/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69" w:name="Text28"/>
            <w:r w:rsidRPr="00086BC7">
              <w:rPr>
                <w:rFonts w:cs="Arial"/>
                <w:color w:val="auto"/>
              </w:rPr>
              <w:instrText xml:space="preserve"> FORMTEXT </w:instrText>
            </w:r>
            <w:r w:rsidR="00BC0512" w:rsidRPr="00086BC7">
              <w:rPr>
                <w:rFonts w:cs="Arial"/>
                <w:color w:val="auto"/>
              </w:rPr>
            </w:r>
            <w:r w:rsidRPr="00086BC7">
              <w:rPr>
                <w:rFonts w:cs="Arial"/>
                <w:color w:val="auto"/>
              </w:rPr>
              <w:fldChar w:fldCharType="separate"/>
            </w:r>
            <w:r w:rsidRPr="00086BC7">
              <w:rPr>
                <w:rFonts w:cs="Arial"/>
                <w:noProof/>
                <w:color w:val="auto"/>
              </w:rPr>
              <w:t> </w:t>
            </w:r>
            <w:r w:rsidRPr="00086BC7">
              <w:rPr>
                <w:rFonts w:cs="Arial"/>
                <w:noProof/>
                <w:color w:val="auto"/>
              </w:rPr>
              <w:t> </w:t>
            </w:r>
            <w:r w:rsidRPr="00086BC7">
              <w:rPr>
                <w:rFonts w:cs="Arial"/>
                <w:noProof/>
                <w:color w:val="auto"/>
              </w:rPr>
              <w:t> </w:t>
            </w:r>
            <w:r w:rsidRPr="00086BC7">
              <w:rPr>
                <w:rFonts w:cs="Arial"/>
                <w:noProof/>
                <w:color w:val="auto"/>
              </w:rPr>
              <w:t> </w:t>
            </w:r>
            <w:r w:rsidRPr="00086BC7">
              <w:rPr>
                <w:rFonts w:cs="Arial"/>
                <w:noProof/>
                <w:color w:val="auto"/>
              </w:rPr>
              <w:t> </w:t>
            </w:r>
            <w:r w:rsidRPr="00086BC7">
              <w:rPr>
                <w:rFonts w:cs="Arial"/>
                <w:color w:val="auto"/>
              </w:rPr>
              <w:fldChar w:fldCharType="end"/>
            </w:r>
            <w:bookmarkEnd w:id="269"/>
          </w:p>
        </w:tc>
        <w:tc>
          <w:tcPr>
            <w:tcW w:w="1135" w:type="pct"/>
            <w:shd w:val="clear" w:color="auto" w:fill="auto"/>
          </w:tcPr>
          <w:p w:rsidR="008D0055" w:rsidRPr="00086BC7" w:rsidRDefault="00571A1D" w:rsidP="00086BC7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  <w:color w:val="auto"/>
              </w:rPr>
            </w:pPr>
            <w:r w:rsidRPr="00086BC7">
              <w:rPr>
                <w:rFonts w:cs="Arial"/>
                <w:color w:val="auto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70" w:name="Text31"/>
            <w:r w:rsidRPr="00086BC7">
              <w:rPr>
                <w:rFonts w:cs="Arial"/>
                <w:color w:val="auto"/>
              </w:rPr>
              <w:instrText xml:space="preserve"> FORMTEXT </w:instrText>
            </w:r>
            <w:r w:rsidR="00BC0512" w:rsidRPr="00086BC7">
              <w:rPr>
                <w:rFonts w:cs="Arial"/>
                <w:color w:val="auto"/>
              </w:rPr>
            </w:r>
            <w:r w:rsidRPr="00086BC7">
              <w:rPr>
                <w:rFonts w:cs="Arial"/>
                <w:color w:val="auto"/>
              </w:rPr>
              <w:fldChar w:fldCharType="separate"/>
            </w:r>
            <w:r w:rsidRPr="00086BC7">
              <w:rPr>
                <w:rFonts w:cs="Arial"/>
                <w:noProof/>
                <w:color w:val="auto"/>
              </w:rPr>
              <w:t> </w:t>
            </w:r>
            <w:r w:rsidRPr="00086BC7">
              <w:rPr>
                <w:rFonts w:cs="Arial"/>
                <w:noProof/>
                <w:color w:val="auto"/>
              </w:rPr>
              <w:t> </w:t>
            </w:r>
            <w:r w:rsidRPr="00086BC7">
              <w:rPr>
                <w:rFonts w:cs="Arial"/>
                <w:noProof/>
                <w:color w:val="auto"/>
              </w:rPr>
              <w:t> </w:t>
            </w:r>
            <w:r w:rsidRPr="00086BC7">
              <w:rPr>
                <w:rFonts w:cs="Arial"/>
                <w:noProof/>
                <w:color w:val="auto"/>
              </w:rPr>
              <w:t> </w:t>
            </w:r>
            <w:r w:rsidRPr="00086BC7">
              <w:rPr>
                <w:rFonts w:cs="Arial"/>
                <w:noProof/>
                <w:color w:val="auto"/>
              </w:rPr>
              <w:t> </w:t>
            </w:r>
            <w:r w:rsidRPr="00086BC7">
              <w:rPr>
                <w:rFonts w:cs="Arial"/>
                <w:color w:val="auto"/>
              </w:rPr>
              <w:fldChar w:fldCharType="end"/>
            </w:r>
            <w:bookmarkEnd w:id="270"/>
          </w:p>
        </w:tc>
        <w:tc>
          <w:tcPr>
            <w:tcW w:w="3304" w:type="pct"/>
            <w:shd w:val="clear" w:color="auto" w:fill="auto"/>
          </w:tcPr>
          <w:p w:rsidR="008D0055" w:rsidRPr="00086BC7" w:rsidRDefault="00571A1D" w:rsidP="008D0055">
            <w:pPr>
              <w:rPr>
                <w:rFonts w:cs="Arial"/>
              </w:rPr>
            </w:pPr>
            <w:r w:rsidRPr="00086BC7">
              <w:rPr>
                <w:rFonts w:cs="Arial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71" w:name="Text34"/>
            <w:r w:rsidRPr="00086BC7">
              <w:rPr>
                <w:rFonts w:cs="Arial"/>
              </w:rPr>
              <w:instrText xml:space="preserve"> FORMTEXT </w:instrText>
            </w:r>
            <w:r w:rsidR="00BC0512" w:rsidRPr="00086BC7">
              <w:rPr>
                <w:rFonts w:cs="Arial"/>
              </w:rPr>
            </w:r>
            <w:r w:rsidRPr="00086BC7">
              <w:rPr>
                <w:rFonts w:cs="Arial"/>
              </w:rPr>
              <w:fldChar w:fldCharType="separate"/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</w:rPr>
              <w:fldChar w:fldCharType="end"/>
            </w:r>
            <w:bookmarkEnd w:id="271"/>
          </w:p>
        </w:tc>
      </w:tr>
      <w:tr w:rsidR="008D0055" w:rsidRPr="00086BC7" w:rsidTr="00086BC7">
        <w:trPr>
          <w:trHeight w:val="288"/>
        </w:trPr>
        <w:tc>
          <w:tcPr>
            <w:tcW w:w="561" w:type="pct"/>
            <w:shd w:val="clear" w:color="auto" w:fill="auto"/>
          </w:tcPr>
          <w:p w:rsidR="008D0055" w:rsidRPr="00086BC7" w:rsidRDefault="00571A1D" w:rsidP="00086BC7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</w:rPr>
            </w:pPr>
            <w:r w:rsidRPr="00086BC7">
              <w:rPr>
                <w:rFonts w:cs="Arial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72" w:name="Text29"/>
            <w:r w:rsidRPr="00086BC7">
              <w:rPr>
                <w:rFonts w:cs="Arial"/>
              </w:rPr>
              <w:instrText xml:space="preserve"> FORMTEXT </w:instrText>
            </w:r>
            <w:r w:rsidR="00BC0512" w:rsidRPr="00086BC7">
              <w:rPr>
                <w:rFonts w:cs="Arial"/>
              </w:rPr>
            </w:r>
            <w:r w:rsidRPr="00086BC7">
              <w:rPr>
                <w:rFonts w:cs="Arial"/>
              </w:rPr>
              <w:fldChar w:fldCharType="separate"/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</w:rPr>
              <w:fldChar w:fldCharType="end"/>
            </w:r>
            <w:bookmarkEnd w:id="272"/>
          </w:p>
        </w:tc>
        <w:tc>
          <w:tcPr>
            <w:tcW w:w="1135" w:type="pct"/>
            <w:shd w:val="clear" w:color="auto" w:fill="auto"/>
          </w:tcPr>
          <w:p w:rsidR="008D0055" w:rsidRPr="00086BC7" w:rsidRDefault="00571A1D" w:rsidP="00086BC7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</w:rPr>
            </w:pPr>
            <w:r w:rsidRPr="00086BC7"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273" w:name="Text32"/>
            <w:r w:rsidRPr="00086BC7">
              <w:rPr>
                <w:rFonts w:cs="Arial"/>
              </w:rPr>
              <w:instrText xml:space="preserve"> FORMTEXT </w:instrText>
            </w:r>
            <w:r w:rsidR="00BC0512" w:rsidRPr="00086BC7">
              <w:rPr>
                <w:rFonts w:cs="Arial"/>
              </w:rPr>
            </w:r>
            <w:r w:rsidRPr="00086BC7">
              <w:rPr>
                <w:rFonts w:cs="Arial"/>
              </w:rPr>
              <w:fldChar w:fldCharType="separate"/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</w:rPr>
              <w:fldChar w:fldCharType="end"/>
            </w:r>
            <w:bookmarkEnd w:id="273"/>
          </w:p>
        </w:tc>
        <w:tc>
          <w:tcPr>
            <w:tcW w:w="3304" w:type="pct"/>
            <w:shd w:val="clear" w:color="auto" w:fill="auto"/>
          </w:tcPr>
          <w:p w:rsidR="008D0055" w:rsidRPr="00086BC7" w:rsidRDefault="00571A1D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</w:rPr>
            </w:pPr>
            <w:r w:rsidRPr="00086BC7">
              <w:rPr>
                <w:rFonts w:cs="Arial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274" w:name="Text35"/>
            <w:r w:rsidRPr="00086BC7">
              <w:rPr>
                <w:rFonts w:cs="Arial"/>
              </w:rPr>
              <w:instrText xml:space="preserve"> FORMTEXT </w:instrText>
            </w:r>
            <w:r w:rsidR="00BC0512" w:rsidRPr="00086BC7">
              <w:rPr>
                <w:rFonts w:cs="Arial"/>
              </w:rPr>
            </w:r>
            <w:r w:rsidRPr="00086BC7">
              <w:rPr>
                <w:rFonts w:cs="Arial"/>
              </w:rPr>
              <w:fldChar w:fldCharType="separate"/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</w:rPr>
              <w:fldChar w:fldCharType="end"/>
            </w:r>
            <w:bookmarkEnd w:id="274"/>
          </w:p>
        </w:tc>
      </w:tr>
      <w:tr w:rsidR="008D0055" w:rsidRPr="00086BC7" w:rsidTr="00086BC7">
        <w:trPr>
          <w:trHeight w:val="288"/>
        </w:trPr>
        <w:tc>
          <w:tcPr>
            <w:tcW w:w="561" w:type="pct"/>
            <w:shd w:val="clear" w:color="auto" w:fill="auto"/>
          </w:tcPr>
          <w:p w:rsidR="008D0055" w:rsidRPr="00086BC7" w:rsidRDefault="00571A1D" w:rsidP="00086BC7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</w:rPr>
            </w:pPr>
            <w:r w:rsidRPr="00086BC7">
              <w:rPr>
                <w:rFonts w:cs="Aria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75" w:name="Text30"/>
            <w:r w:rsidRPr="00086BC7">
              <w:rPr>
                <w:rFonts w:cs="Arial"/>
              </w:rPr>
              <w:instrText xml:space="preserve"> FORMTEXT </w:instrText>
            </w:r>
            <w:r w:rsidR="00BC0512" w:rsidRPr="00086BC7">
              <w:rPr>
                <w:rFonts w:cs="Arial"/>
              </w:rPr>
            </w:r>
            <w:r w:rsidRPr="00086BC7">
              <w:rPr>
                <w:rFonts w:cs="Arial"/>
              </w:rPr>
              <w:fldChar w:fldCharType="separate"/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</w:rPr>
              <w:fldChar w:fldCharType="end"/>
            </w:r>
            <w:bookmarkEnd w:id="275"/>
          </w:p>
        </w:tc>
        <w:tc>
          <w:tcPr>
            <w:tcW w:w="1135" w:type="pct"/>
            <w:shd w:val="clear" w:color="auto" w:fill="auto"/>
          </w:tcPr>
          <w:p w:rsidR="008D0055" w:rsidRPr="00086BC7" w:rsidRDefault="00571A1D" w:rsidP="00086BC7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cs="Arial"/>
              </w:rPr>
            </w:pPr>
            <w:r w:rsidRPr="00086BC7">
              <w:rPr>
                <w:rFonts w:cs="Arial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76" w:name="Text33"/>
            <w:r w:rsidRPr="00086BC7">
              <w:rPr>
                <w:rFonts w:cs="Arial"/>
              </w:rPr>
              <w:instrText xml:space="preserve"> FORMTEXT </w:instrText>
            </w:r>
            <w:r w:rsidR="00BC0512" w:rsidRPr="00086BC7">
              <w:rPr>
                <w:rFonts w:cs="Arial"/>
              </w:rPr>
            </w:r>
            <w:r w:rsidRPr="00086BC7">
              <w:rPr>
                <w:rFonts w:cs="Arial"/>
              </w:rPr>
              <w:fldChar w:fldCharType="separate"/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</w:rPr>
              <w:fldChar w:fldCharType="end"/>
            </w:r>
            <w:bookmarkEnd w:id="276"/>
          </w:p>
        </w:tc>
        <w:tc>
          <w:tcPr>
            <w:tcW w:w="3304" w:type="pct"/>
            <w:shd w:val="clear" w:color="auto" w:fill="auto"/>
          </w:tcPr>
          <w:p w:rsidR="008D0055" w:rsidRPr="00086BC7" w:rsidRDefault="00571A1D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</w:rPr>
            </w:pPr>
            <w:r w:rsidRPr="00086BC7">
              <w:rPr>
                <w:rFonts w:cs="Arial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277" w:name="Text36"/>
            <w:r w:rsidRPr="00086BC7">
              <w:rPr>
                <w:rFonts w:cs="Arial"/>
              </w:rPr>
              <w:instrText xml:space="preserve"> FORMTEXT </w:instrText>
            </w:r>
            <w:r w:rsidR="00BC0512" w:rsidRPr="00086BC7">
              <w:rPr>
                <w:rFonts w:cs="Arial"/>
              </w:rPr>
            </w:r>
            <w:r w:rsidRPr="00086BC7">
              <w:rPr>
                <w:rFonts w:cs="Arial"/>
              </w:rPr>
              <w:fldChar w:fldCharType="separate"/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  <w:noProof/>
              </w:rPr>
              <w:t> </w:t>
            </w:r>
            <w:r w:rsidRPr="00086BC7">
              <w:rPr>
                <w:rFonts w:cs="Arial"/>
              </w:rPr>
              <w:fldChar w:fldCharType="end"/>
            </w:r>
            <w:bookmarkEnd w:id="277"/>
          </w:p>
        </w:tc>
      </w:tr>
    </w:tbl>
    <w:p w:rsidR="00571A1D" w:rsidRDefault="00571A1D" w:rsidP="008D0055">
      <w:pPr>
        <w:spacing w:before="120"/>
        <w:rPr>
          <w:b/>
        </w:rPr>
        <w:sectPr w:rsidR="00571A1D" w:rsidSect="00571A1D">
          <w:endnotePr>
            <w:numFmt w:val="decimal"/>
          </w:endnotePr>
          <w:type w:val="continuous"/>
          <w:pgSz w:w="12240" w:h="15840" w:code="1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571A1D" w:rsidRDefault="00571A1D" w:rsidP="008D0055">
      <w:pPr>
        <w:spacing w:before="120"/>
        <w:rPr>
          <w:b/>
        </w:rPr>
      </w:pPr>
    </w:p>
    <w:p w:rsidR="008D0055" w:rsidRDefault="008D0055" w:rsidP="008D0055">
      <w:pPr>
        <w:spacing w:before="120"/>
      </w:pPr>
      <w:r>
        <w:rPr>
          <w:b/>
        </w:rPr>
        <w:t>Search Performed By: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1"/>
        <w:gridCol w:w="2926"/>
        <w:gridCol w:w="236"/>
        <w:gridCol w:w="4053"/>
        <w:tblGridChange w:id="278">
          <w:tblGrid>
            <w:gridCol w:w="2361"/>
            <w:gridCol w:w="2926"/>
            <w:gridCol w:w="1"/>
            <w:gridCol w:w="235"/>
            <w:gridCol w:w="4053"/>
          </w:tblGrid>
        </w:tblGridChange>
      </w:tblGrid>
      <w:tr w:rsidR="00377EFB" w:rsidRPr="00086BC7" w:rsidTr="00377EFB">
        <w:trPr>
          <w:trHeight w:val="1315"/>
        </w:trPr>
        <w:tc>
          <w:tcPr>
            <w:tcW w:w="1233" w:type="pct"/>
            <w:vMerge w:val="restart"/>
            <w:shd w:val="clear" w:color="auto" w:fill="auto"/>
            <w:vAlign w:val="center"/>
          </w:tcPr>
          <w:p w:rsidR="00377EFB" w:rsidRDefault="00377EFB" w:rsidP="00A0483D">
            <w:pPr>
              <w:spacing w:before="120"/>
              <w:rPr>
                <w:ins w:id="279" w:author="neilandek" w:date="2016-05-24T10:55:00Z"/>
              </w:rPr>
            </w:pPr>
            <w:del w:id="280" w:author="neilandek" w:date="2016-05-24T10:55:00Z">
              <w:r w:rsidRPr="00086BC7" w:rsidDel="00A0483D">
                <w:rPr>
                  <w:b/>
                </w:rPr>
                <w:delText>Printed Name:</w:delText>
              </w:r>
            </w:del>
            <w:ins w:id="281" w:author="neilandek" w:date="2016-05-24T10:55:00Z">
              <w:r>
                <w:rPr>
                  <w:b/>
                </w:rPr>
                <w:t xml:space="preserve"> S</w:t>
              </w:r>
            </w:ins>
            <w:ins w:id="282" w:author="neilandek" w:date="2016-05-24T11:00:00Z">
              <w:r>
                <w:rPr>
                  <w:b/>
                </w:rPr>
                <w:t>EARCH</w:t>
              </w:r>
            </w:ins>
            <w:ins w:id="283" w:author="neilandek" w:date="2016-05-24T10:55:00Z">
              <w:r>
                <w:rPr>
                  <w:b/>
                </w:rPr>
                <w:t xml:space="preserve"> P</w:t>
              </w:r>
            </w:ins>
            <w:ins w:id="284" w:author="neilandek" w:date="2016-05-24T11:00:00Z">
              <w:r>
                <w:rPr>
                  <w:b/>
                </w:rPr>
                <w:t>ERFORMED BY</w:t>
              </w:r>
            </w:ins>
            <w:ins w:id="285" w:author="neilandek" w:date="2016-05-24T10:55:00Z">
              <w:r>
                <w:rPr>
                  <w:b/>
                </w:rPr>
                <w:t>:</w:t>
              </w:r>
            </w:ins>
          </w:p>
          <w:p w:rsidR="00377EFB" w:rsidRPr="00917CEE" w:rsidRDefault="00377EFB" w:rsidP="00086BC7">
            <w:pPr>
              <w:widowControl/>
              <w:overflowPunct/>
              <w:autoSpaceDE/>
              <w:autoSpaceDN/>
              <w:adjustRightInd/>
              <w:textAlignment w:val="auto"/>
            </w:pPr>
            <w:del w:id="286" w:author="neilandek" w:date="2016-05-24T10:55:00Z">
              <w:r w:rsidDel="00377EFB">
                <w:fldChar w:fldCharType="begin">
                  <w:ffData>
                    <w:name w:val="Text9"/>
                    <w:enabled/>
                    <w:calcOnExit w:val="0"/>
                    <w:textInput/>
                  </w:ffData>
                </w:fldChar>
              </w:r>
              <w:r w:rsidDel="00377EFB">
                <w:delInstrText xml:space="preserve"> FORMTEXT </w:delInstrText>
              </w:r>
              <w:r w:rsidDel="00377EFB">
                <w:fldChar w:fldCharType="separate"/>
              </w:r>
              <w:r w:rsidRPr="00086BC7" w:rsidDel="00377EFB">
                <w:rPr>
                  <w:rFonts w:cs="Arial"/>
                  <w:noProof/>
                </w:rPr>
                <w:delText> </w:delText>
              </w:r>
              <w:r w:rsidRPr="00086BC7" w:rsidDel="00377EFB">
                <w:rPr>
                  <w:rFonts w:cs="Arial"/>
                  <w:noProof/>
                </w:rPr>
                <w:delText> </w:delText>
              </w:r>
              <w:r w:rsidRPr="00086BC7" w:rsidDel="00377EFB">
                <w:rPr>
                  <w:rFonts w:cs="Arial"/>
                  <w:noProof/>
                </w:rPr>
                <w:delText> </w:delText>
              </w:r>
              <w:r w:rsidRPr="00086BC7" w:rsidDel="00377EFB">
                <w:rPr>
                  <w:rFonts w:cs="Arial"/>
                  <w:noProof/>
                </w:rPr>
                <w:delText> </w:delText>
              </w:r>
              <w:r w:rsidRPr="00086BC7" w:rsidDel="00377EFB">
                <w:rPr>
                  <w:rFonts w:cs="Arial"/>
                  <w:noProof/>
                </w:rPr>
                <w:delText> </w:delText>
              </w:r>
              <w:r w:rsidDel="00377EFB">
                <w:fldChar w:fldCharType="end"/>
              </w:r>
            </w:del>
          </w:p>
        </w:tc>
        <w:tc>
          <w:tcPr>
            <w:tcW w:w="1528" w:type="pct"/>
            <w:tcBorders>
              <w:right w:val="nil"/>
            </w:tcBorders>
            <w:shd w:val="clear" w:color="auto" w:fill="auto"/>
            <w:vAlign w:val="center"/>
          </w:tcPr>
          <w:p w:rsidR="00377EFB" w:rsidRPr="00086BC7" w:rsidRDefault="00377EFB" w:rsidP="00F60CBB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r w:rsidRPr="00086BC7">
              <w:rPr>
                <w:b/>
              </w:rPr>
              <w:t>S</w:t>
            </w:r>
            <w:ins w:id="287" w:author="neilandek" w:date="2016-05-24T11:02:00Z">
              <w:r w:rsidR="004975A7">
                <w:rPr>
                  <w:b/>
                </w:rPr>
                <w:t>IGNATURE</w:t>
              </w:r>
            </w:ins>
            <w:del w:id="288" w:author="neilandek" w:date="2016-05-24T11:02:00Z">
              <w:r w:rsidRPr="00086BC7" w:rsidDel="004975A7">
                <w:rPr>
                  <w:b/>
                </w:rPr>
                <w:delText>ignature</w:delText>
              </w:r>
            </w:del>
            <w:r w:rsidRPr="00086BC7">
              <w:rPr>
                <w:b/>
              </w:rPr>
              <w:t>:</w:t>
            </w:r>
          </w:p>
        </w:tc>
        <w:tc>
          <w:tcPr>
            <w:tcW w:w="123" w:type="pct"/>
            <w:tcBorders>
              <w:left w:val="nil"/>
            </w:tcBorders>
            <w:shd w:val="clear" w:color="auto" w:fill="auto"/>
            <w:vAlign w:val="center"/>
          </w:tcPr>
          <w:p w:rsidR="00377EFB" w:rsidRPr="00917CEE" w:rsidRDefault="00377EFB" w:rsidP="00086BC7">
            <w:pPr>
              <w:widowControl/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2116" w:type="pct"/>
            <w:shd w:val="clear" w:color="auto" w:fill="auto"/>
            <w:vAlign w:val="center"/>
          </w:tcPr>
          <w:p w:rsidR="00377EFB" w:rsidRPr="00086BC7" w:rsidRDefault="00377EFB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</w:rPr>
            </w:pPr>
            <w:ins w:id="289" w:author="neilandek" w:date="2016-05-24T10:56:00Z">
              <w:r>
                <w:rPr>
                  <w:b/>
                </w:rPr>
                <w:t>NAME</w:t>
              </w:r>
            </w:ins>
            <w:ins w:id="290" w:author="neilandek" w:date="2016-05-24T11:01:00Z">
              <w:r>
                <w:rPr>
                  <w:b/>
                </w:rPr>
                <w:t xml:space="preserve"> </w:t>
              </w:r>
            </w:ins>
            <w:ins w:id="291" w:author="neilandek" w:date="2016-05-24T10:56:00Z">
              <w:r>
                <w:rPr>
                  <w:b/>
                </w:rPr>
                <w:t>/</w:t>
              </w:r>
            </w:ins>
            <w:ins w:id="292" w:author="neilandek" w:date="2016-05-24T11:01:00Z">
              <w:r>
                <w:rPr>
                  <w:b/>
                </w:rPr>
                <w:t xml:space="preserve"> </w:t>
              </w:r>
            </w:ins>
            <w:r w:rsidRPr="00086BC7">
              <w:rPr>
                <w:b/>
              </w:rPr>
              <w:t>D</w:t>
            </w:r>
            <w:ins w:id="293" w:author="neilandek" w:date="2016-05-24T10:56:00Z">
              <w:r>
                <w:rPr>
                  <w:b/>
                </w:rPr>
                <w:t>ATE</w:t>
              </w:r>
            </w:ins>
            <w:ins w:id="294" w:author="neilandek" w:date="2016-05-24T11:01:00Z">
              <w:r>
                <w:rPr>
                  <w:b/>
                </w:rPr>
                <w:t xml:space="preserve"> </w:t>
              </w:r>
            </w:ins>
            <w:del w:id="295" w:author="neilandek" w:date="2016-05-24T10:56:00Z">
              <w:r w:rsidRPr="00086BC7" w:rsidDel="00377EFB">
                <w:rPr>
                  <w:b/>
                </w:rPr>
                <w:delText>ate</w:delText>
              </w:r>
            </w:del>
            <w:del w:id="296" w:author="neilandek" w:date="2016-05-24T11:01:00Z">
              <w:r w:rsidRPr="00086BC7" w:rsidDel="00377EFB">
                <w:rPr>
                  <w:b/>
                </w:rPr>
                <w:delText>:</w:delText>
              </w:r>
            </w:del>
            <w:ins w:id="297" w:author="neilandek" w:date="2016-05-24T10:56:00Z">
              <w:r>
                <w:rPr>
                  <w:b/>
                </w:rPr>
                <w:t>(DDMMMYYYY)</w:t>
              </w:r>
            </w:ins>
            <w:ins w:id="298" w:author="neilandek" w:date="2016-05-24T11:01:00Z">
              <w:r>
                <w:rPr>
                  <w:b/>
                </w:rPr>
                <w:t>:</w:t>
              </w:r>
            </w:ins>
          </w:p>
        </w:tc>
      </w:tr>
      <w:tr w:rsidR="00377EFB" w:rsidRPr="00086BC7" w:rsidTr="00377EFB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  <w:tblPrExChange w:id="299" w:author="neilandek" w:date="2016-05-24T11:00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288"/>
          <w:ins w:id="300" w:author="neilandek" w:date="2016-05-24T10:56:00Z"/>
          <w:trPrChange w:id="301" w:author="neilandek" w:date="2016-05-24T11:00:00Z">
            <w:trPr>
              <w:trHeight w:val="288"/>
            </w:trPr>
          </w:trPrChange>
        </w:trPr>
        <w:tc>
          <w:tcPr>
            <w:tcW w:w="1233" w:type="pct"/>
            <w:vMerge/>
            <w:shd w:val="clear" w:color="auto" w:fill="auto"/>
            <w:vAlign w:val="center"/>
            <w:tcPrChange w:id="302" w:author="neilandek" w:date="2016-05-24T11:00:00Z">
              <w:tcPr>
                <w:tcW w:w="1087" w:type="pct"/>
                <w:vMerge/>
                <w:shd w:val="clear" w:color="auto" w:fill="auto"/>
                <w:vAlign w:val="center"/>
              </w:tcPr>
            </w:tcPrChange>
          </w:tcPr>
          <w:p w:rsidR="00377EFB" w:rsidDel="00377EFB" w:rsidRDefault="00377EFB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ins w:id="303" w:author="neilandek" w:date="2016-05-24T10:56:00Z"/>
              </w:rPr>
            </w:pPr>
          </w:p>
        </w:tc>
        <w:tc>
          <w:tcPr>
            <w:tcW w:w="1528" w:type="pct"/>
            <w:tcBorders>
              <w:right w:val="nil"/>
            </w:tcBorders>
            <w:shd w:val="clear" w:color="auto" w:fill="auto"/>
            <w:vAlign w:val="center"/>
            <w:tcPrChange w:id="304" w:author="neilandek" w:date="2016-05-24T11:00:00Z">
              <w:tcPr>
                <w:tcW w:w="1565" w:type="pct"/>
                <w:gridSpan w:val="2"/>
                <w:tcBorders>
                  <w:right w:val="nil"/>
                </w:tcBorders>
                <w:shd w:val="clear" w:color="auto" w:fill="auto"/>
                <w:vAlign w:val="center"/>
              </w:tcPr>
            </w:tcPrChange>
          </w:tcPr>
          <w:p w:rsidR="00377EFB" w:rsidRPr="00086BC7" w:rsidRDefault="00377EFB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ins w:id="305" w:author="neilandek" w:date="2016-05-24T10:56:00Z"/>
                <w:b/>
              </w:rPr>
            </w:pPr>
          </w:p>
        </w:tc>
        <w:tc>
          <w:tcPr>
            <w:tcW w:w="2239" w:type="pct"/>
            <w:gridSpan w:val="2"/>
            <w:tcBorders>
              <w:left w:val="nil"/>
            </w:tcBorders>
            <w:shd w:val="clear" w:color="auto" w:fill="auto"/>
            <w:vAlign w:val="center"/>
            <w:tcPrChange w:id="306" w:author="neilandek" w:date="2016-05-24T11:00:00Z">
              <w:tcPr>
                <w:tcW w:w="2349" w:type="pct"/>
                <w:gridSpan w:val="2"/>
                <w:tcBorders>
                  <w:left w:val="nil"/>
                </w:tcBorders>
                <w:shd w:val="clear" w:color="auto" w:fill="auto"/>
                <w:vAlign w:val="center"/>
              </w:tcPr>
            </w:tcPrChange>
          </w:tcPr>
          <w:p w:rsidR="00377EFB" w:rsidRDefault="00377EFB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ins w:id="307" w:author="neilandek" w:date="2016-05-24T11:00:00Z"/>
                <w:b/>
              </w:rPr>
            </w:pPr>
          </w:p>
          <w:p w:rsidR="00377EFB" w:rsidRDefault="00377EFB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ins w:id="308" w:author="neilandek" w:date="2016-05-24T11:00:00Z"/>
                <w:b/>
              </w:rPr>
            </w:pPr>
          </w:p>
          <w:p w:rsidR="00377EFB" w:rsidRDefault="00377EFB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ins w:id="309" w:author="neilandek" w:date="2016-05-24T11:00:00Z"/>
                <w:b/>
              </w:rPr>
            </w:pPr>
          </w:p>
          <w:p w:rsidR="00377EFB" w:rsidRPr="00086BC7" w:rsidRDefault="00377EFB" w:rsidP="00086BC7">
            <w:pPr>
              <w:widowControl/>
              <w:overflowPunct/>
              <w:autoSpaceDE/>
              <w:autoSpaceDN/>
              <w:adjustRightInd/>
              <w:textAlignment w:val="auto"/>
              <w:rPr>
                <w:ins w:id="310" w:author="neilandek" w:date="2016-05-24T10:56:00Z"/>
                <w:b/>
              </w:rPr>
            </w:pPr>
          </w:p>
        </w:tc>
      </w:tr>
    </w:tbl>
    <w:p w:rsidR="008D0055" w:rsidRDefault="008D0055" w:rsidP="008D0055">
      <w:pPr>
        <w:widowControl/>
        <w:overflowPunct/>
        <w:autoSpaceDE/>
        <w:autoSpaceDN/>
        <w:adjustRightInd/>
        <w:textAlignment w:val="auto"/>
        <w:rPr>
          <w:rFonts w:cs="Arial"/>
          <w:color w:val="auto"/>
        </w:rPr>
      </w:pPr>
    </w:p>
    <w:p w:rsidR="008D0055" w:rsidRDefault="008D0055" w:rsidP="008D0055">
      <w:pPr>
        <w:widowControl/>
        <w:overflowPunct/>
        <w:autoSpaceDE/>
        <w:autoSpaceDN/>
        <w:adjustRightInd/>
        <w:textAlignment w:val="auto"/>
        <w:rPr>
          <w:rFonts w:cs="Arial"/>
          <w:color w:val="auto"/>
        </w:rPr>
      </w:pPr>
    </w:p>
    <w:p w:rsidR="00E91DB8" w:rsidRDefault="00E91DB8" w:rsidP="007831A1">
      <w:pPr>
        <w:pStyle w:val="Title"/>
        <w:spacing w:after="240"/>
        <w:ind w:left="14"/>
      </w:pPr>
    </w:p>
    <w:sectPr w:rsidR="00E91DB8" w:rsidSect="00571A1D">
      <w:endnotePr>
        <w:numFmt w:val="decimal"/>
      </w:endnotePr>
      <w:type w:val="continuous"/>
      <w:pgSz w:w="12240" w:h="15840" w:code="1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DD1" w:rsidRDefault="00FF7DD1" w:rsidP="008D0055">
      <w:r>
        <w:separator/>
      </w:r>
    </w:p>
  </w:endnote>
  <w:endnote w:type="continuationSeparator" w:id="0">
    <w:p w:rsidR="00FF7DD1" w:rsidRDefault="00FF7DD1" w:rsidP="008D0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5418"/>
      <w:gridCol w:w="2829"/>
      <w:gridCol w:w="1329"/>
    </w:tblGrid>
    <w:tr w:rsidR="00BC0512" w:rsidTr="00F016A6">
      <w:tblPrEx>
        <w:tblCellMar>
          <w:top w:w="0" w:type="dxa"/>
          <w:bottom w:w="0" w:type="dxa"/>
        </w:tblCellMar>
      </w:tblPrEx>
      <w:trPr>
        <w:trHeight w:val="133"/>
      </w:trPr>
      <w:tc>
        <w:tcPr>
          <w:tcW w:w="2829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BC0512" w:rsidRDefault="00F016A6" w:rsidP="00A0483D">
          <w:pPr>
            <w:pStyle w:val="Footer"/>
            <w:widowControl/>
            <w:tabs>
              <w:tab w:val="clear" w:pos="4153"/>
              <w:tab w:val="clear" w:pos="8306"/>
            </w:tabs>
            <w:rPr>
              <w:bCs/>
            </w:rPr>
          </w:pPr>
          <w:r>
            <w:rPr>
              <w:bCs/>
              <w:position w:val="-6"/>
            </w:rPr>
            <w:t xml:space="preserve">SST002-SOP-F01/Version </w:t>
          </w:r>
          <w:ins w:id="21" w:author="neilandek" w:date="2016-05-24T10:47:00Z">
            <w:r w:rsidR="00A0483D">
              <w:rPr>
                <w:bCs/>
                <w:position w:val="-6"/>
              </w:rPr>
              <w:t>2</w:t>
            </w:r>
          </w:ins>
          <w:del w:id="22" w:author="neilandek" w:date="2016-05-24T10:47:00Z">
            <w:r w:rsidDel="00A0483D">
              <w:rPr>
                <w:bCs/>
                <w:position w:val="-6"/>
              </w:rPr>
              <w:delText>1</w:delText>
            </w:r>
          </w:del>
          <w:r w:rsidR="003E764A">
            <w:rPr>
              <w:bCs/>
              <w:position w:val="-6"/>
            </w:rPr>
            <w:t xml:space="preserve">.0/Effective: </w:t>
          </w:r>
          <w:ins w:id="23" w:author="neilandek" w:date="2016-05-24T10:47:00Z">
            <w:r w:rsidR="00A0483D">
              <w:rPr>
                <w:bCs/>
                <w:position w:val="-6"/>
              </w:rPr>
              <w:t>DD</w:t>
            </w:r>
          </w:ins>
          <w:del w:id="24" w:author="neilandek" w:date="2016-05-24T10:47:00Z">
            <w:r w:rsidR="00BB4770" w:rsidDel="00A0483D">
              <w:rPr>
                <w:bCs/>
                <w:position w:val="-6"/>
              </w:rPr>
              <w:delText>28</w:delText>
            </w:r>
          </w:del>
          <w:r w:rsidR="00BB4770">
            <w:rPr>
              <w:bCs/>
              <w:position w:val="-6"/>
            </w:rPr>
            <w:t xml:space="preserve"> </w:t>
          </w:r>
          <w:ins w:id="25" w:author="neilandek" w:date="2016-05-24T10:47:00Z">
            <w:r w:rsidR="00A0483D">
              <w:rPr>
                <w:bCs/>
                <w:position w:val="-6"/>
              </w:rPr>
              <w:t>MMM</w:t>
            </w:r>
          </w:ins>
          <w:del w:id="26" w:author="neilandek" w:date="2016-05-24T10:47:00Z">
            <w:r w:rsidR="00BB4770" w:rsidDel="00A0483D">
              <w:rPr>
                <w:bCs/>
                <w:position w:val="-6"/>
              </w:rPr>
              <w:delText>April</w:delText>
            </w:r>
          </w:del>
          <w:r w:rsidR="00BB4770">
            <w:rPr>
              <w:bCs/>
              <w:position w:val="-6"/>
            </w:rPr>
            <w:t xml:space="preserve"> 201</w:t>
          </w:r>
          <w:ins w:id="27" w:author="neilandek" w:date="2016-05-24T10:47:00Z">
            <w:r w:rsidR="00A0483D">
              <w:rPr>
                <w:bCs/>
                <w:position w:val="-6"/>
              </w:rPr>
              <w:t>6</w:t>
            </w:r>
          </w:ins>
          <w:del w:id="28" w:author="neilandek" w:date="2016-05-24T10:47:00Z">
            <w:r w:rsidR="00BB4770" w:rsidDel="00A0483D">
              <w:rPr>
                <w:bCs/>
                <w:position w:val="-6"/>
              </w:rPr>
              <w:delText>4</w:delText>
            </w:r>
          </w:del>
        </w:p>
      </w:tc>
      <w:tc>
        <w:tcPr>
          <w:tcW w:w="1477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BC0512" w:rsidRDefault="00BC0512" w:rsidP="00F016A6">
          <w:pPr>
            <w:pStyle w:val="Footer"/>
            <w:widowControl/>
            <w:tabs>
              <w:tab w:val="clear" w:pos="4153"/>
              <w:tab w:val="clear" w:pos="8306"/>
            </w:tabs>
            <w:jc w:val="center"/>
          </w:pPr>
          <w:r>
            <w:t xml:space="preserve">(Ref. </w:t>
          </w:r>
          <w:r w:rsidR="00F016A6">
            <w:t>SST002-SOP</w:t>
          </w:r>
          <w:r>
            <w:t>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BC0512" w:rsidRDefault="00BC0512" w:rsidP="00571A1D">
          <w:pPr>
            <w:pStyle w:val="Footer"/>
            <w:widowControl/>
            <w:tabs>
              <w:tab w:val="clear" w:pos="4153"/>
              <w:tab w:val="clear" w:pos="8306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60CBB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60CBB">
            <w:rPr>
              <w:noProof/>
            </w:rPr>
            <w:t>2</w:t>
          </w:r>
          <w:r>
            <w:fldChar w:fldCharType="end"/>
          </w:r>
        </w:p>
      </w:tc>
    </w:tr>
  </w:tbl>
  <w:p w:rsidR="00BC0512" w:rsidRDefault="00BC05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83D" w:rsidRPr="00CE5D14" w:rsidRDefault="00A0483D" w:rsidP="00912A65">
    <w:pPr>
      <w:pStyle w:val="Footer"/>
      <w:tabs>
        <w:tab w:val="left" w:pos="2160"/>
        <w:tab w:val="right" w:pos="9360"/>
      </w:tabs>
      <w:jc w:val="left"/>
      <w:rPr>
        <w:b/>
      </w:rPr>
    </w:pPr>
    <w:r w:rsidRPr="00CE5D14">
      <w:rPr>
        <w:b/>
      </w:rPr>
      <w:tab/>
    </w:r>
    <w:r w:rsidRPr="00CE5D14">
      <w:rPr>
        <w:b/>
      </w:rPr>
      <w:tab/>
    </w:r>
    <w:r w:rsidRPr="00CE5D14">
      <w:rPr>
        <w:b/>
      </w:rPr>
      <w:tab/>
    </w:r>
    <w:r w:rsidRPr="00CE5D14">
      <w:rPr>
        <w:b/>
      </w:rPr>
      <w:tab/>
      <w:t xml:space="preserve">Page </w:t>
    </w:r>
    <w:r w:rsidRPr="00CE5D14">
      <w:rPr>
        <w:b/>
        <w:bCs/>
        <w:sz w:val="24"/>
        <w:szCs w:val="24"/>
      </w:rPr>
      <w:fldChar w:fldCharType="begin"/>
    </w:r>
    <w:r w:rsidRPr="00CE5D14">
      <w:rPr>
        <w:b/>
        <w:bCs/>
      </w:rPr>
      <w:instrText xml:space="preserve"> PAGE </w:instrText>
    </w:r>
    <w:r w:rsidRPr="00CE5D14">
      <w:rPr>
        <w:b/>
        <w:bCs/>
        <w:sz w:val="24"/>
        <w:szCs w:val="24"/>
      </w:rPr>
      <w:fldChar w:fldCharType="separate"/>
    </w:r>
    <w:r w:rsidR="00377EFB">
      <w:rPr>
        <w:b/>
        <w:bCs/>
        <w:noProof/>
      </w:rPr>
      <w:t>2</w:t>
    </w:r>
    <w:r w:rsidRPr="00CE5D14">
      <w:rPr>
        <w:b/>
        <w:bCs/>
        <w:sz w:val="24"/>
        <w:szCs w:val="24"/>
      </w:rPr>
      <w:fldChar w:fldCharType="end"/>
    </w:r>
    <w:r w:rsidRPr="00CE5D14">
      <w:rPr>
        <w:b/>
      </w:rPr>
      <w:t xml:space="preserve"> of </w:t>
    </w:r>
    <w:r w:rsidRPr="00CE5D14">
      <w:rPr>
        <w:b/>
        <w:bCs/>
        <w:sz w:val="24"/>
        <w:szCs w:val="24"/>
      </w:rPr>
      <w:fldChar w:fldCharType="begin"/>
    </w:r>
    <w:r w:rsidRPr="00CE5D14">
      <w:rPr>
        <w:b/>
        <w:bCs/>
      </w:rPr>
      <w:instrText xml:space="preserve"> NUMPAGES  </w:instrText>
    </w:r>
    <w:r w:rsidRPr="00CE5D14">
      <w:rPr>
        <w:b/>
        <w:bCs/>
        <w:sz w:val="24"/>
        <w:szCs w:val="24"/>
      </w:rPr>
      <w:fldChar w:fldCharType="separate"/>
    </w:r>
    <w:r w:rsidR="00F60CBB">
      <w:rPr>
        <w:b/>
        <w:bCs/>
        <w:noProof/>
      </w:rPr>
      <w:t>3</w:t>
    </w:r>
    <w:r w:rsidRPr="00CE5D14">
      <w:rPr>
        <w:b/>
        <w:bCs/>
        <w:sz w:val="24"/>
        <w:szCs w:val="24"/>
      </w:rPr>
      <w:fldChar w:fldCharType="end"/>
    </w:r>
  </w:p>
  <w:p w:rsidR="00A0483D" w:rsidRDefault="00A048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5418"/>
      <w:gridCol w:w="2829"/>
      <w:gridCol w:w="1329"/>
    </w:tblGrid>
    <w:tr w:rsidR="00377EFB" w:rsidTr="00F016A6">
      <w:tblPrEx>
        <w:tblCellMar>
          <w:top w:w="0" w:type="dxa"/>
          <w:bottom w:w="0" w:type="dxa"/>
        </w:tblCellMar>
      </w:tblPrEx>
      <w:trPr>
        <w:trHeight w:val="133"/>
      </w:trPr>
      <w:tc>
        <w:tcPr>
          <w:tcW w:w="2829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377EFB" w:rsidRDefault="00377EFB" w:rsidP="00A0483D">
          <w:pPr>
            <w:pStyle w:val="Footer"/>
            <w:widowControl/>
            <w:tabs>
              <w:tab w:val="clear" w:pos="4153"/>
              <w:tab w:val="clear" w:pos="8306"/>
            </w:tabs>
            <w:rPr>
              <w:bCs/>
            </w:rPr>
          </w:pPr>
          <w:r>
            <w:rPr>
              <w:bCs/>
              <w:position w:val="-6"/>
            </w:rPr>
            <w:t xml:space="preserve">SST002-SOP-F01/Version </w:t>
          </w:r>
          <w:ins w:id="240" w:author="neilandek" w:date="2016-05-24T10:47:00Z">
            <w:r>
              <w:rPr>
                <w:bCs/>
                <w:position w:val="-6"/>
              </w:rPr>
              <w:t>2</w:t>
            </w:r>
          </w:ins>
          <w:del w:id="241" w:author="neilandek" w:date="2016-05-24T10:47:00Z">
            <w:r w:rsidDel="00A0483D">
              <w:rPr>
                <w:bCs/>
                <w:position w:val="-6"/>
              </w:rPr>
              <w:delText>1</w:delText>
            </w:r>
          </w:del>
          <w:r>
            <w:rPr>
              <w:bCs/>
              <w:position w:val="-6"/>
            </w:rPr>
            <w:t xml:space="preserve">.0/Effective: </w:t>
          </w:r>
          <w:ins w:id="242" w:author="neilandek" w:date="2016-05-24T10:47:00Z">
            <w:r>
              <w:rPr>
                <w:bCs/>
                <w:position w:val="-6"/>
              </w:rPr>
              <w:t>DD</w:t>
            </w:r>
          </w:ins>
          <w:del w:id="243" w:author="neilandek" w:date="2016-05-24T10:47:00Z">
            <w:r w:rsidDel="00A0483D">
              <w:rPr>
                <w:bCs/>
                <w:position w:val="-6"/>
              </w:rPr>
              <w:delText>28</w:delText>
            </w:r>
          </w:del>
          <w:r>
            <w:rPr>
              <w:bCs/>
              <w:position w:val="-6"/>
            </w:rPr>
            <w:t xml:space="preserve"> </w:t>
          </w:r>
          <w:ins w:id="244" w:author="neilandek" w:date="2016-05-24T10:47:00Z">
            <w:r>
              <w:rPr>
                <w:bCs/>
                <w:position w:val="-6"/>
              </w:rPr>
              <w:t>MMM</w:t>
            </w:r>
          </w:ins>
          <w:del w:id="245" w:author="neilandek" w:date="2016-05-24T10:47:00Z">
            <w:r w:rsidDel="00A0483D">
              <w:rPr>
                <w:bCs/>
                <w:position w:val="-6"/>
              </w:rPr>
              <w:delText>April</w:delText>
            </w:r>
          </w:del>
          <w:r>
            <w:rPr>
              <w:bCs/>
              <w:position w:val="-6"/>
            </w:rPr>
            <w:t xml:space="preserve"> 201</w:t>
          </w:r>
          <w:ins w:id="246" w:author="neilandek" w:date="2016-05-24T10:47:00Z">
            <w:r>
              <w:rPr>
                <w:bCs/>
                <w:position w:val="-6"/>
              </w:rPr>
              <w:t>6</w:t>
            </w:r>
          </w:ins>
          <w:del w:id="247" w:author="neilandek" w:date="2016-05-24T10:47:00Z">
            <w:r w:rsidDel="00A0483D">
              <w:rPr>
                <w:bCs/>
                <w:position w:val="-6"/>
              </w:rPr>
              <w:delText>4</w:delText>
            </w:r>
          </w:del>
        </w:p>
      </w:tc>
      <w:tc>
        <w:tcPr>
          <w:tcW w:w="1477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377EFB" w:rsidRDefault="00377EFB" w:rsidP="00F016A6">
          <w:pPr>
            <w:pStyle w:val="Footer"/>
            <w:widowControl/>
            <w:tabs>
              <w:tab w:val="clear" w:pos="4153"/>
              <w:tab w:val="clear" w:pos="8306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377EFB" w:rsidRDefault="00377EFB" w:rsidP="00571A1D">
          <w:pPr>
            <w:pStyle w:val="Footer"/>
            <w:widowControl/>
            <w:tabs>
              <w:tab w:val="clear" w:pos="4153"/>
              <w:tab w:val="clear" w:pos="8306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60CBB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60CBB">
            <w:rPr>
              <w:noProof/>
            </w:rPr>
            <w:t>2</w:t>
          </w:r>
          <w:r>
            <w:fldChar w:fldCharType="end"/>
          </w:r>
        </w:p>
      </w:tc>
    </w:tr>
  </w:tbl>
  <w:p w:rsidR="00377EFB" w:rsidRDefault="00377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DD1" w:rsidRDefault="00FF7DD1" w:rsidP="008D0055">
      <w:r>
        <w:separator/>
      </w:r>
    </w:p>
  </w:footnote>
  <w:footnote w:type="continuationSeparator" w:id="0">
    <w:p w:rsidR="00FF7DD1" w:rsidRDefault="00FF7DD1" w:rsidP="008D0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512" w:rsidRDefault="00F60CBB" w:rsidP="00571A1D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143000" cy="485775"/>
          <wp:effectExtent l="0" t="0" r="0" b="9525"/>
          <wp:docPr id="1" name="Picture 1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83D" w:rsidRDefault="00F60CBB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143000" cy="485775"/>
          <wp:effectExtent l="0" t="0" r="0" b="9525"/>
          <wp:docPr id="2" name="Picture 2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83D" w:rsidRDefault="00F60CBB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F"/>
    <w:multiLevelType w:val="multilevel"/>
    <w:tmpl w:val="3E1E5A8A"/>
    <w:lvl w:ilvl="0">
      <w:start w:val="1"/>
      <w:numFmt w:val="decimal"/>
      <w:lvlText w:val="%1."/>
      <w:lvlJc w:val="left"/>
      <w:pPr>
        <w:keepLines/>
        <w:widowControl w:val="0"/>
        <w:tabs>
          <w:tab w:val="num" w:pos="720"/>
        </w:tabs>
        <w:autoSpaceDE w:val="0"/>
        <w:autoSpaceDN w:val="0"/>
        <w:adjustRightInd w:val="0"/>
        <w:spacing w:after="120"/>
        <w:ind w:left="720" w:hanging="720"/>
        <w:jc w:val="both"/>
      </w:pPr>
      <w:rPr>
        <w:rFonts w:ascii="Arial" w:hAnsi="Arial" w:cs="Arial"/>
        <w:b/>
        <w:bCs/>
        <w:i w:val="0"/>
        <w:iCs w:val="0"/>
        <w:color w:val="000000"/>
        <w:sz w:val="20"/>
        <w:szCs w:val="20"/>
      </w:rPr>
    </w:lvl>
    <w:lvl w:ilvl="1">
      <w:start w:val="1"/>
      <w:numFmt w:val="decimal"/>
      <w:lvlText w:val="%1.%2"/>
      <w:lvlJc w:val="left"/>
      <w:pPr>
        <w:keepLines/>
        <w:widowControl w:val="0"/>
        <w:tabs>
          <w:tab w:val="num" w:pos="1440"/>
        </w:tabs>
        <w:autoSpaceDE w:val="0"/>
        <w:autoSpaceDN w:val="0"/>
        <w:adjustRightInd w:val="0"/>
        <w:spacing w:after="120"/>
        <w:ind w:left="1440" w:hanging="720"/>
        <w:jc w:val="both"/>
      </w:pPr>
      <w:rPr>
        <w:rFonts w:ascii="Arial" w:hAnsi="Arial" w:cs="Arial"/>
        <w:b w:val="0"/>
        <w:bCs w:val="0"/>
        <w:i w:val="0"/>
        <w:iCs w:val="0"/>
        <w:color w:val="000000"/>
        <w:sz w:val="20"/>
        <w:szCs w:val="20"/>
      </w:rPr>
    </w:lvl>
    <w:lvl w:ilvl="2">
      <w:start w:val="1"/>
      <w:numFmt w:val="decimal"/>
      <w:lvlText w:val="%1.%2.%3"/>
      <w:lvlJc w:val="left"/>
      <w:pPr>
        <w:keepLines/>
        <w:widowControl w:val="0"/>
        <w:tabs>
          <w:tab w:val="num" w:pos="2563"/>
        </w:tabs>
        <w:autoSpaceDE w:val="0"/>
        <w:autoSpaceDN w:val="0"/>
        <w:adjustRightInd w:val="0"/>
        <w:spacing w:after="120"/>
        <w:ind w:left="2563" w:hanging="720"/>
        <w:jc w:val="both"/>
      </w:pPr>
      <w:rPr>
        <w:rFonts w:ascii="Arial" w:hAnsi="Arial" w:cs="Arial"/>
        <w:color w:val="000000"/>
        <w:sz w:val="20"/>
        <w:szCs w:val="20"/>
      </w:rPr>
    </w:lvl>
    <w:lvl w:ilvl="3">
      <w:start w:val="1"/>
      <w:numFmt w:val="decimal"/>
      <w:lvlText w:val="%1.%2.%3.%4."/>
      <w:lvlJc w:val="left"/>
      <w:pPr>
        <w:keepLines/>
        <w:widowControl w:val="0"/>
        <w:tabs>
          <w:tab w:val="num" w:pos="5649"/>
        </w:tabs>
        <w:autoSpaceDE w:val="0"/>
        <w:autoSpaceDN w:val="0"/>
        <w:adjustRightInd w:val="0"/>
        <w:spacing w:after="120"/>
        <w:ind w:left="5577" w:hanging="648"/>
        <w:jc w:val="both"/>
      </w:pPr>
      <w:rPr>
        <w:rFonts w:ascii="Arial" w:hAnsi="Arial" w:cs="Arial"/>
        <w:color w:val="000000"/>
        <w:sz w:val="20"/>
        <w:szCs w:val="20"/>
      </w:rPr>
    </w:lvl>
    <w:lvl w:ilvl="4">
      <w:start w:val="1"/>
      <w:numFmt w:val="decimal"/>
      <w:lvlText w:val="%1.%2.%3.%4.%5."/>
      <w:lvlJc w:val="left"/>
      <w:pPr>
        <w:keepLines/>
        <w:widowControl w:val="0"/>
        <w:tabs>
          <w:tab w:val="num" w:pos="6369"/>
        </w:tabs>
        <w:autoSpaceDE w:val="0"/>
        <w:autoSpaceDN w:val="0"/>
        <w:adjustRightInd w:val="0"/>
        <w:spacing w:after="120"/>
        <w:ind w:left="6081" w:hanging="792"/>
        <w:jc w:val="both"/>
      </w:pPr>
      <w:rPr>
        <w:rFonts w:ascii="Arial" w:hAnsi="Arial" w:cs="Arial"/>
        <w:color w:val="000000"/>
        <w:sz w:val="20"/>
        <w:szCs w:val="20"/>
      </w:rPr>
    </w:lvl>
    <w:lvl w:ilvl="5">
      <w:start w:val="1"/>
      <w:numFmt w:val="decimal"/>
      <w:lvlText w:val="%1.%2.%3.%4.%5.%6."/>
      <w:lvlJc w:val="left"/>
      <w:pPr>
        <w:keepLines/>
        <w:widowControl w:val="0"/>
        <w:tabs>
          <w:tab w:val="num" w:pos="6729"/>
        </w:tabs>
        <w:autoSpaceDE w:val="0"/>
        <w:autoSpaceDN w:val="0"/>
        <w:adjustRightInd w:val="0"/>
        <w:spacing w:after="120"/>
        <w:ind w:left="6585" w:hanging="936"/>
        <w:jc w:val="both"/>
      </w:pPr>
      <w:rPr>
        <w:rFonts w:ascii="Arial" w:hAnsi="Arial" w:cs="Arial"/>
        <w:color w:val="000000"/>
        <w:sz w:val="20"/>
        <w:szCs w:val="20"/>
      </w:rPr>
    </w:lvl>
    <w:lvl w:ilvl="6">
      <w:start w:val="1"/>
      <w:numFmt w:val="decimal"/>
      <w:lvlText w:val="%1.%2.%3.%4.%5.%6.%7."/>
      <w:lvlJc w:val="left"/>
      <w:pPr>
        <w:keepLines/>
        <w:widowControl w:val="0"/>
        <w:tabs>
          <w:tab w:val="num" w:pos="7449"/>
        </w:tabs>
        <w:autoSpaceDE w:val="0"/>
        <w:autoSpaceDN w:val="0"/>
        <w:adjustRightInd w:val="0"/>
        <w:spacing w:after="120"/>
        <w:ind w:left="7089" w:hanging="1080"/>
        <w:jc w:val="both"/>
      </w:pPr>
      <w:rPr>
        <w:rFonts w:ascii="Arial" w:hAnsi="Arial" w:cs="Arial"/>
        <w:color w:val="00000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keepLines/>
        <w:widowControl w:val="0"/>
        <w:tabs>
          <w:tab w:val="num" w:pos="7809"/>
        </w:tabs>
        <w:autoSpaceDE w:val="0"/>
        <w:autoSpaceDN w:val="0"/>
        <w:adjustRightInd w:val="0"/>
        <w:spacing w:after="120"/>
        <w:ind w:left="7593" w:hanging="1224"/>
        <w:jc w:val="both"/>
      </w:pPr>
      <w:rPr>
        <w:rFonts w:ascii="Arial" w:hAnsi="Arial" w:cs="Arial"/>
        <w:color w:val="00000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keepLines/>
        <w:widowControl w:val="0"/>
        <w:tabs>
          <w:tab w:val="num" w:pos="8529"/>
        </w:tabs>
        <w:autoSpaceDE w:val="0"/>
        <w:autoSpaceDN w:val="0"/>
        <w:adjustRightInd w:val="0"/>
        <w:spacing w:after="120"/>
        <w:ind w:left="8169" w:hanging="1440"/>
        <w:jc w:val="both"/>
      </w:pPr>
      <w:rPr>
        <w:rFonts w:ascii="Arial" w:hAnsi="Arial" w:cs="Arial"/>
        <w:color w:val="000000"/>
        <w:sz w:val="20"/>
        <w:szCs w:val="20"/>
      </w:rPr>
    </w:lvl>
  </w:abstractNum>
  <w:abstractNum w:abstractNumId="5">
    <w:nsid w:val="0EB03980"/>
    <w:multiLevelType w:val="hybridMultilevel"/>
    <w:tmpl w:val="28ACC4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454810"/>
    <w:multiLevelType w:val="multilevel"/>
    <w:tmpl w:val="8808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b/>
        <w:i w:val="0"/>
        <w:color w:val="008080"/>
      </w:rPr>
    </w:lvl>
    <w:lvl w:ilvl="3">
      <w:start w:val="1"/>
      <w:numFmt w:val="bullet"/>
      <w:lvlText w:val=""/>
      <w:lvlJc w:val="left"/>
      <w:pPr>
        <w:tabs>
          <w:tab w:val="num" w:pos="5289"/>
        </w:tabs>
        <w:ind w:left="5289" w:hanging="360"/>
      </w:pPr>
      <w:rPr>
        <w:rFonts w:ascii="Symbol" w:hAnsi="Symbol" w:hint="default"/>
        <w:b/>
        <w:i w:val="0"/>
        <w:color w:val="008080"/>
      </w:r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  <w:rPr>
        <w:rFonts w:hint="default"/>
      </w:rPr>
    </w:lvl>
  </w:abstractNum>
  <w:abstractNum w:abstractNumId="7">
    <w:nsid w:val="16C82D0D"/>
    <w:multiLevelType w:val="hybridMultilevel"/>
    <w:tmpl w:val="BF383E60"/>
    <w:lvl w:ilvl="0" w:tplc="69962D32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color w:val="008080"/>
      </w:rPr>
    </w:lvl>
    <w:lvl w:ilvl="1" w:tplc="08090003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83"/>
        </w:tabs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43"/>
        </w:tabs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</w:rPr>
    </w:lvl>
  </w:abstractNum>
  <w:abstractNum w:abstractNumId="8">
    <w:nsid w:val="188C751B"/>
    <w:multiLevelType w:val="multilevel"/>
    <w:tmpl w:val="B35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5289"/>
        </w:tabs>
        <w:ind w:left="5289" w:hanging="360"/>
      </w:pPr>
      <w:rPr>
        <w:rFonts w:ascii="Symbol" w:hAnsi="Symbol" w:hint="default"/>
        <w:b/>
        <w:i w:val="0"/>
        <w:color w:val="008080"/>
      </w:r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  <w:rPr>
        <w:rFonts w:hint="default"/>
      </w:rPr>
    </w:lvl>
  </w:abstractNum>
  <w:abstractNum w:abstractNumId="9">
    <w:nsid w:val="19D77B18"/>
    <w:multiLevelType w:val="multilevel"/>
    <w:tmpl w:val="3E1E5A8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4003"/>
        </w:tabs>
        <w:ind w:left="400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9"/>
        </w:tabs>
        <w:ind w:left="701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809"/>
        </w:tabs>
        <w:ind w:left="75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169"/>
        </w:tabs>
        <w:ind w:left="80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889"/>
        </w:tabs>
        <w:ind w:left="85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9"/>
        </w:tabs>
        <w:ind w:left="90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969"/>
        </w:tabs>
        <w:ind w:left="9609" w:hanging="1440"/>
      </w:pPr>
      <w:rPr>
        <w:rFonts w:hint="default"/>
      </w:rPr>
    </w:lvl>
  </w:abstractNum>
  <w:abstractNum w:abstractNumId="10">
    <w:nsid w:val="1A6C4DBE"/>
    <w:multiLevelType w:val="multilevel"/>
    <w:tmpl w:val="7AE0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b/>
        <w:i w:val="0"/>
        <w:color w:val="008080"/>
      </w:r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  <w:rPr>
        <w:rFonts w:hint="default"/>
      </w:rPr>
    </w:lvl>
  </w:abstractNum>
  <w:abstractNum w:abstractNumId="11">
    <w:nsid w:val="22392A4A"/>
    <w:multiLevelType w:val="hybridMultilevel"/>
    <w:tmpl w:val="051072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5D5181B"/>
    <w:multiLevelType w:val="hybridMultilevel"/>
    <w:tmpl w:val="E0E43D44"/>
    <w:lvl w:ilvl="0" w:tplc="69962D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008080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8D05B2C"/>
    <w:multiLevelType w:val="hybridMultilevel"/>
    <w:tmpl w:val="C09244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D75412"/>
    <w:multiLevelType w:val="multilevel"/>
    <w:tmpl w:val="F31E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5289"/>
        </w:tabs>
        <w:ind w:left="5289" w:hanging="360"/>
      </w:pPr>
      <w:rPr>
        <w:rFonts w:ascii="Symbol" w:hAnsi="Symbol" w:hint="default"/>
        <w:b/>
        <w:i w:val="0"/>
        <w:color w:val="008080"/>
      </w:r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  <w:rPr>
        <w:rFonts w:hint="default"/>
      </w:rPr>
    </w:lvl>
  </w:abstractNum>
  <w:abstractNum w:abstractNumId="16">
    <w:nsid w:val="3A935A6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  <w:rPr>
        <w:rFonts w:hint="default"/>
      </w:rPr>
    </w:lvl>
  </w:abstractNum>
  <w:abstractNum w:abstractNumId="18">
    <w:nsid w:val="3D425C53"/>
    <w:multiLevelType w:val="multilevel"/>
    <w:tmpl w:val="621E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  <w:rPr>
        <w:rFonts w:hint="default"/>
      </w:rPr>
    </w:lvl>
  </w:abstractNum>
  <w:abstractNum w:abstractNumId="19">
    <w:nsid w:val="3FA7221A"/>
    <w:multiLevelType w:val="multilevel"/>
    <w:tmpl w:val="0CC0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  <w:rPr>
        <w:rFonts w:hint="default"/>
      </w:rPr>
    </w:lvl>
  </w:abstractNum>
  <w:abstractNum w:abstractNumId="20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50B14CBD"/>
    <w:multiLevelType w:val="hybridMultilevel"/>
    <w:tmpl w:val="6B3C64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2247D16"/>
    <w:multiLevelType w:val="multilevel"/>
    <w:tmpl w:val="E23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  <w:rPr>
        <w:rFonts w:hint="default"/>
      </w:rPr>
    </w:lvl>
  </w:abstractNum>
  <w:abstractNum w:abstractNumId="23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B356D8"/>
    <w:multiLevelType w:val="multilevel"/>
    <w:tmpl w:val="B68C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b/>
        <w:i w:val="0"/>
        <w:color w:val="008080"/>
      </w:r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  <w:rPr>
        <w:rFonts w:hint="default"/>
      </w:rPr>
    </w:lvl>
  </w:abstractNum>
  <w:abstractNum w:abstractNumId="25">
    <w:nsid w:val="650C5542"/>
    <w:multiLevelType w:val="hybridMultilevel"/>
    <w:tmpl w:val="1DF8FFE8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color w:val="008080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CDD3AEB"/>
    <w:multiLevelType w:val="hybridMultilevel"/>
    <w:tmpl w:val="21D09B8E"/>
    <w:lvl w:ilvl="0" w:tplc="52E4681A">
      <w:start w:val="4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6D6B60EF"/>
    <w:multiLevelType w:val="multilevel"/>
    <w:tmpl w:val="0436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b/>
        <w:i w:val="0"/>
        <w:color w:val="008080"/>
      </w:r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  <w:rPr>
        <w:rFonts w:hint="default"/>
      </w:rPr>
    </w:lvl>
  </w:abstractNum>
  <w:abstractNum w:abstractNumId="29">
    <w:nsid w:val="6EA27A32"/>
    <w:multiLevelType w:val="hybridMultilevel"/>
    <w:tmpl w:val="20548B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89C39FB"/>
    <w:multiLevelType w:val="hybridMultilevel"/>
    <w:tmpl w:val="419085C8"/>
    <w:lvl w:ilvl="0" w:tplc="69962D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8080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1"/>
  </w:num>
  <w:num w:numId="5">
    <w:abstractNumId w:val="29"/>
  </w:num>
  <w:num w:numId="6">
    <w:abstractNumId w:val="21"/>
  </w:num>
  <w:num w:numId="7">
    <w:abstractNumId w:val="23"/>
  </w:num>
  <w:num w:numId="8">
    <w:abstractNumId w:val="18"/>
  </w:num>
  <w:num w:numId="9">
    <w:abstractNumId w:val="3"/>
  </w:num>
  <w:num w:numId="10">
    <w:abstractNumId w:val="26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5"/>
  </w:num>
  <w:num w:numId="16">
    <w:abstractNumId w:val="8"/>
  </w:num>
  <w:num w:numId="17">
    <w:abstractNumId w:val="6"/>
  </w:num>
  <w:num w:numId="18">
    <w:abstractNumId w:val="7"/>
  </w:num>
  <w:num w:numId="19">
    <w:abstractNumId w:val="10"/>
  </w:num>
  <w:num w:numId="20">
    <w:abstractNumId w:val="30"/>
  </w:num>
  <w:num w:numId="21">
    <w:abstractNumId w:val="24"/>
  </w:num>
  <w:num w:numId="22">
    <w:abstractNumId w:val="19"/>
  </w:num>
  <w:num w:numId="23">
    <w:abstractNumId w:val="15"/>
  </w:num>
  <w:num w:numId="24">
    <w:abstractNumId w:val="22"/>
  </w:num>
  <w:num w:numId="25">
    <w:abstractNumId w:val="28"/>
  </w:num>
  <w:num w:numId="26">
    <w:abstractNumId w:val="9"/>
  </w:num>
  <w:num w:numId="27">
    <w:abstractNumId w:val="17"/>
  </w:num>
  <w:num w:numId="28">
    <w:abstractNumId w:val="27"/>
  </w:num>
  <w:num w:numId="29">
    <w:abstractNumId w:val="4"/>
    <w:lvlOverride w:ilvl="0">
      <w:lvl w:ilvl="0">
        <w:start w:val="1"/>
        <w:numFmt w:val="decimal"/>
        <w:lvlText w:val="%1."/>
        <w:lvlJc w:val="left"/>
        <w:pPr>
          <w:keepLines/>
          <w:widowControl w:val="0"/>
          <w:tabs>
            <w:tab w:val="num" w:pos="720"/>
          </w:tabs>
          <w:autoSpaceDE w:val="0"/>
          <w:autoSpaceDN w:val="0"/>
          <w:adjustRightInd w:val="0"/>
          <w:spacing w:after="120"/>
          <w:ind w:left="720" w:hanging="720"/>
          <w:jc w:val="both"/>
        </w:pPr>
        <w:rPr>
          <w:rFonts w:ascii="Arial" w:hAnsi="Arial" w:cs="Arial"/>
          <w:b/>
          <w:bCs/>
          <w:i w:val="0"/>
          <w:iCs w:val="0"/>
          <w:color w:val="0000FF"/>
          <w:sz w:val="20"/>
          <w:szCs w:val="20"/>
          <w:u w:val="double"/>
        </w:rPr>
      </w:lvl>
    </w:lvlOverride>
    <w:lvlOverride w:ilvl="1">
      <w:lvl w:ilvl="1">
        <w:start w:val="1"/>
        <w:numFmt w:val="decimal"/>
        <w:lvlText w:val="%1.%2"/>
        <w:lvlJc w:val="left"/>
        <w:pPr>
          <w:keepLines/>
          <w:widowControl w:val="0"/>
          <w:tabs>
            <w:tab w:val="num" w:pos="1440"/>
          </w:tabs>
          <w:autoSpaceDE w:val="0"/>
          <w:autoSpaceDN w:val="0"/>
          <w:adjustRightInd w:val="0"/>
          <w:spacing w:after="120"/>
          <w:ind w:left="1440" w:hanging="720"/>
          <w:jc w:val="both"/>
        </w:pPr>
        <w:rPr>
          <w:rFonts w:ascii="Arial" w:hAnsi="Arial" w:cs="Arial"/>
          <w:b w:val="0"/>
          <w:bCs w:val="0"/>
          <w:i w:val="0"/>
          <w:iCs w:val="0"/>
          <w:color w:val="0000FF"/>
          <w:sz w:val="20"/>
          <w:szCs w:val="20"/>
          <w:u w:val="double"/>
        </w:rPr>
      </w:lvl>
    </w:lvlOverride>
    <w:lvlOverride w:ilvl="2">
      <w:lvl w:ilvl="2">
        <w:start w:val="1"/>
        <w:numFmt w:val="decimal"/>
        <w:lvlText w:val="%1.%2.%3"/>
        <w:lvlJc w:val="left"/>
        <w:pPr>
          <w:keepLines/>
          <w:widowControl w:val="0"/>
          <w:tabs>
            <w:tab w:val="num" w:pos="2563"/>
          </w:tabs>
          <w:autoSpaceDE w:val="0"/>
          <w:autoSpaceDN w:val="0"/>
          <w:adjustRightInd w:val="0"/>
          <w:spacing w:after="120"/>
          <w:ind w:left="2563" w:hanging="720"/>
          <w:jc w:val="both"/>
        </w:pPr>
        <w:rPr>
          <w:rFonts w:ascii="Arial" w:hAnsi="Arial" w:cs="Arial"/>
          <w:color w:val="0000FF"/>
          <w:sz w:val="20"/>
          <w:szCs w:val="20"/>
          <w:u w:val="doubl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keepLines/>
          <w:widowControl w:val="0"/>
          <w:tabs>
            <w:tab w:val="num" w:pos="5649"/>
          </w:tabs>
          <w:autoSpaceDE w:val="0"/>
          <w:autoSpaceDN w:val="0"/>
          <w:adjustRightInd w:val="0"/>
          <w:spacing w:after="120"/>
          <w:ind w:left="5577" w:hanging="648"/>
          <w:jc w:val="both"/>
        </w:pPr>
        <w:rPr>
          <w:rFonts w:ascii="Arial" w:hAnsi="Arial" w:cs="Arial"/>
          <w:color w:val="0000FF"/>
          <w:sz w:val="20"/>
          <w:szCs w:val="20"/>
          <w:u w:val="doubl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keepLines/>
          <w:widowControl w:val="0"/>
          <w:tabs>
            <w:tab w:val="num" w:pos="6369"/>
          </w:tabs>
          <w:autoSpaceDE w:val="0"/>
          <w:autoSpaceDN w:val="0"/>
          <w:adjustRightInd w:val="0"/>
          <w:spacing w:after="120"/>
          <w:ind w:left="6081" w:hanging="792"/>
          <w:jc w:val="both"/>
        </w:pPr>
        <w:rPr>
          <w:rFonts w:ascii="Arial" w:hAnsi="Arial" w:cs="Arial"/>
          <w:color w:val="0000FF"/>
          <w:sz w:val="20"/>
          <w:szCs w:val="20"/>
          <w:u w:val="doubl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keepLines/>
          <w:widowControl w:val="0"/>
          <w:tabs>
            <w:tab w:val="num" w:pos="6729"/>
          </w:tabs>
          <w:autoSpaceDE w:val="0"/>
          <w:autoSpaceDN w:val="0"/>
          <w:adjustRightInd w:val="0"/>
          <w:spacing w:after="120"/>
          <w:ind w:left="6585" w:hanging="936"/>
          <w:jc w:val="both"/>
        </w:pPr>
        <w:rPr>
          <w:rFonts w:ascii="Arial" w:hAnsi="Arial" w:cs="Arial"/>
          <w:color w:val="0000FF"/>
          <w:sz w:val="20"/>
          <w:szCs w:val="20"/>
          <w:u w:val="doubl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keepLines/>
          <w:widowControl w:val="0"/>
          <w:tabs>
            <w:tab w:val="num" w:pos="7449"/>
          </w:tabs>
          <w:autoSpaceDE w:val="0"/>
          <w:autoSpaceDN w:val="0"/>
          <w:adjustRightInd w:val="0"/>
          <w:spacing w:after="120"/>
          <w:ind w:left="7089" w:hanging="1080"/>
          <w:jc w:val="both"/>
        </w:pPr>
        <w:rPr>
          <w:rFonts w:ascii="Arial" w:hAnsi="Arial" w:cs="Arial"/>
          <w:color w:val="0000FF"/>
          <w:sz w:val="20"/>
          <w:szCs w:val="20"/>
          <w:u w:val="doubl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keepLines/>
          <w:widowControl w:val="0"/>
          <w:tabs>
            <w:tab w:val="num" w:pos="7809"/>
          </w:tabs>
          <w:autoSpaceDE w:val="0"/>
          <w:autoSpaceDN w:val="0"/>
          <w:adjustRightInd w:val="0"/>
          <w:spacing w:after="120"/>
          <w:ind w:left="7593" w:hanging="1224"/>
          <w:jc w:val="both"/>
        </w:pPr>
        <w:rPr>
          <w:rFonts w:ascii="Arial" w:hAnsi="Arial" w:cs="Arial"/>
          <w:color w:val="0000FF"/>
          <w:sz w:val="20"/>
          <w:szCs w:val="20"/>
          <w:u w:val="doubl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keepLines/>
          <w:widowControl w:val="0"/>
          <w:tabs>
            <w:tab w:val="num" w:pos="8529"/>
          </w:tabs>
          <w:autoSpaceDE w:val="0"/>
          <w:autoSpaceDN w:val="0"/>
          <w:adjustRightInd w:val="0"/>
          <w:spacing w:after="120"/>
          <w:ind w:left="8169" w:hanging="1440"/>
          <w:jc w:val="both"/>
        </w:pPr>
        <w:rPr>
          <w:rFonts w:ascii="Arial" w:hAnsi="Arial" w:cs="Arial"/>
          <w:color w:val="0000FF"/>
          <w:sz w:val="20"/>
          <w:szCs w:val="20"/>
          <w:u w:val="double"/>
        </w:rPr>
      </w:lvl>
    </w:lvlOverride>
  </w:num>
  <w:num w:numId="30">
    <w:abstractNumId w:val="1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CBB"/>
    <w:rsid w:val="00085D8A"/>
    <w:rsid w:val="00086BC7"/>
    <w:rsid w:val="00115D40"/>
    <w:rsid w:val="0012717C"/>
    <w:rsid w:val="001702CC"/>
    <w:rsid w:val="00176D3C"/>
    <w:rsid w:val="00307D71"/>
    <w:rsid w:val="00377EFB"/>
    <w:rsid w:val="003E764A"/>
    <w:rsid w:val="004975A7"/>
    <w:rsid w:val="004F4060"/>
    <w:rsid w:val="00547272"/>
    <w:rsid w:val="00571A1D"/>
    <w:rsid w:val="0057401B"/>
    <w:rsid w:val="005E7875"/>
    <w:rsid w:val="00684081"/>
    <w:rsid w:val="007831A1"/>
    <w:rsid w:val="008773C0"/>
    <w:rsid w:val="008B5E0C"/>
    <w:rsid w:val="008D0055"/>
    <w:rsid w:val="00912A65"/>
    <w:rsid w:val="00955289"/>
    <w:rsid w:val="00A0483D"/>
    <w:rsid w:val="00A512BA"/>
    <w:rsid w:val="00AC0474"/>
    <w:rsid w:val="00B623A1"/>
    <w:rsid w:val="00BB4770"/>
    <w:rsid w:val="00BC0512"/>
    <w:rsid w:val="00C001A7"/>
    <w:rsid w:val="00C22EC5"/>
    <w:rsid w:val="00C24213"/>
    <w:rsid w:val="00C42D22"/>
    <w:rsid w:val="00D326B9"/>
    <w:rsid w:val="00E91DB8"/>
    <w:rsid w:val="00F016A6"/>
    <w:rsid w:val="00F1699E"/>
    <w:rsid w:val="00F60CBB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0055"/>
    <w:pPr>
      <w:keepLines/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rsid w:val="008D0055"/>
    <w:pPr>
      <w:keepNext/>
      <w:numPr>
        <w:numId w:val="27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rsid w:val="008D0055"/>
    <w:pPr>
      <w:keepNext/>
      <w:numPr>
        <w:ilvl w:val="1"/>
        <w:numId w:val="27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rsid w:val="008D0055"/>
    <w:pPr>
      <w:keepNext/>
      <w:numPr>
        <w:ilvl w:val="2"/>
        <w:numId w:val="27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rsid w:val="008D0055"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8D0055"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D0055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8D0055"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D0055"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8D0055"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styleId="111111">
    <w:name w:val="Outline List 2"/>
    <w:basedOn w:val="NoList"/>
    <w:rsid w:val="00085D8A"/>
    <w:pPr>
      <w:numPr>
        <w:numId w:val="2"/>
      </w:numPr>
    </w:pPr>
  </w:style>
  <w:style w:type="character" w:styleId="FootnoteReference">
    <w:name w:val="footnote reference"/>
    <w:semiHidden/>
    <w:rsid w:val="008D0055"/>
    <w:rPr>
      <w:sz w:val="20"/>
    </w:rPr>
  </w:style>
  <w:style w:type="paragraph" w:styleId="Header">
    <w:name w:val="header"/>
    <w:basedOn w:val="Normal"/>
    <w:rsid w:val="008D0055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rsid w:val="008D0055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sid w:val="008D0055"/>
    <w:rPr>
      <w:sz w:val="20"/>
    </w:rPr>
  </w:style>
  <w:style w:type="paragraph" w:styleId="TOC1">
    <w:name w:val="toc 1"/>
    <w:basedOn w:val="Normal"/>
    <w:next w:val="Normal"/>
    <w:semiHidden/>
    <w:rsid w:val="008D0055"/>
    <w:pPr>
      <w:spacing w:before="120"/>
    </w:pPr>
    <w:rPr>
      <w:rFonts w:ascii="Arial (W1)" w:hAnsi="Arial (W1)"/>
      <w:bCs/>
      <w:caps/>
    </w:rPr>
  </w:style>
  <w:style w:type="character" w:styleId="CommentReference">
    <w:name w:val="annotation reference"/>
    <w:semiHidden/>
    <w:rsid w:val="008D0055"/>
    <w:rPr>
      <w:sz w:val="16"/>
    </w:rPr>
  </w:style>
  <w:style w:type="paragraph" w:styleId="BodyText">
    <w:name w:val="Body Text"/>
    <w:basedOn w:val="Normal"/>
    <w:rsid w:val="008D0055"/>
  </w:style>
  <w:style w:type="paragraph" w:styleId="CommentText">
    <w:name w:val="annotation text"/>
    <w:basedOn w:val="Normal"/>
    <w:semiHidden/>
    <w:rsid w:val="008D0055"/>
  </w:style>
  <w:style w:type="paragraph" w:customStyle="1" w:styleId="NOV">
    <w:name w:val="NOV"/>
    <w:basedOn w:val="Normal"/>
    <w:rsid w:val="008D0055"/>
    <w:pPr>
      <w:spacing w:before="120" w:after="58"/>
    </w:pPr>
  </w:style>
  <w:style w:type="paragraph" w:styleId="TOC2">
    <w:name w:val="toc 2"/>
    <w:basedOn w:val="Normal"/>
    <w:next w:val="Normal"/>
    <w:semiHidden/>
    <w:rsid w:val="008D0055"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rsid w:val="008D0055"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rsid w:val="008D0055"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rsid w:val="008D0055"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rsid w:val="008D0055"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rsid w:val="008D0055"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rsid w:val="008D0055"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rsid w:val="008D0055"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  <w:rsid w:val="008D0055"/>
  </w:style>
  <w:style w:type="paragraph" w:styleId="BodyText2">
    <w:name w:val="Body Text 2"/>
    <w:basedOn w:val="Normal"/>
    <w:rsid w:val="008D0055"/>
    <w:pPr>
      <w:widowControl/>
      <w:ind w:left="2160"/>
    </w:pPr>
    <w:rPr>
      <w:b/>
      <w:color w:val="auto"/>
    </w:rPr>
  </w:style>
  <w:style w:type="paragraph" w:styleId="BlockText">
    <w:name w:val="Block Text"/>
    <w:basedOn w:val="Normal"/>
    <w:rsid w:val="008D0055"/>
    <w:pPr>
      <w:ind w:left="720" w:right="4"/>
    </w:pPr>
    <w:rPr>
      <w:lang w:val="en-GB"/>
    </w:rPr>
  </w:style>
  <w:style w:type="paragraph" w:styleId="BodyTextIndent2">
    <w:name w:val="Body Text Indent 2"/>
    <w:basedOn w:val="Normal"/>
    <w:rsid w:val="008D0055"/>
    <w:pPr>
      <w:ind w:left="1440"/>
    </w:pPr>
  </w:style>
  <w:style w:type="paragraph" w:styleId="BodyTextIndent3">
    <w:name w:val="Body Text Indent 3"/>
    <w:basedOn w:val="Normal"/>
    <w:rsid w:val="008D0055"/>
    <w:pPr>
      <w:ind w:left="2160"/>
    </w:pPr>
  </w:style>
  <w:style w:type="paragraph" w:styleId="BodyText3">
    <w:name w:val="Body Text 3"/>
    <w:basedOn w:val="Normal"/>
    <w:rsid w:val="008D0055"/>
  </w:style>
  <w:style w:type="character" w:styleId="Hyperlink">
    <w:name w:val="Hyperlink"/>
    <w:rsid w:val="008D0055"/>
    <w:rPr>
      <w:color w:val="0000FF"/>
      <w:u w:val="single"/>
    </w:rPr>
  </w:style>
  <w:style w:type="paragraph" w:customStyle="1" w:styleId="xl26">
    <w:name w:val="xl26"/>
    <w:basedOn w:val="Normal"/>
    <w:rsid w:val="008D0055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rsid w:val="008D0055"/>
    <w:pPr>
      <w:widowControl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rsid w:val="008D0055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rsid w:val="008D0055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color w:val="auto"/>
      <w:sz w:val="18"/>
      <w:szCs w:val="18"/>
    </w:rPr>
  </w:style>
  <w:style w:type="paragraph" w:styleId="Title">
    <w:name w:val="Title"/>
    <w:basedOn w:val="Normal"/>
    <w:qFormat/>
    <w:rsid w:val="008D0055"/>
    <w:pPr>
      <w:widowControl/>
      <w:tabs>
        <w:tab w:val="left" w:pos="3420"/>
      </w:tabs>
      <w:overflowPunct/>
      <w:autoSpaceDE/>
      <w:autoSpaceDN/>
      <w:adjustRightInd/>
      <w:ind w:left="15"/>
      <w:jc w:val="center"/>
      <w:textAlignment w:val="auto"/>
    </w:pPr>
    <w:rPr>
      <w:b/>
      <w:caps/>
      <w:color w:val="auto"/>
      <w:szCs w:val="24"/>
    </w:rPr>
  </w:style>
  <w:style w:type="paragraph" w:styleId="BodyTextIndent">
    <w:name w:val="Body Text Indent"/>
    <w:basedOn w:val="Normal"/>
    <w:rsid w:val="008D0055"/>
    <w:pPr>
      <w:ind w:left="720"/>
    </w:pPr>
  </w:style>
  <w:style w:type="character" w:styleId="FollowedHyperlink">
    <w:name w:val="FollowedHyperlink"/>
    <w:rsid w:val="008D0055"/>
    <w:rPr>
      <w:color w:val="800080"/>
      <w:u w:val="single"/>
    </w:rPr>
  </w:style>
  <w:style w:type="paragraph" w:styleId="BalloonText">
    <w:name w:val="Balloon Text"/>
    <w:basedOn w:val="Normal"/>
    <w:semiHidden/>
    <w:rsid w:val="008D005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8D0055"/>
    <w:rPr>
      <w:i/>
      <w:iCs/>
    </w:rPr>
  </w:style>
  <w:style w:type="paragraph" w:customStyle="1" w:styleId="Heading">
    <w:name w:val="Heading"/>
    <w:basedOn w:val="Normal"/>
    <w:rsid w:val="008D0055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rsid w:val="008D0055"/>
    <w:pPr>
      <w:numPr>
        <w:numId w:val="10"/>
      </w:numPr>
    </w:pPr>
  </w:style>
  <w:style w:type="table" w:styleId="TableGrid">
    <w:name w:val="Table Grid"/>
    <w:basedOn w:val="TableNormal"/>
    <w:rsid w:val="008D0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8D0055"/>
    <w:rPr>
      <w:b/>
      <w:bCs/>
    </w:rPr>
  </w:style>
  <w:style w:type="paragraph" w:customStyle="1" w:styleId="APPENDIXTITLE">
    <w:name w:val="APPENDIX TITLE"/>
    <w:basedOn w:val="Normal"/>
    <w:rsid w:val="008D0055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rsid w:val="008D0055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rsid w:val="008D0055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rsid w:val="008D0055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styleId="ListBullet">
    <w:name w:val="List Bullet"/>
    <w:basedOn w:val="Normal"/>
    <w:rsid w:val="008D0055"/>
    <w:pPr>
      <w:numPr>
        <w:numId w:val="9"/>
      </w:numPr>
    </w:pPr>
  </w:style>
  <w:style w:type="paragraph" w:styleId="ListBullet2">
    <w:name w:val="List Bullet 2"/>
    <w:basedOn w:val="Normal"/>
    <w:rsid w:val="008D0055"/>
    <w:pPr>
      <w:numPr>
        <w:numId w:val="11"/>
      </w:numPr>
    </w:pPr>
  </w:style>
  <w:style w:type="paragraph" w:styleId="ListBullet3">
    <w:name w:val="List Bullet 3"/>
    <w:basedOn w:val="Normal"/>
    <w:rsid w:val="008D0055"/>
    <w:pPr>
      <w:numPr>
        <w:numId w:val="12"/>
      </w:numPr>
      <w:tabs>
        <w:tab w:val="right" w:pos="2160"/>
      </w:tabs>
    </w:pPr>
  </w:style>
  <w:style w:type="paragraph" w:styleId="ListBullet4">
    <w:name w:val="List Bullet 4"/>
    <w:basedOn w:val="Normal"/>
    <w:rsid w:val="008D0055"/>
    <w:pPr>
      <w:numPr>
        <w:numId w:val="13"/>
      </w:numPr>
    </w:pPr>
  </w:style>
  <w:style w:type="paragraph" w:customStyle="1" w:styleId="NumberedList">
    <w:name w:val="Numbered List"/>
    <w:basedOn w:val="Normal"/>
    <w:rsid w:val="008D0055"/>
    <w:pPr>
      <w:numPr>
        <w:numId w:val="14"/>
      </w:numPr>
    </w:pPr>
  </w:style>
  <w:style w:type="character" w:customStyle="1" w:styleId="Heading2Char">
    <w:name w:val="Heading 2 Char"/>
    <w:link w:val="Heading2"/>
    <w:rsid w:val="008D0055"/>
    <w:rPr>
      <w:rFonts w:ascii="Arial" w:hAnsi="Arial"/>
      <w:color w:val="000000"/>
      <w:lang w:val="en-US" w:eastAsia="en-US" w:bidi="ar-SA"/>
    </w:rPr>
  </w:style>
  <w:style w:type="character" w:customStyle="1" w:styleId="DeltaViewInsertion">
    <w:name w:val="DeltaView Insertion"/>
    <w:rsid w:val="008D0055"/>
    <w:rPr>
      <w:color w:val="0000FF"/>
      <w:u w:val="double"/>
    </w:rPr>
  </w:style>
  <w:style w:type="character" w:customStyle="1" w:styleId="FooterChar">
    <w:name w:val="Footer Char"/>
    <w:link w:val="Footer"/>
    <w:uiPriority w:val="99"/>
    <w:rsid w:val="00A0483D"/>
    <w:rPr>
      <w:rFonts w:ascii="Arial" w:hAnsi="Arial"/>
      <w:color w:val="000000"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0055"/>
    <w:pPr>
      <w:keepLines/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rsid w:val="008D0055"/>
    <w:pPr>
      <w:keepNext/>
      <w:numPr>
        <w:numId w:val="27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rsid w:val="008D0055"/>
    <w:pPr>
      <w:keepNext/>
      <w:numPr>
        <w:ilvl w:val="1"/>
        <w:numId w:val="27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rsid w:val="008D0055"/>
    <w:pPr>
      <w:keepNext/>
      <w:numPr>
        <w:ilvl w:val="2"/>
        <w:numId w:val="27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rsid w:val="008D0055"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8D0055"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D0055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8D0055"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D0055"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8D0055"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styleId="111111">
    <w:name w:val="Outline List 2"/>
    <w:basedOn w:val="NoList"/>
    <w:rsid w:val="00085D8A"/>
    <w:pPr>
      <w:numPr>
        <w:numId w:val="2"/>
      </w:numPr>
    </w:pPr>
  </w:style>
  <w:style w:type="character" w:styleId="FootnoteReference">
    <w:name w:val="footnote reference"/>
    <w:semiHidden/>
    <w:rsid w:val="008D0055"/>
    <w:rPr>
      <w:sz w:val="20"/>
    </w:rPr>
  </w:style>
  <w:style w:type="paragraph" w:styleId="Header">
    <w:name w:val="header"/>
    <w:basedOn w:val="Normal"/>
    <w:rsid w:val="008D0055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rsid w:val="008D0055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rsid w:val="008D0055"/>
    <w:rPr>
      <w:sz w:val="20"/>
    </w:rPr>
  </w:style>
  <w:style w:type="paragraph" w:styleId="TOC1">
    <w:name w:val="toc 1"/>
    <w:basedOn w:val="Normal"/>
    <w:next w:val="Normal"/>
    <w:semiHidden/>
    <w:rsid w:val="008D0055"/>
    <w:pPr>
      <w:spacing w:before="120"/>
    </w:pPr>
    <w:rPr>
      <w:rFonts w:ascii="Arial (W1)" w:hAnsi="Arial (W1)"/>
      <w:bCs/>
      <w:caps/>
    </w:rPr>
  </w:style>
  <w:style w:type="character" w:styleId="CommentReference">
    <w:name w:val="annotation reference"/>
    <w:semiHidden/>
    <w:rsid w:val="008D0055"/>
    <w:rPr>
      <w:sz w:val="16"/>
    </w:rPr>
  </w:style>
  <w:style w:type="paragraph" w:styleId="BodyText">
    <w:name w:val="Body Text"/>
    <w:basedOn w:val="Normal"/>
    <w:rsid w:val="008D0055"/>
  </w:style>
  <w:style w:type="paragraph" w:styleId="CommentText">
    <w:name w:val="annotation text"/>
    <w:basedOn w:val="Normal"/>
    <w:semiHidden/>
    <w:rsid w:val="008D0055"/>
  </w:style>
  <w:style w:type="paragraph" w:customStyle="1" w:styleId="NOV">
    <w:name w:val="NOV"/>
    <w:basedOn w:val="Normal"/>
    <w:rsid w:val="008D0055"/>
    <w:pPr>
      <w:spacing w:before="120" w:after="58"/>
    </w:pPr>
  </w:style>
  <w:style w:type="paragraph" w:styleId="TOC2">
    <w:name w:val="toc 2"/>
    <w:basedOn w:val="Normal"/>
    <w:next w:val="Normal"/>
    <w:semiHidden/>
    <w:rsid w:val="008D0055"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rsid w:val="008D0055"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rsid w:val="008D0055"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rsid w:val="008D0055"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rsid w:val="008D0055"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rsid w:val="008D0055"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rsid w:val="008D0055"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rsid w:val="008D0055"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  <w:rsid w:val="008D0055"/>
  </w:style>
  <w:style w:type="paragraph" w:styleId="BodyText2">
    <w:name w:val="Body Text 2"/>
    <w:basedOn w:val="Normal"/>
    <w:rsid w:val="008D0055"/>
    <w:pPr>
      <w:widowControl/>
      <w:ind w:left="2160"/>
    </w:pPr>
    <w:rPr>
      <w:b/>
      <w:color w:val="auto"/>
    </w:rPr>
  </w:style>
  <w:style w:type="paragraph" w:styleId="BlockText">
    <w:name w:val="Block Text"/>
    <w:basedOn w:val="Normal"/>
    <w:rsid w:val="008D0055"/>
    <w:pPr>
      <w:ind w:left="720" w:right="4"/>
    </w:pPr>
    <w:rPr>
      <w:lang w:val="en-GB"/>
    </w:rPr>
  </w:style>
  <w:style w:type="paragraph" w:styleId="BodyTextIndent2">
    <w:name w:val="Body Text Indent 2"/>
    <w:basedOn w:val="Normal"/>
    <w:rsid w:val="008D0055"/>
    <w:pPr>
      <w:ind w:left="1440"/>
    </w:pPr>
  </w:style>
  <w:style w:type="paragraph" w:styleId="BodyTextIndent3">
    <w:name w:val="Body Text Indent 3"/>
    <w:basedOn w:val="Normal"/>
    <w:rsid w:val="008D0055"/>
    <w:pPr>
      <w:ind w:left="2160"/>
    </w:pPr>
  </w:style>
  <w:style w:type="paragraph" w:styleId="BodyText3">
    <w:name w:val="Body Text 3"/>
    <w:basedOn w:val="Normal"/>
    <w:rsid w:val="008D0055"/>
  </w:style>
  <w:style w:type="character" w:styleId="Hyperlink">
    <w:name w:val="Hyperlink"/>
    <w:rsid w:val="008D0055"/>
    <w:rPr>
      <w:color w:val="0000FF"/>
      <w:u w:val="single"/>
    </w:rPr>
  </w:style>
  <w:style w:type="paragraph" w:customStyle="1" w:styleId="xl26">
    <w:name w:val="xl26"/>
    <w:basedOn w:val="Normal"/>
    <w:rsid w:val="008D0055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rsid w:val="008D0055"/>
    <w:pPr>
      <w:widowControl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rsid w:val="008D0055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rsid w:val="008D0055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color w:val="auto"/>
      <w:sz w:val="18"/>
      <w:szCs w:val="18"/>
    </w:rPr>
  </w:style>
  <w:style w:type="paragraph" w:styleId="Title">
    <w:name w:val="Title"/>
    <w:basedOn w:val="Normal"/>
    <w:qFormat/>
    <w:rsid w:val="008D0055"/>
    <w:pPr>
      <w:widowControl/>
      <w:tabs>
        <w:tab w:val="left" w:pos="3420"/>
      </w:tabs>
      <w:overflowPunct/>
      <w:autoSpaceDE/>
      <w:autoSpaceDN/>
      <w:adjustRightInd/>
      <w:ind w:left="15"/>
      <w:jc w:val="center"/>
      <w:textAlignment w:val="auto"/>
    </w:pPr>
    <w:rPr>
      <w:b/>
      <w:caps/>
      <w:color w:val="auto"/>
      <w:szCs w:val="24"/>
    </w:rPr>
  </w:style>
  <w:style w:type="paragraph" w:styleId="BodyTextIndent">
    <w:name w:val="Body Text Indent"/>
    <w:basedOn w:val="Normal"/>
    <w:rsid w:val="008D0055"/>
    <w:pPr>
      <w:ind w:left="720"/>
    </w:pPr>
  </w:style>
  <w:style w:type="character" w:styleId="FollowedHyperlink">
    <w:name w:val="FollowedHyperlink"/>
    <w:rsid w:val="008D0055"/>
    <w:rPr>
      <w:color w:val="800080"/>
      <w:u w:val="single"/>
    </w:rPr>
  </w:style>
  <w:style w:type="paragraph" w:styleId="BalloonText">
    <w:name w:val="Balloon Text"/>
    <w:basedOn w:val="Normal"/>
    <w:semiHidden/>
    <w:rsid w:val="008D005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8D0055"/>
    <w:rPr>
      <w:i/>
      <w:iCs/>
    </w:rPr>
  </w:style>
  <w:style w:type="paragraph" w:customStyle="1" w:styleId="Heading">
    <w:name w:val="Heading"/>
    <w:basedOn w:val="Normal"/>
    <w:rsid w:val="008D0055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rsid w:val="008D0055"/>
    <w:pPr>
      <w:numPr>
        <w:numId w:val="10"/>
      </w:numPr>
    </w:pPr>
  </w:style>
  <w:style w:type="table" w:styleId="TableGrid">
    <w:name w:val="Table Grid"/>
    <w:basedOn w:val="TableNormal"/>
    <w:rsid w:val="008D0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8D0055"/>
    <w:rPr>
      <w:b/>
      <w:bCs/>
    </w:rPr>
  </w:style>
  <w:style w:type="paragraph" w:customStyle="1" w:styleId="APPENDIXTITLE">
    <w:name w:val="APPENDIX TITLE"/>
    <w:basedOn w:val="Normal"/>
    <w:rsid w:val="008D0055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rsid w:val="008D0055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rsid w:val="008D0055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rsid w:val="008D0055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styleId="ListBullet">
    <w:name w:val="List Bullet"/>
    <w:basedOn w:val="Normal"/>
    <w:rsid w:val="008D0055"/>
    <w:pPr>
      <w:numPr>
        <w:numId w:val="9"/>
      </w:numPr>
    </w:pPr>
  </w:style>
  <w:style w:type="paragraph" w:styleId="ListBullet2">
    <w:name w:val="List Bullet 2"/>
    <w:basedOn w:val="Normal"/>
    <w:rsid w:val="008D0055"/>
    <w:pPr>
      <w:numPr>
        <w:numId w:val="11"/>
      </w:numPr>
    </w:pPr>
  </w:style>
  <w:style w:type="paragraph" w:styleId="ListBullet3">
    <w:name w:val="List Bullet 3"/>
    <w:basedOn w:val="Normal"/>
    <w:rsid w:val="008D0055"/>
    <w:pPr>
      <w:numPr>
        <w:numId w:val="12"/>
      </w:numPr>
      <w:tabs>
        <w:tab w:val="right" w:pos="2160"/>
      </w:tabs>
    </w:pPr>
  </w:style>
  <w:style w:type="paragraph" w:styleId="ListBullet4">
    <w:name w:val="List Bullet 4"/>
    <w:basedOn w:val="Normal"/>
    <w:rsid w:val="008D0055"/>
    <w:pPr>
      <w:numPr>
        <w:numId w:val="13"/>
      </w:numPr>
    </w:pPr>
  </w:style>
  <w:style w:type="paragraph" w:customStyle="1" w:styleId="NumberedList">
    <w:name w:val="Numbered List"/>
    <w:basedOn w:val="Normal"/>
    <w:rsid w:val="008D0055"/>
    <w:pPr>
      <w:numPr>
        <w:numId w:val="14"/>
      </w:numPr>
    </w:pPr>
  </w:style>
  <w:style w:type="character" w:customStyle="1" w:styleId="Heading2Char">
    <w:name w:val="Heading 2 Char"/>
    <w:link w:val="Heading2"/>
    <w:rsid w:val="008D0055"/>
    <w:rPr>
      <w:rFonts w:ascii="Arial" w:hAnsi="Arial"/>
      <w:color w:val="000000"/>
      <w:lang w:val="en-US" w:eastAsia="en-US" w:bidi="ar-SA"/>
    </w:rPr>
  </w:style>
  <w:style w:type="character" w:customStyle="1" w:styleId="DeltaViewInsertion">
    <w:name w:val="DeltaView Insertion"/>
    <w:rsid w:val="008D0055"/>
    <w:rPr>
      <w:color w:val="0000FF"/>
      <w:u w:val="double"/>
    </w:rPr>
  </w:style>
  <w:style w:type="character" w:customStyle="1" w:styleId="FooterChar">
    <w:name w:val="Footer Char"/>
    <w:link w:val="Footer"/>
    <w:uiPriority w:val="99"/>
    <w:rsid w:val="00A0483D"/>
    <w:rPr>
      <w:rFonts w:ascii="Arial" w:hAnsi="Arial"/>
      <w:color w:val="000000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p926-ddas\SST002-SOP-F01%20V2.0%20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SST002-SOP-F01 V2.0 final.dot</Template>
  <TotalTime>10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5101</CharactersWithSpaces>
  <SharedDoc>false</SharedDoc>
  <HLinks>
    <vt:vector size="78" baseType="variant">
      <vt:variant>
        <vt:i4>7471151</vt:i4>
      </vt:variant>
      <vt:variant>
        <vt:i4>99</vt:i4>
      </vt:variant>
      <vt:variant>
        <vt:i4>0</vt:i4>
      </vt:variant>
      <vt:variant>
        <vt:i4>5</vt:i4>
      </vt:variant>
      <vt:variant>
        <vt:lpwstr>https://sentinel.truthtechnologies.com/</vt:lpwstr>
      </vt:variant>
      <vt:variant>
        <vt:lpwstr/>
      </vt:variant>
      <vt:variant>
        <vt:i4>458817</vt:i4>
      </vt:variant>
      <vt:variant>
        <vt:i4>92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85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78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71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64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57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50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43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36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29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22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15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Clarity</dc:creator>
  <cp:lastModifiedBy>Clarity</cp:lastModifiedBy>
  <cp:revision>1</cp:revision>
  <cp:lastPrinted>2016-05-24T05:33:00Z</cp:lastPrinted>
  <dcterms:created xsi:type="dcterms:W3CDTF">2016-08-19T06:17:00Z</dcterms:created>
  <dcterms:modified xsi:type="dcterms:W3CDTF">2016-08-19T06:27:00Z</dcterms:modified>
</cp:coreProperties>
</file>