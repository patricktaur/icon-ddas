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100100" w:rsidP="00730BBF">
      <w:pPr>
        <w:jc w:val="center"/>
        <w:rPr>
          <w:rFonts w:ascii="Arial" w:hAnsi="Arial" w:cs="Arial"/>
          <w:b/>
          <w:sz w:val="48"/>
        </w:rPr>
      </w:pPr>
      <w:r>
        <w:rPr>
          <w:rFonts w:ascii="Arial" w:hAnsi="Arial" w:cs="Arial"/>
          <w:b/>
          <w:sz w:val="48"/>
        </w:rPr>
        <w:t>QC Workflow</w:t>
      </w: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0" w:author="Patrick Taur" w:date="2017-12-21T14:39:00Z">
        <w:r w:rsidR="009321E1">
          <w:rPr>
            <w:rFonts w:ascii="Arial" w:hAnsi="Arial" w:cs="Arial"/>
            <w:sz w:val="32"/>
          </w:rPr>
          <w:t>1</w:t>
        </w:r>
      </w:ins>
      <w:del w:id="1" w:author="Patrick Taur" w:date="2017-12-21T14:39:00Z">
        <w:r w:rsidR="00100100" w:rsidDel="009321E1">
          <w:rPr>
            <w:rFonts w:ascii="Arial" w:hAnsi="Arial" w:cs="Arial"/>
            <w:sz w:val="32"/>
          </w:rPr>
          <w:delText>0</w:delText>
        </w:r>
      </w:del>
    </w:p>
    <w:p w:rsidR="00730BBF" w:rsidRDefault="001A29F9" w:rsidP="00730BBF">
      <w:pPr>
        <w:ind w:left="2880" w:firstLine="720"/>
        <w:rPr>
          <w:rFonts w:ascii="Arial" w:hAnsi="Arial" w:cs="Arial"/>
          <w:sz w:val="32"/>
        </w:rPr>
      </w:pPr>
      <w:r>
        <w:rPr>
          <w:rFonts w:ascii="Arial" w:hAnsi="Arial" w:cs="Arial"/>
          <w:sz w:val="32"/>
        </w:rPr>
        <w:t>2</w:t>
      </w:r>
      <w:ins w:id="2" w:author="Patrick Taur" w:date="2017-12-21T14:39:00Z">
        <w:r w:rsidR="009321E1">
          <w:rPr>
            <w:rFonts w:ascii="Arial" w:hAnsi="Arial" w:cs="Arial"/>
            <w:sz w:val="32"/>
          </w:rPr>
          <w:t>1</w:t>
        </w:r>
      </w:ins>
      <w:del w:id="3" w:author="Patrick Taur" w:date="2017-12-21T14:39:00Z">
        <w:r w:rsidDel="009321E1">
          <w:rPr>
            <w:rFonts w:ascii="Arial" w:hAnsi="Arial" w:cs="Arial"/>
            <w:sz w:val="32"/>
          </w:rPr>
          <w:delText>0</w:delText>
        </w:r>
      </w:del>
      <w:r w:rsidR="003B572B">
        <w:rPr>
          <w:rFonts w:ascii="Arial" w:hAnsi="Arial" w:cs="Arial"/>
          <w:sz w:val="32"/>
        </w:rPr>
        <w:t xml:space="preserve"> </w:t>
      </w:r>
      <w:r w:rsidR="00C1026E">
        <w:rPr>
          <w:rFonts w:ascii="Arial" w:hAnsi="Arial" w:cs="Arial"/>
          <w:sz w:val="32"/>
        </w:rPr>
        <w:t>Dec</w:t>
      </w:r>
      <w:r w:rsidR="00AB4F23">
        <w:rPr>
          <w:rFonts w:ascii="Arial" w:hAnsi="Arial" w:cs="Arial"/>
          <w:sz w:val="32"/>
        </w:rPr>
        <w:t>,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rFonts w:ascii="Verdana" w:hAnsi="Verdana"/>
        </w:rPr>
      </w:pPr>
      <w:bookmarkStart w:id="4" w:name="_Toc174083344"/>
      <w:bookmarkStart w:id="5" w:name="_Toc416171158"/>
      <w:bookmarkStart w:id="6" w:name="_Toc498100037"/>
      <w:r>
        <w:rPr>
          <w:rFonts w:ascii="Verdana" w:hAnsi="Verdana"/>
        </w:rPr>
        <w:lastRenderedPageBreak/>
        <w:t>Revision History</w:t>
      </w:r>
      <w:bookmarkEnd w:id="4"/>
    </w:p>
    <w:p w:rsidR="009F5B2B" w:rsidRDefault="009F5B2B" w:rsidP="009F5B2B">
      <w:pPr>
        <w:rPr>
          <w:rFonts w:ascii="Verdana" w:hAnsi="Verdana"/>
        </w:rPr>
      </w:pPr>
    </w:p>
    <w:tbl>
      <w:tblPr>
        <w:tblW w:w="0" w:type="auto"/>
        <w:tblInd w:w="108" w:type="dxa"/>
        <w:tblLayout w:type="fixed"/>
        <w:tblLook w:val="0000" w:firstRow="0" w:lastRow="0" w:firstColumn="0" w:lastColumn="0" w:noHBand="0" w:noVBand="0"/>
      </w:tblPr>
      <w:tblGrid>
        <w:gridCol w:w="720"/>
        <w:gridCol w:w="983"/>
        <w:gridCol w:w="2257"/>
        <w:gridCol w:w="3060"/>
        <w:gridCol w:w="1980"/>
      </w:tblGrid>
      <w:tr w:rsidR="00BA0815" w:rsidTr="009F4537">
        <w:trPr>
          <w:trHeight w:val="1155"/>
        </w:trPr>
        <w:tc>
          <w:tcPr>
            <w:tcW w:w="720" w:type="dxa"/>
            <w:tcBorders>
              <w:top w:val="single" w:sz="4" w:space="0" w:color="000000"/>
              <w:left w:val="single" w:sz="4" w:space="0" w:color="000000"/>
              <w:bottom w:val="single" w:sz="4" w:space="0" w:color="000000"/>
            </w:tcBorders>
          </w:tcPr>
          <w:p w:rsidR="00BA0815" w:rsidRDefault="00BA0815" w:rsidP="00CC2543">
            <w:pPr>
              <w:pStyle w:val="BodyText"/>
              <w:snapToGrid w:val="0"/>
              <w:rPr>
                <w:rFonts w:ascii="Verdana" w:hAnsi="Verdana"/>
                <w:b/>
              </w:rPr>
            </w:pPr>
            <w:r>
              <w:rPr>
                <w:rFonts w:ascii="Verdana" w:hAnsi="Verdana"/>
                <w:b/>
              </w:rPr>
              <w:t>Revision</w:t>
            </w:r>
          </w:p>
        </w:tc>
        <w:tc>
          <w:tcPr>
            <w:tcW w:w="983" w:type="dxa"/>
            <w:tcBorders>
              <w:top w:val="single" w:sz="4" w:space="0" w:color="000000"/>
              <w:left w:val="single" w:sz="4" w:space="0" w:color="000000"/>
              <w:bottom w:val="single" w:sz="4" w:space="0" w:color="000000"/>
            </w:tcBorders>
          </w:tcPr>
          <w:p w:rsidR="00BA0815" w:rsidRDefault="00BA0815" w:rsidP="00CC2543">
            <w:pPr>
              <w:pStyle w:val="BodyText"/>
              <w:snapToGrid w:val="0"/>
              <w:rPr>
                <w:rFonts w:ascii="Verdana" w:hAnsi="Verdana"/>
                <w:b/>
              </w:rPr>
            </w:pPr>
            <w:r>
              <w:rPr>
                <w:rFonts w:ascii="Verdana" w:hAnsi="Verdana"/>
                <w:b/>
              </w:rPr>
              <w:t>Date</w:t>
            </w:r>
          </w:p>
        </w:tc>
        <w:tc>
          <w:tcPr>
            <w:tcW w:w="2257" w:type="dxa"/>
            <w:tcBorders>
              <w:top w:val="single" w:sz="4" w:space="0" w:color="000000"/>
              <w:left w:val="single" w:sz="4" w:space="0" w:color="000000"/>
              <w:bottom w:val="single" w:sz="4" w:space="0" w:color="000000"/>
            </w:tcBorders>
          </w:tcPr>
          <w:p w:rsidR="00BA0815" w:rsidRDefault="00BA0815" w:rsidP="00CC2543">
            <w:pPr>
              <w:pStyle w:val="BodyText"/>
              <w:snapToGrid w:val="0"/>
              <w:rPr>
                <w:rFonts w:ascii="Verdana" w:hAnsi="Verdana"/>
                <w:b/>
              </w:rPr>
            </w:pPr>
            <w:r>
              <w:rPr>
                <w:rFonts w:ascii="Verdana" w:hAnsi="Verdana"/>
                <w:b/>
              </w:rPr>
              <w:t>Sections Changed</w:t>
            </w:r>
          </w:p>
        </w:tc>
        <w:tc>
          <w:tcPr>
            <w:tcW w:w="3060" w:type="dxa"/>
            <w:tcBorders>
              <w:top w:val="single" w:sz="4" w:space="0" w:color="000000"/>
              <w:left w:val="single" w:sz="4" w:space="0" w:color="000000"/>
              <w:bottom w:val="single" w:sz="4" w:space="0" w:color="000000"/>
            </w:tcBorders>
          </w:tcPr>
          <w:p w:rsidR="00BA0815" w:rsidRDefault="00BA0815" w:rsidP="00CC2543">
            <w:pPr>
              <w:pStyle w:val="BodyText"/>
              <w:snapToGrid w:val="0"/>
              <w:rPr>
                <w:rFonts w:ascii="Verdana" w:hAnsi="Verdana"/>
                <w:b/>
              </w:rPr>
            </w:pPr>
            <w:r>
              <w:rPr>
                <w:rFonts w:ascii="Verdana" w:hAnsi="Verdana"/>
                <w:b/>
              </w:rPr>
              <w:t>Summary/Description of Change</w:t>
            </w:r>
          </w:p>
        </w:tc>
        <w:tc>
          <w:tcPr>
            <w:tcW w:w="1980" w:type="dxa"/>
            <w:tcBorders>
              <w:top w:val="single" w:sz="4" w:space="0" w:color="000000"/>
              <w:left w:val="single" w:sz="4" w:space="0" w:color="000000"/>
              <w:bottom w:val="single" w:sz="4" w:space="0" w:color="000000"/>
              <w:right w:val="single" w:sz="4" w:space="0" w:color="000000"/>
            </w:tcBorders>
          </w:tcPr>
          <w:p w:rsidR="00BA0815" w:rsidRDefault="00BA0815" w:rsidP="00CC2543">
            <w:pPr>
              <w:pStyle w:val="BodyText"/>
              <w:snapToGrid w:val="0"/>
              <w:rPr>
                <w:rFonts w:ascii="Verdana" w:hAnsi="Verdana"/>
                <w:b/>
              </w:rPr>
            </w:pPr>
            <w:r>
              <w:rPr>
                <w:rFonts w:ascii="Verdana" w:hAnsi="Verdana"/>
                <w:b/>
              </w:rPr>
              <w:t>Author(s) of Change</w:t>
            </w:r>
          </w:p>
        </w:tc>
      </w:tr>
      <w:tr w:rsidR="001A29F9" w:rsidTr="006E3EB3">
        <w:trPr>
          <w:trHeight w:val="360"/>
        </w:trPr>
        <w:tc>
          <w:tcPr>
            <w:tcW w:w="720" w:type="dxa"/>
            <w:tcBorders>
              <w:top w:val="single" w:sz="4" w:space="0" w:color="auto"/>
              <w:left w:val="single" w:sz="4" w:space="0" w:color="auto"/>
              <w:bottom w:val="single" w:sz="4" w:space="0" w:color="auto"/>
              <w:right w:val="single" w:sz="4" w:space="0" w:color="auto"/>
            </w:tcBorders>
          </w:tcPr>
          <w:p w:rsidR="001A29F9" w:rsidRDefault="00906A10" w:rsidP="00CC2543">
            <w:pPr>
              <w:pStyle w:val="table"/>
              <w:snapToGrid w:val="0"/>
              <w:jc w:val="center"/>
              <w:rPr>
                <w:rFonts w:ascii="Verdana" w:hAnsi="Verdana"/>
              </w:rPr>
            </w:pPr>
            <w:r>
              <w:rPr>
                <w:rFonts w:ascii="Verdana" w:hAnsi="Verdana"/>
              </w:rPr>
              <w:t>1</w:t>
            </w:r>
          </w:p>
        </w:tc>
        <w:tc>
          <w:tcPr>
            <w:tcW w:w="983"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jc w:val="center"/>
              <w:rPr>
                <w:rFonts w:ascii="Verdana" w:hAnsi="Verdana"/>
              </w:rPr>
            </w:pPr>
            <w:r>
              <w:rPr>
                <w:rFonts w:ascii="Verdana" w:hAnsi="Verdana"/>
              </w:rPr>
              <w:t>Dec/20/2017</w:t>
            </w:r>
          </w:p>
        </w:tc>
        <w:tc>
          <w:tcPr>
            <w:tcW w:w="2257"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rPr>
                <w:rFonts w:ascii="Verdana" w:hAnsi="Verdana"/>
              </w:rPr>
            </w:pPr>
            <w:r>
              <w:rPr>
                <w:rFonts w:ascii="Verdana" w:hAnsi="Verdana"/>
              </w:rPr>
              <w:t>QC Workflow</w:t>
            </w:r>
          </w:p>
        </w:tc>
        <w:tc>
          <w:tcPr>
            <w:tcW w:w="3060"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rPr>
                <w:rFonts w:ascii="Verdana" w:hAnsi="Verdana"/>
              </w:rPr>
            </w:pPr>
            <w:r>
              <w:rPr>
                <w:rFonts w:ascii="Verdana" w:hAnsi="Verdana"/>
              </w:rPr>
              <w:t>Section revised – based on discussions with DD Team on Dec 19, 2017</w:t>
            </w:r>
          </w:p>
        </w:tc>
        <w:tc>
          <w:tcPr>
            <w:tcW w:w="1980" w:type="dxa"/>
            <w:tcBorders>
              <w:top w:val="single" w:sz="4" w:space="0" w:color="auto"/>
              <w:left w:val="single" w:sz="4" w:space="0" w:color="auto"/>
              <w:bottom w:val="single" w:sz="4" w:space="0" w:color="auto"/>
              <w:right w:val="single" w:sz="4" w:space="0" w:color="auto"/>
            </w:tcBorders>
          </w:tcPr>
          <w:p w:rsidR="001A29F9" w:rsidRDefault="001A29F9" w:rsidP="00CC2543">
            <w:pPr>
              <w:pStyle w:val="table"/>
              <w:snapToGrid w:val="0"/>
              <w:rPr>
                <w:rFonts w:ascii="Verdana" w:hAnsi="Verdana"/>
              </w:rPr>
            </w:pPr>
            <w:r>
              <w:rPr>
                <w:rFonts w:ascii="Verdana" w:hAnsi="Verdana"/>
              </w:rPr>
              <w:t>Patrick / Pradeep</w:t>
            </w:r>
          </w:p>
        </w:tc>
      </w:tr>
      <w:tr w:rsidR="009321E1" w:rsidTr="006E3EB3">
        <w:trPr>
          <w:trHeight w:val="360"/>
          <w:ins w:id="7" w:author="Patrick Taur" w:date="2017-12-21T14:39:00Z"/>
        </w:trPr>
        <w:tc>
          <w:tcPr>
            <w:tcW w:w="720" w:type="dxa"/>
            <w:tcBorders>
              <w:top w:val="single" w:sz="4" w:space="0" w:color="auto"/>
              <w:left w:val="single" w:sz="4" w:space="0" w:color="auto"/>
              <w:bottom w:val="single" w:sz="4" w:space="0" w:color="auto"/>
              <w:right w:val="single" w:sz="4" w:space="0" w:color="auto"/>
            </w:tcBorders>
          </w:tcPr>
          <w:p w:rsidR="009321E1" w:rsidRDefault="009321E1" w:rsidP="00CC2543">
            <w:pPr>
              <w:pStyle w:val="table"/>
              <w:snapToGrid w:val="0"/>
              <w:jc w:val="center"/>
              <w:rPr>
                <w:ins w:id="8" w:author="Patrick Taur" w:date="2017-12-21T14:39:00Z"/>
                <w:rFonts w:ascii="Verdana" w:hAnsi="Verdana"/>
              </w:rPr>
            </w:pPr>
            <w:ins w:id="9" w:author="Patrick Taur" w:date="2017-12-21T14:39:00Z">
              <w:r>
                <w:rPr>
                  <w:rFonts w:ascii="Verdana" w:hAnsi="Verdana"/>
                </w:rPr>
                <w:t>2</w:t>
              </w:r>
            </w:ins>
          </w:p>
        </w:tc>
        <w:tc>
          <w:tcPr>
            <w:tcW w:w="983" w:type="dxa"/>
            <w:tcBorders>
              <w:top w:val="single" w:sz="4" w:space="0" w:color="auto"/>
              <w:left w:val="single" w:sz="4" w:space="0" w:color="auto"/>
              <w:bottom w:val="single" w:sz="4" w:space="0" w:color="auto"/>
              <w:right w:val="single" w:sz="4" w:space="0" w:color="auto"/>
            </w:tcBorders>
          </w:tcPr>
          <w:p w:rsidR="009321E1" w:rsidRDefault="009321E1" w:rsidP="00CC2543">
            <w:pPr>
              <w:pStyle w:val="table"/>
              <w:snapToGrid w:val="0"/>
              <w:jc w:val="center"/>
              <w:rPr>
                <w:ins w:id="10" w:author="Patrick Taur" w:date="2017-12-21T14:39:00Z"/>
                <w:rFonts w:ascii="Verdana" w:hAnsi="Verdana"/>
              </w:rPr>
            </w:pPr>
            <w:ins w:id="11" w:author="Patrick Taur" w:date="2017-12-21T14:39:00Z">
              <w:r>
                <w:rPr>
                  <w:rFonts w:ascii="Verdana" w:hAnsi="Verdana"/>
                </w:rPr>
                <w:t>Dec/21</w:t>
              </w:r>
              <w:r>
                <w:rPr>
                  <w:rFonts w:ascii="Verdana" w:hAnsi="Verdana"/>
                </w:rPr>
                <w:t>/2017</w:t>
              </w:r>
            </w:ins>
          </w:p>
        </w:tc>
        <w:tc>
          <w:tcPr>
            <w:tcW w:w="2257" w:type="dxa"/>
            <w:tcBorders>
              <w:top w:val="single" w:sz="4" w:space="0" w:color="auto"/>
              <w:left w:val="single" w:sz="4" w:space="0" w:color="auto"/>
              <w:bottom w:val="single" w:sz="4" w:space="0" w:color="auto"/>
              <w:right w:val="single" w:sz="4" w:space="0" w:color="auto"/>
            </w:tcBorders>
          </w:tcPr>
          <w:p w:rsidR="009321E1" w:rsidRDefault="009321E1" w:rsidP="00CC2543">
            <w:pPr>
              <w:pStyle w:val="table"/>
              <w:snapToGrid w:val="0"/>
              <w:rPr>
                <w:ins w:id="12" w:author="Patrick Taur" w:date="2017-12-21T14:39:00Z"/>
                <w:rFonts w:ascii="Verdana" w:hAnsi="Verdana"/>
              </w:rPr>
            </w:pPr>
            <w:ins w:id="13" w:author="Patrick Taur" w:date="2017-12-21T14:39:00Z">
              <w:r>
                <w:rPr>
                  <w:rFonts w:ascii="Verdana" w:hAnsi="Verdana"/>
                </w:rPr>
                <w:t>QC Workflow</w:t>
              </w:r>
            </w:ins>
          </w:p>
        </w:tc>
        <w:tc>
          <w:tcPr>
            <w:tcW w:w="3060" w:type="dxa"/>
            <w:tcBorders>
              <w:top w:val="single" w:sz="4" w:space="0" w:color="auto"/>
              <w:left w:val="single" w:sz="4" w:space="0" w:color="auto"/>
              <w:bottom w:val="single" w:sz="4" w:space="0" w:color="auto"/>
              <w:right w:val="single" w:sz="4" w:space="0" w:color="auto"/>
            </w:tcBorders>
          </w:tcPr>
          <w:p w:rsidR="009321E1" w:rsidRDefault="009321E1" w:rsidP="00CC2543">
            <w:pPr>
              <w:pStyle w:val="table"/>
              <w:snapToGrid w:val="0"/>
              <w:rPr>
                <w:ins w:id="14" w:author="Patrick Taur" w:date="2017-12-21T14:39:00Z"/>
                <w:rFonts w:ascii="Verdana" w:hAnsi="Verdana"/>
              </w:rPr>
            </w:pPr>
            <w:ins w:id="15" w:author="Patrick Taur" w:date="2017-12-21T14:39:00Z">
              <w:r>
                <w:rPr>
                  <w:rFonts w:ascii="Verdana" w:hAnsi="Verdana"/>
                </w:rPr>
                <w:t>Revised – based on commented provided by DD Team</w:t>
              </w:r>
            </w:ins>
          </w:p>
        </w:tc>
        <w:tc>
          <w:tcPr>
            <w:tcW w:w="1980" w:type="dxa"/>
            <w:tcBorders>
              <w:top w:val="single" w:sz="4" w:space="0" w:color="auto"/>
              <w:left w:val="single" w:sz="4" w:space="0" w:color="auto"/>
              <w:bottom w:val="single" w:sz="4" w:space="0" w:color="auto"/>
              <w:right w:val="single" w:sz="4" w:space="0" w:color="auto"/>
            </w:tcBorders>
          </w:tcPr>
          <w:p w:rsidR="009321E1" w:rsidRDefault="009321E1" w:rsidP="00CC2543">
            <w:pPr>
              <w:pStyle w:val="table"/>
              <w:snapToGrid w:val="0"/>
              <w:rPr>
                <w:ins w:id="16" w:author="Patrick Taur" w:date="2017-12-21T14:39:00Z"/>
                <w:rFonts w:ascii="Verdana" w:hAnsi="Verdana"/>
              </w:rPr>
            </w:pPr>
            <w:ins w:id="17" w:author="Patrick Taur" w:date="2017-12-21T14:39:00Z">
              <w:r>
                <w:rPr>
                  <w:rFonts w:ascii="Verdana" w:hAnsi="Verdana"/>
                </w:rPr>
                <w:t xml:space="preserve">Patrick / </w:t>
              </w:r>
              <w:proofErr w:type="spellStart"/>
              <w:r>
                <w:rPr>
                  <w:rFonts w:ascii="Verdana" w:hAnsi="Verdana"/>
                </w:rPr>
                <w:t>Pradeep</w:t>
              </w:r>
              <w:proofErr w:type="spellEnd"/>
            </w:ins>
          </w:p>
        </w:tc>
      </w:tr>
    </w:tbl>
    <w:p w:rsidR="009F5B2B" w:rsidRDefault="009F5B2B" w:rsidP="009F5B2B">
      <w:pPr>
        <w:jc w:val="center"/>
        <w:rPr>
          <w:rFonts w:ascii="Verdana" w:hAnsi="Verdana" w:cs="Arial"/>
        </w:rPr>
      </w:pPr>
    </w:p>
    <w:p w:rsidR="009F5B2B" w:rsidRDefault="009F5B2B" w:rsidP="00730BBF">
      <w:pPr>
        <w:pStyle w:val="Heading1"/>
        <w:rPr>
          <w:rFonts w:cs="Arial"/>
        </w:rPr>
      </w:pPr>
    </w:p>
    <w:p w:rsidR="009F5B2B" w:rsidRDefault="009F5B2B" w:rsidP="00730BBF">
      <w:pPr>
        <w:pStyle w:val="Heading1"/>
        <w:rPr>
          <w:rFonts w:cs="Arial"/>
        </w:rPr>
      </w:pPr>
    </w:p>
    <w:p w:rsidR="00463F87" w:rsidRDefault="00463F87">
      <w:pPr>
        <w:spacing w:after="200" w:line="276" w:lineRule="auto"/>
        <w:rPr>
          <w:rFonts w:asciiTheme="majorHAnsi" w:eastAsiaTheme="majorEastAsia" w:hAnsiTheme="majorHAnsi" w:cs="Arial"/>
          <w:b/>
          <w:bCs/>
          <w:color w:val="365F91" w:themeColor="accent1" w:themeShade="BF"/>
          <w:sz w:val="28"/>
          <w:szCs w:val="28"/>
        </w:rPr>
      </w:pPr>
      <w:r>
        <w:rPr>
          <w:rFonts w:cs="Arial"/>
        </w:rPr>
        <w:br w:type="page"/>
      </w:r>
    </w:p>
    <w:p w:rsidR="00730BBF" w:rsidRPr="00DE3EE3" w:rsidRDefault="00730BBF" w:rsidP="00730BBF">
      <w:pPr>
        <w:pStyle w:val="Heading1"/>
        <w:rPr>
          <w:rFonts w:cs="Arial"/>
        </w:rPr>
      </w:pPr>
      <w:r w:rsidRPr="00DE3EE3">
        <w:rPr>
          <w:rFonts w:cs="Arial"/>
        </w:rPr>
        <w:lastRenderedPageBreak/>
        <w:t>Requirements</w:t>
      </w:r>
      <w:bookmarkEnd w:id="5"/>
      <w:bookmarkEnd w:id="6"/>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18" w:name="_Toc416171159"/>
      <w:bookmarkStart w:id="19"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18"/>
      <w:bookmarkEnd w:id="19"/>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20" w:name="_Toc498100042"/>
      <w:r w:rsidRPr="00AB4F23">
        <w:rPr>
          <w:rFonts w:cs="Arial"/>
          <w:sz w:val="28"/>
          <w:szCs w:val="28"/>
        </w:rPr>
        <w:t>QC Work Flow</w:t>
      </w:r>
      <w:bookmarkEnd w:id="20"/>
      <w:r w:rsidR="00331743">
        <w:rPr>
          <w:rFonts w:cs="Arial"/>
          <w:sz w:val="28"/>
          <w:szCs w:val="28"/>
        </w:rPr>
        <w:t xml:space="preserve"> </w:t>
      </w:r>
    </w:p>
    <w:p w:rsidR="00AB4F23" w:rsidRDefault="00265F12" w:rsidP="000A7312">
      <w:pPr>
        <w:pStyle w:val="ListParagraph"/>
        <w:numPr>
          <w:ilvl w:val="1"/>
          <w:numId w:val="4"/>
        </w:numPr>
        <w:jc w:val="both"/>
        <w:outlineLvl w:val="0"/>
        <w:rPr>
          <w:rFonts w:cs="Arial"/>
          <w:sz w:val="28"/>
          <w:szCs w:val="28"/>
        </w:rPr>
      </w:pPr>
      <w:bookmarkStart w:id="21"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21"/>
    </w:p>
    <w:p w:rsidR="00C1026E" w:rsidRDefault="00C1026E" w:rsidP="000A7312">
      <w:pPr>
        <w:pStyle w:val="ListParagraph"/>
        <w:numPr>
          <w:ilvl w:val="1"/>
          <w:numId w:val="4"/>
        </w:numPr>
        <w:jc w:val="both"/>
        <w:outlineLvl w:val="0"/>
        <w:rPr>
          <w:rFonts w:cs="Arial"/>
          <w:sz w:val="28"/>
          <w:szCs w:val="28"/>
        </w:rPr>
      </w:pPr>
      <w:r>
        <w:rPr>
          <w:rFonts w:cs="Arial"/>
          <w:sz w:val="28"/>
          <w:szCs w:val="28"/>
        </w:rPr>
        <w:t>Provision for users to upload files during QC work flow, before the QC is completed with maximum file size being 5MB</w:t>
      </w:r>
    </w:p>
    <w:p w:rsidR="006E3EB3" w:rsidRPr="009F4537" w:rsidRDefault="006E3EB3" w:rsidP="009F4537">
      <w:pPr>
        <w:pStyle w:val="ListParagraph"/>
        <w:numPr>
          <w:ilvl w:val="1"/>
          <w:numId w:val="4"/>
        </w:numPr>
        <w:jc w:val="both"/>
        <w:outlineLvl w:val="0"/>
        <w:rPr>
          <w:rFonts w:cs="Arial"/>
          <w:sz w:val="28"/>
          <w:szCs w:val="28"/>
        </w:rPr>
      </w:pPr>
      <w:commentRangeStart w:id="22"/>
      <w:r w:rsidRPr="009F4537">
        <w:rPr>
          <w:rFonts w:cs="Arial"/>
          <w:sz w:val="28"/>
          <w:szCs w:val="28"/>
        </w:rPr>
        <w:t>All comments from auditee and auditor should be stored in the tool for internal purposes and should be archived after 6 months along with the ICSF</w:t>
      </w:r>
      <w:commentRangeEnd w:id="22"/>
      <w:r w:rsidRPr="009F4537">
        <w:rPr>
          <w:rFonts w:cs="Arial"/>
          <w:sz w:val="28"/>
          <w:szCs w:val="28"/>
        </w:rPr>
        <w:commentReference w:id="22"/>
      </w:r>
    </w:p>
    <w:p w:rsidR="006E3EB3" w:rsidRPr="00AB4F23" w:rsidRDefault="006E3EB3" w:rsidP="009F4537">
      <w:pPr>
        <w:pStyle w:val="ListParagraph"/>
        <w:ind w:left="1440"/>
        <w:jc w:val="both"/>
        <w:outlineLvl w:val="0"/>
        <w:rPr>
          <w:rFonts w:cs="Arial"/>
          <w:sz w:val="28"/>
          <w:szCs w:val="28"/>
        </w:rPr>
      </w:pPr>
    </w:p>
    <w:p w:rsidR="00730BBF" w:rsidRPr="00DE3EE3" w:rsidRDefault="00730BBF">
      <w:pPr>
        <w:pStyle w:val="Heading1"/>
      </w:pPr>
      <w:bookmarkStart w:id="23" w:name="_Toc416171171"/>
      <w:bookmarkStart w:id="24" w:name="_Toc498100066"/>
      <w:r w:rsidRPr="00DE3EE3">
        <w:t>Proposed Solution</w:t>
      </w:r>
      <w:bookmarkEnd w:id="23"/>
      <w:bookmarkEnd w:id="24"/>
    </w:p>
    <w:p w:rsidR="00730BBF" w:rsidRDefault="00730BBF" w:rsidP="00730BBF">
      <w:pPr>
        <w:jc w:val="both"/>
        <w:outlineLvl w:val="0"/>
        <w:rPr>
          <w:rFonts w:cs="Arial"/>
          <w:sz w:val="28"/>
          <w:szCs w:val="28"/>
        </w:rPr>
      </w:pPr>
    </w:p>
    <w:p w:rsidR="0067612B" w:rsidRDefault="0067612B" w:rsidP="00557591">
      <w:pPr>
        <w:pStyle w:val="Heading2"/>
      </w:pPr>
      <w:bookmarkStart w:id="25" w:name="_Toc498100072"/>
      <w:r w:rsidRPr="00AB4F23">
        <w:t>QC Work Flow</w:t>
      </w:r>
      <w:bookmarkEnd w:id="25"/>
      <w:r w:rsidR="006E3EB3">
        <w:t xml:space="preserve"> </w:t>
      </w:r>
    </w:p>
    <w:p w:rsidR="003D6D6E" w:rsidRDefault="003D6D6E" w:rsidP="009F4537"/>
    <w:p w:rsidR="009714D0" w:rsidRDefault="002F05B9" w:rsidP="009F4537">
      <w:r>
        <w:t xml:space="preserve">QC Workflow section will provide a facility for </w:t>
      </w:r>
      <w:r w:rsidR="009714D0">
        <w:t xml:space="preserve">a </w:t>
      </w:r>
      <w:r>
        <w:t xml:space="preserve">Due Diligence Team Member to </w:t>
      </w:r>
      <w:r w:rsidR="009714D0">
        <w:t xml:space="preserve">QC </w:t>
      </w:r>
      <w:r>
        <w:t xml:space="preserve">the </w:t>
      </w:r>
      <w:r w:rsidR="009714D0">
        <w:t xml:space="preserve">Compliance Forms of another team member.  </w:t>
      </w:r>
    </w:p>
    <w:p w:rsidR="009714D0" w:rsidRDefault="009714D0" w:rsidP="009F4537"/>
    <w:p w:rsidR="00CC2543" w:rsidRDefault="009714D0" w:rsidP="009F4537">
      <w:r>
        <w:t>A Due Diligence Team Member</w:t>
      </w:r>
      <w:r w:rsidR="00CC2543">
        <w:t xml:space="preserve"> (Search Resource) </w:t>
      </w:r>
      <w:r>
        <w:t xml:space="preserve">can </w:t>
      </w:r>
      <w:r w:rsidR="00CC2543">
        <w:t xml:space="preserve">select </w:t>
      </w:r>
      <w:r>
        <w:t xml:space="preserve">a Compliance Form completed by self </w:t>
      </w:r>
      <w:r w:rsidR="00CC2543">
        <w:t xml:space="preserve">for QC Check </w:t>
      </w:r>
      <w:r>
        <w:t xml:space="preserve">and also identify a person </w:t>
      </w:r>
      <w:r w:rsidR="00CC2543">
        <w:t xml:space="preserve">(QC Verifier) </w:t>
      </w:r>
      <w:r>
        <w:t xml:space="preserve">who should do the QC Check.  An Email alert will </w:t>
      </w:r>
      <w:r w:rsidR="00CC2543">
        <w:t>be sent to the QC Verifier.</w:t>
      </w:r>
      <w:r>
        <w:t xml:space="preserve"> </w:t>
      </w:r>
      <w:r w:rsidR="00CC2543">
        <w:t xml:space="preserve"> </w:t>
      </w:r>
    </w:p>
    <w:p w:rsidR="00CC2543" w:rsidRDefault="00CC2543" w:rsidP="009F4537"/>
    <w:p w:rsidR="00CC2543" w:rsidRDefault="008E5A9A" w:rsidP="009F4537">
      <w:r>
        <w:t>The QC Verifier will have V</w:t>
      </w:r>
      <w:r w:rsidR="00CC2543">
        <w:t>iew access to the Compliance Form to be verified and will be able to provide feedback corresponding to the Findings inserted by the Search Resource.</w:t>
      </w:r>
    </w:p>
    <w:p w:rsidR="00CC2543" w:rsidRDefault="00CC2543" w:rsidP="009F4537"/>
    <w:p w:rsidR="002F05B9" w:rsidRDefault="00CC2543" w:rsidP="009F4537">
      <w:r>
        <w:t>Upon completion of the QC Check, the Search Resource may carry out changes to the Compliance Form and then mark the Compliance Form as ‘completed’.</w:t>
      </w:r>
    </w:p>
    <w:p w:rsidR="00CC2543" w:rsidRDefault="00CC2543" w:rsidP="009F4537"/>
    <w:p w:rsidR="002F05B9" w:rsidRDefault="002F05B9" w:rsidP="009F4537"/>
    <w:p w:rsidR="00906A10" w:rsidRDefault="00906A10">
      <w:pPr>
        <w:spacing w:after="200" w:line="276" w:lineRule="auto"/>
      </w:pPr>
      <w:r>
        <w:br w:type="page"/>
      </w:r>
    </w:p>
    <w:p w:rsidR="003D6D6E" w:rsidRPr="003D6D6E" w:rsidRDefault="008E5A9A" w:rsidP="009F4537">
      <w:proofErr w:type="gramStart"/>
      <w:r>
        <w:lastRenderedPageBreak/>
        <w:t xml:space="preserve">QC </w:t>
      </w:r>
      <w:r w:rsidR="003D6D6E">
        <w:t xml:space="preserve"> Workflow</w:t>
      </w:r>
      <w:proofErr w:type="gramEnd"/>
    </w:p>
    <w:p w:rsidR="002F05B9" w:rsidRDefault="002F05B9" w:rsidP="009F4537">
      <w:pPr>
        <w:pStyle w:val="ListParagraph"/>
        <w:ind w:left="1440"/>
        <w:jc w:val="both"/>
        <w:outlineLvl w:val="0"/>
        <w:rPr>
          <w:rFonts w:cs="Arial"/>
          <w:sz w:val="28"/>
          <w:szCs w:val="28"/>
        </w:rPr>
      </w:pPr>
      <w:bookmarkStart w:id="26" w:name="_Toc498100073"/>
    </w:p>
    <w:p w:rsidR="0076733E" w:rsidRDefault="0076733E" w:rsidP="00557591">
      <w:pPr>
        <w:pStyle w:val="ListParagraph"/>
        <w:numPr>
          <w:ilvl w:val="0"/>
          <w:numId w:val="18"/>
        </w:numPr>
        <w:jc w:val="both"/>
        <w:outlineLvl w:val="0"/>
        <w:rPr>
          <w:rFonts w:cs="Arial"/>
          <w:sz w:val="28"/>
          <w:szCs w:val="28"/>
        </w:rPr>
      </w:pPr>
      <w:r>
        <w:rPr>
          <w:rFonts w:cs="Arial"/>
          <w:sz w:val="28"/>
          <w:szCs w:val="28"/>
        </w:rPr>
        <w:t xml:space="preserve">The Compliance Forms whose review is completed will be displayed in a page titled </w:t>
      </w:r>
      <w:r w:rsidRPr="009F4537">
        <w:rPr>
          <w:rFonts w:cs="Arial"/>
          <w:sz w:val="28"/>
          <w:szCs w:val="28"/>
          <w:highlight w:val="yellow"/>
          <w:rPrChange w:id="27" w:author="Rajamanickam, Dinesh" w:date="2017-12-21T11:36:00Z">
            <w:rPr>
              <w:rFonts w:cs="Arial"/>
              <w:sz w:val="28"/>
              <w:szCs w:val="28"/>
            </w:rPr>
          </w:rPrChange>
        </w:rPr>
        <w:t>‘Review Completed’.</w:t>
      </w:r>
    </w:p>
    <w:p w:rsidR="001A29F9" w:rsidRDefault="001A29F9" w:rsidP="00557591">
      <w:pPr>
        <w:pStyle w:val="ListParagraph"/>
        <w:numPr>
          <w:ilvl w:val="0"/>
          <w:numId w:val="18"/>
        </w:numPr>
        <w:jc w:val="both"/>
        <w:outlineLvl w:val="0"/>
        <w:rPr>
          <w:rFonts w:cs="Arial"/>
          <w:sz w:val="28"/>
          <w:szCs w:val="28"/>
        </w:rPr>
      </w:pPr>
      <w:r>
        <w:rPr>
          <w:rFonts w:cs="Arial"/>
          <w:sz w:val="28"/>
          <w:szCs w:val="28"/>
        </w:rPr>
        <w:t>The Search Resource will be a</w:t>
      </w:r>
      <w:r w:rsidR="0076733E">
        <w:rPr>
          <w:rFonts w:cs="Arial"/>
          <w:sz w:val="28"/>
          <w:szCs w:val="28"/>
        </w:rPr>
        <w:t xml:space="preserve">ble to mark a Compliance Form </w:t>
      </w:r>
      <w:r w:rsidR="008E5A9A">
        <w:rPr>
          <w:rFonts w:cs="Arial"/>
          <w:sz w:val="28"/>
          <w:szCs w:val="28"/>
        </w:rPr>
        <w:t xml:space="preserve">as </w:t>
      </w:r>
      <w:r w:rsidRPr="009F4537">
        <w:rPr>
          <w:rFonts w:cs="Arial"/>
          <w:sz w:val="28"/>
          <w:szCs w:val="28"/>
          <w:highlight w:val="yellow"/>
          <w:rPrChange w:id="28" w:author="Rajamanickam, Dinesh" w:date="2017-12-21T11:36:00Z">
            <w:rPr>
              <w:rFonts w:cs="Arial"/>
              <w:sz w:val="28"/>
              <w:szCs w:val="28"/>
            </w:rPr>
          </w:rPrChange>
        </w:rPr>
        <w:t>‘Completed’</w:t>
      </w:r>
      <w:r w:rsidR="0076733E">
        <w:rPr>
          <w:rFonts w:cs="Arial"/>
          <w:sz w:val="28"/>
          <w:szCs w:val="28"/>
        </w:rPr>
        <w:t xml:space="preserve"> or </w:t>
      </w:r>
      <w:r w:rsidR="00CC2543">
        <w:rPr>
          <w:rFonts w:cs="Arial"/>
          <w:sz w:val="28"/>
          <w:szCs w:val="28"/>
        </w:rPr>
        <w:t>request for a QC Check.</w:t>
      </w:r>
      <w:r w:rsidR="0076733E">
        <w:rPr>
          <w:rFonts w:cs="Arial"/>
          <w:sz w:val="28"/>
          <w:szCs w:val="28"/>
        </w:rPr>
        <w:t xml:space="preserve"> </w:t>
      </w:r>
    </w:p>
    <w:p w:rsidR="0076733E" w:rsidRDefault="0076733E" w:rsidP="00557591">
      <w:pPr>
        <w:pStyle w:val="ListParagraph"/>
        <w:numPr>
          <w:ilvl w:val="0"/>
          <w:numId w:val="18"/>
        </w:numPr>
        <w:jc w:val="both"/>
        <w:outlineLvl w:val="0"/>
        <w:rPr>
          <w:rFonts w:cs="Arial"/>
          <w:sz w:val="28"/>
          <w:szCs w:val="28"/>
        </w:rPr>
      </w:pPr>
      <w:r>
        <w:rPr>
          <w:rFonts w:cs="Arial"/>
          <w:sz w:val="28"/>
          <w:szCs w:val="28"/>
        </w:rPr>
        <w:t xml:space="preserve">The </w:t>
      </w:r>
      <w:r w:rsidR="008E5A9A">
        <w:rPr>
          <w:rFonts w:cs="Arial"/>
          <w:sz w:val="28"/>
          <w:szCs w:val="28"/>
        </w:rPr>
        <w:t>Compliance Forms marked as c</w:t>
      </w:r>
      <w:r>
        <w:rPr>
          <w:rFonts w:cs="Arial"/>
          <w:sz w:val="28"/>
          <w:szCs w:val="28"/>
        </w:rPr>
        <w:t xml:space="preserve">ompleted will be listed in </w:t>
      </w:r>
      <w:r w:rsidR="0048684A">
        <w:rPr>
          <w:rFonts w:cs="Arial"/>
          <w:sz w:val="28"/>
          <w:szCs w:val="28"/>
        </w:rPr>
        <w:t xml:space="preserve">a page titled </w:t>
      </w:r>
      <w:r w:rsidR="0048684A" w:rsidRPr="009F4537">
        <w:rPr>
          <w:rFonts w:cs="Arial"/>
          <w:sz w:val="28"/>
          <w:szCs w:val="28"/>
          <w:highlight w:val="yellow"/>
          <w:rPrChange w:id="29" w:author="Rajamanickam, Dinesh" w:date="2017-12-21T11:36:00Z">
            <w:rPr>
              <w:rFonts w:cs="Arial"/>
              <w:sz w:val="28"/>
              <w:szCs w:val="28"/>
            </w:rPr>
          </w:rPrChange>
        </w:rPr>
        <w:t>‘Completed ICSFs’</w:t>
      </w:r>
      <w:r w:rsidR="0048684A">
        <w:rPr>
          <w:rFonts w:cs="Arial"/>
          <w:sz w:val="28"/>
          <w:szCs w:val="28"/>
        </w:rPr>
        <w:t xml:space="preserve">.  </w:t>
      </w:r>
    </w:p>
    <w:p w:rsidR="0048684A" w:rsidRDefault="0048684A" w:rsidP="009F4537">
      <w:pPr>
        <w:pStyle w:val="ListParagraph"/>
        <w:numPr>
          <w:ilvl w:val="1"/>
          <w:numId w:val="18"/>
        </w:numPr>
        <w:jc w:val="both"/>
        <w:outlineLvl w:val="0"/>
        <w:rPr>
          <w:rFonts w:cs="Arial"/>
          <w:sz w:val="28"/>
          <w:szCs w:val="28"/>
        </w:rPr>
      </w:pPr>
      <w:r>
        <w:rPr>
          <w:rFonts w:cs="Arial"/>
          <w:sz w:val="28"/>
          <w:szCs w:val="28"/>
        </w:rPr>
        <w:t xml:space="preserve">Facility to export the completed ICSFs to </w:t>
      </w:r>
      <w:proofErr w:type="spellStart"/>
      <w:r>
        <w:rPr>
          <w:rFonts w:cs="Arial"/>
          <w:sz w:val="28"/>
          <w:szCs w:val="28"/>
        </w:rPr>
        <w:t>iSprint</w:t>
      </w:r>
      <w:proofErr w:type="spellEnd"/>
      <w:r>
        <w:rPr>
          <w:rFonts w:cs="Arial"/>
          <w:sz w:val="28"/>
          <w:szCs w:val="28"/>
        </w:rPr>
        <w:t xml:space="preserve"> will be provided on the ‘Completed ICSFs’ page.  This will be made functional when the DDAS-</w:t>
      </w:r>
      <w:proofErr w:type="spellStart"/>
      <w:r>
        <w:rPr>
          <w:rFonts w:cs="Arial"/>
          <w:sz w:val="28"/>
          <w:szCs w:val="28"/>
        </w:rPr>
        <w:t>iSprint</w:t>
      </w:r>
      <w:proofErr w:type="spellEnd"/>
      <w:r>
        <w:rPr>
          <w:rFonts w:cs="Arial"/>
          <w:sz w:val="28"/>
          <w:szCs w:val="28"/>
        </w:rPr>
        <w:t xml:space="preserve"> integration is implemented. </w:t>
      </w:r>
    </w:p>
    <w:p w:rsidR="0076733E" w:rsidRDefault="0076733E" w:rsidP="009F4537">
      <w:pPr>
        <w:pStyle w:val="ListParagraph"/>
        <w:numPr>
          <w:ilvl w:val="1"/>
          <w:numId w:val="18"/>
        </w:numPr>
        <w:jc w:val="both"/>
        <w:outlineLvl w:val="0"/>
        <w:rPr>
          <w:rFonts w:cs="Arial"/>
          <w:sz w:val="28"/>
          <w:szCs w:val="28"/>
        </w:rPr>
      </w:pPr>
      <w:r>
        <w:rPr>
          <w:rFonts w:cs="Arial"/>
          <w:sz w:val="28"/>
          <w:szCs w:val="28"/>
        </w:rPr>
        <w:t>Option will be provided to ‘Undo’ the ‘Completed’ status.  Undo action will move the Compliance Form to ‘Review Completed’ page.</w:t>
      </w:r>
    </w:p>
    <w:p w:rsidR="0076733E" w:rsidRDefault="0076733E" w:rsidP="009F4537">
      <w:pPr>
        <w:pStyle w:val="ListParagraph"/>
        <w:numPr>
          <w:ilvl w:val="1"/>
          <w:numId w:val="18"/>
        </w:numPr>
        <w:jc w:val="both"/>
        <w:outlineLvl w:val="0"/>
        <w:rPr>
          <w:rFonts w:cs="Arial"/>
          <w:sz w:val="28"/>
          <w:szCs w:val="28"/>
        </w:rPr>
      </w:pPr>
      <w:r>
        <w:rPr>
          <w:rFonts w:cs="Arial"/>
          <w:sz w:val="28"/>
          <w:szCs w:val="28"/>
        </w:rPr>
        <w:t xml:space="preserve">Undo option will be active until the </w:t>
      </w:r>
      <w:r w:rsidR="00076048">
        <w:rPr>
          <w:rFonts w:cs="Arial"/>
          <w:sz w:val="28"/>
          <w:szCs w:val="28"/>
        </w:rPr>
        <w:t>Compliance</w:t>
      </w:r>
      <w:r>
        <w:rPr>
          <w:rFonts w:cs="Arial"/>
          <w:sz w:val="28"/>
          <w:szCs w:val="28"/>
        </w:rPr>
        <w:t xml:space="preserve"> Form</w:t>
      </w:r>
      <w:r w:rsidR="00CC2543">
        <w:rPr>
          <w:rFonts w:cs="Arial"/>
          <w:sz w:val="28"/>
          <w:szCs w:val="28"/>
        </w:rPr>
        <w:t xml:space="preserve"> data is exported to </w:t>
      </w:r>
      <w:proofErr w:type="spellStart"/>
      <w:r w:rsidR="00CC2543">
        <w:rPr>
          <w:rFonts w:cs="Arial"/>
          <w:sz w:val="28"/>
          <w:szCs w:val="28"/>
        </w:rPr>
        <w:t>iSprint</w:t>
      </w:r>
      <w:proofErr w:type="spellEnd"/>
      <w:r w:rsidR="00CC2543">
        <w:rPr>
          <w:rFonts w:cs="Arial"/>
          <w:sz w:val="28"/>
          <w:szCs w:val="28"/>
        </w:rPr>
        <w:t xml:space="preserve">. </w:t>
      </w:r>
      <w:r>
        <w:rPr>
          <w:rFonts w:cs="Arial"/>
          <w:sz w:val="28"/>
          <w:szCs w:val="28"/>
        </w:rPr>
        <w:t>Thereafter the Undo option will be disabled.</w:t>
      </w:r>
    </w:p>
    <w:p w:rsidR="003D6D6E" w:rsidRDefault="0048684A" w:rsidP="00557591">
      <w:pPr>
        <w:pStyle w:val="ListParagraph"/>
        <w:numPr>
          <w:ilvl w:val="0"/>
          <w:numId w:val="18"/>
        </w:numPr>
        <w:jc w:val="both"/>
        <w:outlineLvl w:val="0"/>
        <w:rPr>
          <w:rFonts w:cs="Arial"/>
          <w:sz w:val="28"/>
          <w:szCs w:val="28"/>
        </w:rPr>
      </w:pPr>
      <w:r>
        <w:rPr>
          <w:rFonts w:cs="Arial"/>
          <w:sz w:val="28"/>
          <w:szCs w:val="28"/>
        </w:rPr>
        <w:t xml:space="preserve">The Search </w:t>
      </w:r>
      <w:proofErr w:type="gramStart"/>
      <w:r>
        <w:rPr>
          <w:rFonts w:cs="Arial"/>
          <w:sz w:val="28"/>
          <w:szCs w:val="28"/>
        </w:rPr>
        <w:t>Resource</w:t>
      </w:r>
      <w:r w:rsidR="003D6D6E" w:rsidRPr="003D6D6E">
        <w:rPr>
          <w:rFonts w:cs="Arial"/>
          <w:sz w:val="28"/>
          <w:szCs w:val="28"/>
        </w:rPr>
        <w:t xml:space="preserve">  will</w:t>
      </w:r>
      <w:proofErr w:type="gramEnd"/>
      <w:r w:rsidR="003D6D6E" w:rsidRPr="003D6D6E">
        <w:rPr>
          <w:rFonts w:cs="Arial"/>
          <w:sz w:val="28"/>
          <w:szCs w:val="28"/>
        </w:rPr>
        <w:t xml:space="preserve"> be able to assign a Compliance Form for </w:t>
      </w:r>
      <w:r w:rsidR="008E5A9A">
        <w:rPr>
          <w:rFonts w:cs="Arial"/>
          <w:sz w:val="28"/>
          <w:szCs w:val="28"/>
        </w:rPr>
        <w:t>QC</w:t>
      </w:r>
      <w:r w:rsidR="003D6D6E" w:rsidRPr="003D6D6E">
        <w:rPr>
          <w:rFonts w:cs="Arial"/>
          <w:sz w:val="28"/>
          <w:szCs w:val="28"/>
        </w:rPr>
        <w:t xml:space="preserve"> </w:t>
      </w:r>
      <w:r w:rsidR="00D70D4C">
        <w:rPr>
          <w:rFonts w:cs="Arial"/>
          <w:sz w:val="28"/>
          <w:szCs w:val="28"/>
        </w:rPr>
        <w:t>(in the Review Completed page) and identify a</w:t>
      </w:r>
      <w:r w:rsidR="003D6D6E" w:rsidRPr="003D6D6E">
        <w:rPr>
          <w:rFonts w:cs="Arial"/>
          <w:sz w:val="28"/>
          <w:szCs w:val="28"/>
        </w:rPr>
        <w:t xml:space="preserve"> </w:t>
      </w:r>
      <w:r w:rsidR="008E5A9A">
        <w:rPr>
          <w:rFonts w:cs="Arial"/>
          <w:sz w:val="28"/>
          <w:szCs w:val="28"/>
        </w:rPr>
        <w:t>QC Verifier</w:t>
      </w:r>
      <w:r w:rsidR="003D6D6E">
        <w:rPr>
          <w:rFonts w:cs="Arial"/>
          <w:sz w:val="28"/>
          <w:szCs w:val="28"/>
        </w:rPr>
        <w:t>, add a comment</w:t>
      </w:r>
      <w:ins w:id="30" w:author="Rajamanickam, Dinesh" w:date="2017-12-21T12:09:00Z">
        <w:r w:rsidR="000E183F">
          <w:rPr>
            <w:rFonts w:cs="Arial"/>
            <w:sz w:val="28"/>
            <w:szCs w:val="28"/>
          </w:rPr>
          <w:t>, drop down to select category (Standard or Priority)</w:t>
        </w:r>
      </w:ins>
      <w:r w:rsidR="003D6D6E">
        <w:rPr>
          <w:rFonts w:cs="Arial"/>
          <w:sz w:val="28"/>
          <w:szCs w:val="28"/>
        </w:rPr>
        <w:t xml:space="preserve"> and </w:t>
      </w:r>
      <w:r>
        <w:rPr>
          <w:rFonts w:cs="Arial"/>
          <w:sz w:val="28"/>
          <w:szCs w:val="28"/>
        </w:rPr>
        <w:t xml:space="preserve">optionally </w:t>
      </w:r>
      <w:r w:rsidR="003D6D6E">
        <w:rPr>
          <w:rFonts w:cs="Arial"/>
          <w:sz w:val="28"/>
          <w:szCs w:val="28"/>
        </w:rPr>
        <w:t>upload files</w:t>
      </w:r>
      <w:r>
        <w:rPr>
          <w:rFonts w:cs="Arial"/>
          <w:sz w:val="28"/>
          <w:szCs w:val="28"/>
        </w:rPr>
        <w:t xml:space="preserve"> related to the QC Check request.</w:t>
      </w:r>
    </w:p>
    <w:p w:rsidR="003D6D6E" w:rsidRDefault="003D6D6E" w:rsidP="009F4537">
      <w:pPr>
        <w:pStyle w:val="ListParagraph"/>
        <w:numPr>
          <w:ilvl w:val="1"/>
          <w:numId w:val="18"/>
        </w:numPr>
        <w:jc w:val="both"/>
        <w:outlineLvl w:val="0"/>
        <w:rPr>
          <w:rFonts w:cs="Arial"/>
          <w:sz w:val="28"/>
          <w:szCs w:val="28"/>
        </w:rPr>
      </w:pPr>
      <w:r>
        <w:rPr>
          <w:rFonts w:cs="Arial"/>
          <w:sz w:val="28"/>
          <w:szCs w:val="28"/>
        </w:rPr>
        <w:t xml:space="preserve">The Search Resource will be able to request one or more </w:t>
      </w:r>
      <w:r w:rsidR="008E5A9A">
        <w:rPr>
          <w:rFonts w:cs="Arial"/>
          <w:sz w:val="28"/>
          <w:szCs w:val="28"/>
        </w:rPr>
        <w:t>QC Checks</w:t>
      </w:r>
      <w:r>
        <w:rPr>
          <w:rFonts w:cs="Arial"/>
          <w:sz w:val="28"/>
          <w:szCs w:val="28"/>
        </w:rPr>
        <w:t>.</w:t>
      </w:r>
    </w:p>
    <w:p w:rsidR="003D6D6E" w:rsidRDefault="003D6D6E" w:rsidP="009F4537">
      <w:pPr>
        <w:pStyle w:val="ListParagraph"/>
        <w:numPr>
          <w:ilvl w:val="1"/>
          <w:numId w:val="18"/>
        </w:numPr>
        <w:outlineLvl w:val="0"/>
        <w:rPr>
          <w:rFonts w:cs="Arial"/>
          <w:sz w:val="28"/>
          <w:szCs w:val="28"/>
        </w:rPr>
      </w:pPr>
      <w:r>
        <w:rPr>
          <w:rFonts w:cs="Arial"/>
          <w:sz w:val="28"/>
          <w:szCs w:val="28"/>
        </w:rPr>
        <w:t xml:space="preserve">All the earlier </w:t>
      </w:r>
      <w:r w:rsidR="006C6843">
        <w:rPr>
          <w:rFonts w:cs="Arial"/>
          <w:sz w:val="28"/>
          <w:szCs w:val="28"/>
        </w:rPr>
        <w:t>QC Check R</w:t>
      </w:r>
      <w:r>
        <w:rPr>
          <w:rFonts w:cs="Arial"/>
          <w:sz w:val="28"/>
          <w:szCs w:val="28"/>
        </w:rPr>
        <w:t>equests and the corresponding status will be displayed on the ‘</w:t>
      </w:r>
      <w:r w:rsidR="006C6843">
        <w:rPr>
          <w:rFonts w:cs="Arial"/>
          <w:sz w:val="28"/>
          <w:szCs w:val="28"/>
        </w:rPr>
        <w:t xml:space="preserve">QC </w:t>
      </w:r>
      <w:r>
        <w:rPr>
          <w:rFonts w:cs="Arial"/>
          <w:sz w:val="28"/>
          <w:szCs w:val="28"/>
        </w:rPr>
        <w:t>Request’</w:t>
      </w:r>
      <w:r w:rsidR="006C6843">
        <w:rPr>
          <w:rFonts w:cs="Arial"/>
          <w:sz w:val="28"/>
          <w:szCs w:val="28"/>
        </w:rPr>
        <w:t xml:space="preserve"> request</w:t>
      </w:r>
      <w:r>
        <w:rPr>
          <w:rFonts w:cs="Arial"/>
          <w:sz w:val="28"/>
          <w:szCs w:val="28"/>
        </w:rPr>
        <w:t xml:space="preserve"> form.  This is to </w:t>
      </w:r>
      <w:r w:rsidR="006C6843">
        <w:rPr>
          <w:rFonts w:cs="Arial"/>
          <w:sz w:val="28"/>
          <w:szCs w:val="28"/>
        </w:rPr>
        <w:t xml:space="preserve">inform the </w:t>
      </w:r>
      <w:r>
        <w:rPr>
          <w:rFonts w:cs="Arial"/>
          <w:sz w:val="28"/>
          <w:szCs w:val="28"/>
        </w:rPr>
        <w:t xml:space="preserve">Search Resource </w:t>
      </w:r>
      <w:r w:rsidR="006C6843">
        <w:rPr>
          <w:rFonts w:cs="Arial"/>
          <w:sz w:val="28"/>
          <w:szCs w:val="28"/>
        </w:rPr>
        <w:t xml:space="preserve">about the </w:t>
      </w:r>
      <w:r w:rsidR="001A3680">
        <w:rPr>
          <w:rFonts w:cs="Arial"/>
          <w:sz w:val="28"/>
          <w:szCs w:val="28"/>
        </w:rPr>
        <w:lastRenderedPageBreak/>
        <w:t>earlier</w:t>
      </w:r>
      <w:r w:rsidR="006C6843">
        <w:rPr>
          <w:rFonts w:cs="Arial"/>
          <w:sz w:val="28"/>
          <w:szCs w:val="28"/>
        </w:rPr>
        <w:t xml:space="preserve"> </w:t>
      </w:r>
      <w:r w:rsidR="00D70D4C">
        <w:rPr>
          <w:rFonts w:cs="Arial"/>
          <w:sz w:val="28"/>
          <w:szCs w:val="28"/>
        </w:rPr>
        <w:t>requests</w:t>
      </w:r>
      <w:r w:rsidR="006C6843">
        <w:rPr>
          <w:rFonts w:cs="Arial"/>
          <w:sz w:val="28"/>
          <w:szCs w:val="28"/>
        </w:rPr>
        <w:t xml:space="preserve"> if any</w:t>
      </w:r>
      <w:r w:rsidR="008E5A9A">
        <w:rPr>
          <w:rFonts w:cs="Arial"/>
          <w:sz w:val="28"/>
          <w:szCs w:val="28"/>
        </w:rPr>
        <w:t>.</w:t>
      </w:r>
      <w:r w:rsidR="001A3680">
        <w:rPr>
          <w:rFonts w:cs="Arial"/>
          <w:noProof/>
          <w:sz w:val="28"/>
          <w:szCs w:val="28"/>
        </w:rPr>
        <w:drawing>
          <wp:inline distT="0" distB="0" distL="0" distR="0" wp14:anchorId="6AF1346A" wp14:editId="4274A9DD">
            <wp:extent cx="5200650" cy="342419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424190"/>
                    </a:xfrm>
                    <a:prstGeom prst="rect">
                      <a:avLst/>
                    </a:prstGeom>
                    <a:noFill/>
                    <a:ln>
                      <a:noFill/>
                    </a:ln>
                  </pic:spPr>
                </pic:pic>
              </a:graphicData>
            </a:graphic>
          </wp:inline>
        </w:drawing>
      </w:r>
    </w:p>
    <w:p w:rsidR="003D6D6E" w:rsidRDefault="003D6D6E" w:rsidP="003D6D6E">
      <w:pPr>
        <w:pStyle w:val="ListParagraph"/>
        <w:numPr>
          <w:ilvl w:val="0"/>
          <w:numId w:val="18"/>
        </w:numPr>
        <w:jc w:val="both"/>
        <w:outlineLvl w:val="0"/>
        <w:rPr>
          <w:rFonts w:cs="Arial"/>
          <w:sz w:val="28"/>
          <w:szCs w:val="28"/>
        </w:rPr>
      </w:pPr>
      <w:r>
        <w:rPr>
          <w:rFonts w:cs="Arial"/>
          <w:sz w:val="28"/>
          <w:szCs w:val="28"/>
        </w:rPr>
        <w:t xml:space="preserve">The compliance Form marked for </w:t>
      </w:r>
      <w:r w:rsidR="008E5A9A">
        <w:rPr>
          <w:rFonts w:cs="Arial"/>
          <w:sz w:val="28"/>
          <w:szCs w:val="28"/>
        </w:rPr>
        <w:t>QC</w:t>
      </w:r>
      <w:r>
        <w:rPr>
          <w:rFonts w:cs="Arial"/>
          <w:sz w:val="28"/>
          <w:szCs w:val="28"/>
        </w:rPr>
        <w:t xml:space="preserve"> will be listed in the ‘</w:t>
      </w:r>
      <w:r w:rsidR="0024632B">
        <w:rPr>
          <w:rFonts w:cs="Arial"/>
          <w:sz w:val="28"/>
          <w:szCs w:val="28"/>
        </w:rPr>
        <w:t>QC Check</w:t>
      </w:r>
      <w:r>
        <w:rPr>
          <w:rFonts w:cs="Arial"/>
          <w:sz w:val="28"/>
          <w:szCs w:val="28"/>
        </w:rPr>
        <w:t>’ page.</w:t>
      </w:r>
    </w:p>
    <w:p w:rsidR="0048684A" w:rsidRDefault="0048684A" w:rsidP="009F4537">
      <w:pPr>
        <w:pStyle w:val="ListParagraph"/>
        <w:numPr>
          <w:ilvl w:val="1"/>
          <w:numId w:val="18"/>
        </w:numPr>
        <w:jc w:val="both"/>
        <w:outlineLvl w:val="0"/>
        <w:rPr>
          <w:rFonts w:cs="Arial"/>
          <w:sz w:val="28"/>
          <w:szCs w:val="28"/>
        </w:rPr>
      </w:pPr>
      <w:r>
        <w:rPr>
          <w:rFonts w:cs="Arial"/>
          <w:sz w:val="28"/>
          <w:szCs w:val="28"/>
        </w:rPr>
        <w:t xml:space="preserve">The Search Resource can undo the Request for Audit.  Undo is permitted only till the </w:t>
      </w:r>
      <w:r w:rsidR="008E5A9A">
        <w:rPr>
          <w:rFonts w:cs="Arial"/>
          <w:sz w:val="28"/>
          <w:szCs w:val="28"/>
        </w:rPr>
        <w:t>QC Verifier</w:t>
      </w:r>
      <w:r>
        <w:rPr>
          <w:rFonts w:cs="Arial"/>
          <w:sz w:val="28"/>
          <w:szCs w:val="28"/>
        </w:rPr>
        <w:t xml:space="preserve"> picks the Compliance Form for </w:t>
      </w:r>
      <w:r w:rsidR="008E5A9A">
        <w:rPr>
          <w:rFonts w:cs="Arial"/>
          <w:sz w:val="28"/>
          <w:szCs w:val="28"/>
        </w:rPr>
        <w:t>QC</w:t>
      </w:r>
      <w:r>
        <w:rPr>
          <w:rFonts w:cs="Arial"/>
          <w:sz w:val="28"/>
          <w:szCs w:val="28"/>
        </w:rPr>
        <w:t>.</w:t>
      </w:r>
    </w:p>
    <w:p w:rsidR="0048684A" w:rsidRPr="009F4537" w:rsidRDefault="0048684A" w:rsidP="009F4537">
      <w:pPr>
        <w:pStyle w:val="ListParagraph"/>
        <w:numPr>
          <w:ilvl w:val="1"/>
          <w:numId w:val="18"/>
        </w:numPr>
        <w:jc w:val="both"/>
        <w:outlineLvl w:val="0"/>
        <w:rPr>
          <w:rFonts w:cs="Arial"/>
          <w:sz w:val="28"/>
          <w:szCs w:val="28"/>
        </w:rPr>
      </w:pPr>
      <w:r>
        <w:rPr>
          <w:rFonts w:cs="Arial"/>
          <w:sz w:val="28"/>
          <w:szCs w:val="28"/>
        </w:rPr>
        <w:t xml:space="preserve">The application will send an email alert informing the </w:t>
      </w:r>
      <w:r w:rsidR="008E5A9A">
        <w:rPr>
          <w:rFonts w:cs="Arial"/>
          <w:sz w:val="28"/>
          <w:szCs w:val="28"/>
        </w:rPr>
        <w:t>QC Verifier</w:t>
      </w:r>
      <w:r>
        <w:rPr>
          <w:rFonts w:cs="Arial"/>
          <w:sz w:val="28"/>
          <w:szCs w:val="28"/>
        </w:rPr>
        <w:t xml:space="preserve"> to take up the </w:t>
      </w:r>
      <w:r w:rsidR="008E5A9A">
        <w:rPr>
          <w:rFonts w:cs="Arial"/>
          <w:sz w:val="28"/>
          <w:szCs w:val="28"/>
        </w:rPr>
        <w:t>QC</w:t>
      </w:r>
      <w:r>
        <w:rPr>
          <w:rFonts w:cs="Arial"/>
          <w:sz w:val="28"/>
          <w:szCs w:val="28"/>
        </w:rPr>
        <w:t xml:space="preserve">. The mail subject and body will follow the pattern provided in </w:t>
      </w:r>
      <w:r w:rsidR="00364BC1" w:rsidRPr="00364BC1">
        <w:rPr>
          <w:rFonts w:cs="Arial"/>
          <w:color w:val="FF0000"/>
          <w:sz w:val="28"/>
          <w:szCs w:val="28"/>
        </w:rPr>
        <w:t>Annexure</w:t>
      </w:r>
      <w:r w:rsidRPr="009F4537">
        <w:rPr>
          <w:rFonts w:cs="Arial"/>
          <w:color w:val="FF0000"/>
          <w:sz w:val="28"/>
          <w:szCs w:val="28"/>
        </w:rPr>
        <w:t xml:space="preserve"> –</w:t>
      </w:r>
      <w:r w:rsidR="00781AC8" w:rsidRPr="009F4537">
        <w:rPr>
          <w:rFonts w:cs="Arial"/>
          <w:color w:val="FF0000"/>
          <w:sz w:val="28"/>
          <w:szCs w:val="28"/>
        </w:rPr>
        <w:t xml:space="preserve"> 1</w:t>
      </w:r>
    </w:p>
    <w:p w:rsidR="006C6843" w:rsidRDefault="006C6843" w:rsidP="006C6843">
      <w:pPr>
        <w:pStyle w:val="ListParagraph"/>
        <w:numPr>
          <w:ilvl w:val="0"/>
          <w:numId w:val="18"/>
        </w:numPr>
        <w:jc w:val="both"/>
        <w:outlineLvl w:val="0"/>
        <w:rPr>
          <w:rFonts w:cs="Arial"/>
          <w:sz w:val="28"/>
          <w:szCs w:val="28"/>
        </w:rPr>
      </w:pPr>
      <w:r>
        <w:rPr>
          <w:rFonts w:cs="Arial"/>
          <w:sz w:val="28"/>
          <w:szCs w:val="28"/>
        </w:rPr>
        <w:t xml:space="preserve">The Search Resource and QC Verifier will </w:t>
      </w:r>
      <w:r w:rsidRPr="00663E75">
        <w:rPr>
          <w:rFonts w:cs="Arial"/>
          <w:sz w:val="28"/>
          <w:szCs w:val="28"/>
        </w:rPr>
        <w:t xml:space="preserve">be able to view the </w:t>
      </w:r>
      <w:r>
        <w:rPr>
          <w:rFonts w:cs="Arial"/>
          <w:sz w:val="28"/>
          <w:szCs w:val="28"/>
        </w:rPr>
        <w:t>QC Check Requests related to them but a</w:t>
      </w:r>
      <w:r w:rsidRPr="00663E75">
        <w:rPr>
          <w:rFonts w:cs="Arial"/>
          <w:sz w:val="28"/>
          <w:szCs w:val="28"/>
        </w:rPr>
        <w:t xml:space="preserve">dmin </w:t>
      </w:r>
      <w:r>
        <w:rPr>
          <w:rFonts w:cs="Arial"/>
          <w:sz w:val="28"/>
          <w:szCs w:val="28"/>
        </w:rPr>
        <w:t>will</w:t>
      </w:r>
      <w:r w:rsidRPr="00663E75">
        <w:rPr>
          <w:rFonts w:cs="Arial"/>
          <w:sz w:val="28"/>
          <w:szCs w:val="28"/>
        </w:rPr>
        <w:t xml:space="preserve"> </w:t>
      </w:r>
      <w:r>
        <w:rPr>
          <w:rFonts w:cs="Arial"/>
          <w:sz w:val="28"/>
          <w:szCs w:val="28"/>
        </w:rPr>
        <w:t>be able to view all the QC Check Requests</w:t>
      </w:r>
      <w:r w:rsidRPr="00663E75">
        <w:rPr>
          <w:rFonts w:cs="Arial"/>
          <w:sz w:val="28"/>
          <w:szCs w:val="28"/>
        </w:rPr>
        <w:t xml:space="preserve">. </w:t>
      </w:r>
    </w:p>
    <w:p w:rsidR="00587612" w:rsidRDefault="00587612">
      <w:pPr>
        <w:spacing w:after="200" w:line="276" w:lineRule="auto"/>
        <w:rPr>
          <w:rFonts w:cs="Arial"/>
          <w:sz w:val="28"/>
          <w:szCs w:val="28"/>
        </w:rPr>
      </w:pPr>
      <w:r>
        <w:rPr>
          <w:rFonts w:cs="Arial"/>
          <w:sz w:val="28"/>
          <w:szCs w:val="28"/>
        </w:rPr>
        <w:br w:type="page"/>
      </w:r>
    </w:p>
    <w:p w:rsidR="0048684A" w:rsidRDefault="0048684A">
      <w:pPr>
        <w:pStyle w:val="ListParagraph"/>
        <w:numPr>
          <w:ilvl w:val="0"/>
          <w:numId w:val="18"/>
        </w:numPr>
        <w:jc w:val="both"/>
        <w:outlineLvl w:val="0"/>
        <w:rPr>
          <w:rFonts w:cs="Arial"/>
          <w:sz w:val="28"/>
          <w:szCs w:val="28"/>
        </w:rPr>
      </w:pPr>
      <w:r>
        <w:rPr>
          <w:rFonts w:cs="Arial"/>
          <w:sz w:val="28"/>
          <w:szCs w:val="28"/>
        </w:rPr>
        <w:lastRenderedPageBreak/>
        <w:t xml:space="preserve">The </w:t>
      </w:r>
      <w:r w:rsidR="00833215">
        <w:rPr>
          <w:rFonts w:cs="Arial"/>
          <w:sz w:val="28"/>
          <w:szCs w:val="28"/>
        </w:rPr>
        <w:t>QC Verifier</w:t>
      </w:r>
      <w:r>
        <w:rPr>
          <w:rFonts w:cs="Arial"/>
          <w:sz w:val="28"/>
          <w:szCs w:val="28"/>
        </w:rPr>
        <w:t xml:space="preserve"> can login and open the Compliance Form for </w:t>
      </w:r>
      <w:r w:rsidR="008E5A9A">
        <w:rPr>
          <w:rFonts w:cs="Arial"/>
          <w:sz w:val="28"/>
          <w:szCs w:val="28"/>
        </w:rPr>
        <w:t>QC</w:t>
      </w:r>
    </w:p>
    <w:p w:rsidR="00833215" w:rsidRPr="009F4537" w:rsidRDefault="00833215" w:rsidP="009F4537">
      <w:pPr>
        <w:jc w:val="both"/>
        <w:outlineLvl w:val="0"/>
        <w:rPr>
          <w:rFonts w:cs="Arial"/>
          <w:sz w:val="28"/>
          <w:szCs w:val="28"/>
        </w:rPr>
      </w:pPr>
    </w:p>
    <w:p w:rsidR="00587612" w:rsidRDefault="00587612" w:rsidP="009F4537">
      <w:pPr>
        <w:pStyle w:val="ListParagraph"/>
        <w:numPr>
          <w:ilvl w:val="1"/>
          <w:numId w:val="18"/>
        </w:numPr>
        <w:outlineLvl w:val="0"/>
        <w:rPr>
          <w:rFonts w:cs="Arial"/>
          <w:sz w:val="28"/>
          <w:szCs w:val="28"/>
        </w:rPr>
      </w:pPr>
      <w:r>
        <w:rPr>
          <w:rFonts w:cs="Arial"/>
          <w:sz w:val="28"/>
          <w:szCs w:val="28"/>
        </w:rPr>
        <w:t>The starting page of the QC Verification Action will be similar to the following:</w:t>
      </w:r>
      <w:r>
        <w:rPr>
          <w:rFonts w:cs="Arial"/>
          <w:noProof/>
          <w:sz w:val="28"/>
          <w:szCs w:val="28"/>
        </w:rPr>
        <w:drawing>
          <wp:inline distT="0" distB="0" distL="0" distR="0" wp14:anchorId="10A55795" wp14:editId="321DAFDE">
            <wp:extent cx="5000625" cy="461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4610100"/>
                    </a:xfrm>
                    <a:prstGeom prst="rect">
                      <a:avLst/>
                    </a:prstGeom>
                    <a:noFill/>
                    <a:ln>
                      <a:noFill/>
                    </a:ln>
                  </pic:spPr>
                </pic:pic>
              </a:graphicData>
            </a:graphic>
          </wp:inline>
        </w:drawing>
      </w:r>
    </w:p>
    <w:tbl>
      <w:tblPr>
        <w:tblStyle w:val="TableGrid"/>
        <w:tblW w:w="0" w:type="auto"/>
        <w:tblInd w:w="2160" w:type="dxa"/>
        <w:tblLook w:val="04A0" w:firstRow="1" w:lastRow="0" w:firstColumn="1" w:lastColumn="0" w:noHBand="0" w:noVBand="1"/>
        <w:tblPrChange w:id="31" w:author="Rajamanickam, Dinesh" w:date="2017-12-21T11:49:00Z">
          <w:tblPr>
            <w:tblStyle w:val="TableGrid"/>
            <w:tblW w:w="0" w:type="auto"/>
            <w:tblInd w:w="2160" w:type="dxa"/>
            <w:tblLook w:val="04A0" w:firstRow="1" w:lastRow="0" w:firstColumn="1" w:lastColumn="0" w:noHBand="0" w:noVBand="1"/>
          </w:tblPr>
        </w:tblPrChange>
      </w:tblPr>
      <w:tblGrid>
        <w:gridCol w:w="930"/>
        <w:gridCol w:w="1562"/>
        <w:gridCol w:w="1046"/>
        <w:gridCol w:w="1284"/>
        <w:gridCol w:w="2099"/>
        <w:tblGridChange w:id="32">
          <w:tblGrid>
            <w:gridCol w:w="930"/>
            <w:gridCol w:w="1230"/>
            <w:gridCol w:w="332"/>
            <w:gridCol w:w="598"/>
            <w:gridCol w:w="448"/>
            <w:gridCol w:w="1114"/>
            <w:gridCol w:w="170"/>
            <w:gridCol w:w="876"/>
            <w:gridCol w:w="398"/>
            <w:gridCol w:w="886"/>
            <w:gridCol w:w="2099"/>
          </w:tblGrid>
        </w:tblGridChange>
      </w:tblGrid>
      <w:tr w:rsidR="00D9252F" w:rsidRPr="00D9252F" w:rsidTr="00D9252F">
        <w:trPr>
          <w:ins w:id="33" w:author="Rajamanickam, Dinesh" w:date="2017-12-21T11:47:00Z"/>
          <w:trPrChange w:id="34" w:author="Rajamanickam, Dinesh" w:date="2017-12-21T11:49:00Z">
            <w:trPr>
              <w:gridAfter w:val="0"/>
            </w:trPr>
          </w:trPrChange>
        </w:trPr>
        <w:tc>
          <w:tcPr>
            <w:tcW w:w="930" w:type="dxa"/>
            <w:tcPrChange w:id="35" w:author="Rajamanickam, Dinesh" w:date="2017-12-21T11:49:00Z">
              <w:tcPr>
                <w:tcW w:w="1010" w:type="dxa"/>
              </w:tcPr>
            </w:tcPrChange>
          </w:tcPr>
          <w:p w:rsidR="00D9252F" w:rsidRPr="00D9252F" w:rsidRDefault="00D9252F" w:rsidP="009F4537">
            <w:pPr>
              <w:pStyle w:val="ListParagraph"/>
              <w:ind w:left="0"/>
              <w:outlineLvl w:val="0"/>
              <w:rPr>
                <w:ins w:id="36" w:author="Rajamanickam, Dinesh" w:date="2017-12-21T11:47:00Z"/>
                <w:rFonts w:cs="Arial"/>
                <w:sz w:val="18"/>
                <w:szCs w:val="28"/>
                <w:rPrChange w:id="37" w:author="Rajamanickam, Dinesh" w:date="2017-12-21T11:49:00Z">
                  <w:rPr>
                    <w:ins w:id="38" w:author="Rajamanickam, Dinesh" w:date="2017-12-21T11:47:00Z"/>
                    <w:rFonts w:cs="Arial"/>
                    <w:sz w:val="28"/>
                    <w:szCs w:val="28"/>
                    <w:lang w:val="en-US"/>
                  </w:rPr>
                </w:rPrChange>
              </w:rPr>
            </w:pPr>
            <w:ins w:id="39" w:author="Rajamanickam, Dinesh" w:date="2017-12-21T11:47:00Z">
              <w:r w:rsidRPr="00D9252F">
                <w:rPr>
                  <w:rFonts w:cs="Arial"/>
                  <w:sz w:val="18"/>
                  <w:szCs w:val="28"/>
                  <w:rPrChange w:id="40" w:author="Rajamanickam, Dinesh" w:date="2017-12-21T11:49:00Z">
                    <w:rPr>
                      <w:rFonts w:cs="Arial"/>
                      <w:sz w:val="28"/>
                      <w:szCs w:val="28"/>
                    </w:rPr>
                  </w:rPrChange>
                </w:rPr>
                <w:t>Serial No.</w:t>
              </w:r>
            </w:ins>
          </w:p>
        </w:tc>
        <w:tc>
          <w:tcPr>
            <w:tcW w:w="1562" w:type="dxa"/>
            <w:tcPrChange w:id="41" w:author="Rajamanickam, Dinesh" w:date="2017-12-21T11:49:00Z">
              <w:tcPr>
                <w:tcW w:w="1607" w:type="dxa"/>
                <w:gridSpan w:val="2"/>
              </w:tcPr>
            </w:tcPrChange>
          </w:tcPr>
          <w:p w:rsidR="00D9252F" w:rsidRPr="00D9252F" w:rsidRDefault="00D9252F" w:rsidP="009F4537">
            <w:pPr>
              <w:pStyle w:val="ListParagraph"/>
              <w:ind w:left="0"/>
              <w:outlineLvl w:val="0"/>
              <w:rPr>
                <w:ins w:id="42" w:author="Rajamanickam, Dinesh" w:date="2017-12-21T11:47:00Z"/>
                <w:rFonts w:cs="Arial"/>
                <w:sz w:val="18"/>
                <w:szCs w:val="28"/>
                <w:rPrChange w:id="43" w:author="Rajamanickam, Dinesh" w:date="2017-12-21T11:49:00Z">
                  <w:rPr>
                    <w:ins w:id="44" w:author="Rajamanickam, Dinesh" w:date="2017-12-21T11:47:00Z"/>
                    <w:rFonts w:cs="Arial"/>
                    <w:sz w:val="28"/>
                    <w:szCs w:val="28"/>
                    <w:lang w:val="en-US"/>
                  </w:rPr>
                </w:rPrChange>
              </w:rPr>
            </w:pPr>
            <w:ins w:id="45" w:author="Rajamanickam, Dinesh" w:date="2017-12-21T11:47:00Z">
              <w:r w:rsidRPr="00D9252F">
                <w:rPr>
                  <w:rFonts w:cs="Arial"/>
                  <w:sz w:val="18"/>
                  <w:szCs w:val="28"/>
                  <w:rPrChange w:id="46" w:author="Rajamanickam, Dinesh" w:date="2017-12-21T11:49:00Z">
                    <w:rPr>
                      <w:rFonts w:cs="Arial"/>
                      <w:sz w:val="28"/>
                      <w:szCs w:val="28"/>
                    </w:rPr>
                  </w:rPrChange>
                </w:rPr>
                <w:t xml:space="preserve">Investigator </w:t>
              </w:r>
            </w:ins>
            <w:ins w:id="47" w:author="Rajamanickam, Dinesh" w:date="2017-12-21T11:48:00Z">
              <w:r w:rsidRPr="00D9252F">
                <w:rPr>
                  <w:rFonts w:cs="Arial"/>
                  <w:sz w:val="18"/>
                  <w:szCs w:val="28"/>
                  <w:rPrChange w:id="48" w:author="Rajamanickam, Dinesh" w:date="2017-12-21T11:49:00Z">
                    <w:rPr>
                      <w:rFonts w:cs="Arial"/>
                      <w:sz w:val="28"/>
                      <w:szCs w:val="28"/>
                    </w:rPr>
                  </w:rPrChange>
                </w:rPr>
                <w:t xml:space="preserve">/Institute </w:t>
              </w:r>
            </w:ins>
            <w:ins w:id="49" w:author="Rajamanickam, Dinesh" w:date="2017-12-21T11:47:00Z">
              <w:r w:rsidRPr="00D9252F">
                <w:rPr>
                  <w:rFonts w:cs="Arial"/>
                  <w:sz w:val="18"/>
                  <w:szCs w:val="28"/>
                  <w:rPrChange w:id="50" w:author="Rajamanickam, Dinesh" w:date="2017-12-21T11:49:00Z">
                    <w:rPr>
                      <w:rFonts w:cs="Arial"/>
                      <w:sz w:val="28"/>
                      <w:szCs w:val="28"/>
                    </w:rPr>
                  </w:rPrChange>
                </w:rPr>
                <w:t>Name</w:t>
              </w:r>
            </w:ins>
          </w:p>
        </w:tc>
        <w:tc>
          <w:tcPr>
            <w:tcW w:w="1046" w:type="dxa"/>
            <w:tcPrChange w:id="51" w:author="Rajamanickam, Dinesh" w:date="2017-12-21T11:49:00Z">
              <w:tcPr>
                <w:tcW w:w="1119" w:type="dxa"/>
                <w:gridSpan w:val="2"/>
              </w:tcPr>
            </w:tcPrChange>
          </w:tcPr>
          <w:p w:rsidR="00D9252F" w:rsidRPr="00D9252F" w:rsidRDefault="00D9252F" w:rsidP="009F4537">
            <w:pPr>
              <w:pStyle w:val="ListParagraph"/>
              <w:ind w:left="0"/>
              <w:outlineLvl w:val="0"/>
              <w:rPr>
                <w:ins w:id="52" w:author="Rajamanickam, Dinesh" w:date="2017-12-21T11:47:00Z"/>
                <w:rFonts w:cs="Arial"/>
                <w:sz w:val="18"/>
                <w:szCs w:val="28"/>
                <w:rPrChange w:id="53" w:author="Rajamanickam, Dinesh" w:date="2017-12-21T11:49:00Z">
                  <w:rPr>
                    <w:ins w:id="54" w:author="Rajamanickam, Dinesh" w:date="2017-12-21T11:47:00Z"/>
                    <w:rFonts w:cs="Arial"/>
                    <w:sz w:val="28"/>
                    <w:szCs w:val="28"/>
                    <w:lang w:val="en-US"/>
                  </w:rPr>
                </w:rPrChange>
              </w:rPr>
            </w:pPr>
            <w:ins w:id="55" w:author="Rajamanickam, Dinesh" w:date="2017-12-21T11:48:00Z">
              <w:r w:rsidRPr="00D9252F">
                <w:rPr>
                  <w:rFonts w:cs="Arial"/>
                  <w:sz w:val="18"/>
                  <w:szCs w:val="28"/>
                  <w:rPrChange w:id="56" w:author="Rajamanickam, Dinesh" w:date="2017-12-21T11:49:00Z">
                    <w:rPr>
                      <w:rFonts w:cs="Arial"/>
                      <w:szCs w:val="28"/>
                    </w:rPr>
                  </w:rPrChange>
                </w:rPr>
                <w:t>Source Name</w:t>
              </w:r>
            </w:ins>
          </w:p>
        </w:tc>
        <w:tc>
          <w:tcPr>
            <w:tcW w:w="1284" w:type="dxa"/>
            <w:tcPrChange w:id="57" w:author="Rajamanickam, Dinesh" w:date="2017-12-21T11:49:00Z">
              <w:tcPr>
                <w:tcW w:w="1344" w:type="dxa"/>
                <w:gridSpan w:val="2"/>
              </w:tcPr>
            </w:tcPrChange>
          </w:tcPr>
          <w:p w:rsidR="00D9252F" w:rsidRPr="00D9252F" w:rsidRDefault="00D9252F" w:rsidP="009F4537">
            <w:pPr>
              <w:pStyle w:val="ListParagraph"/>
              <w:ind w:left="0"/>
              <w:outlineLvl w:val="0"/>
              <w:rPr>
                <w:ins w:id="58" w:author="Rajamanickam, Dinesh" w:date="2017-12-21T11:47:00Z"/>
                <w:rFonts w:cs="Arial"/>
                <w:sz w:val="18"/>
                <w:szCs w:val="28"/>
                <w:rPrChange w:id="59" w:author="Rajamanickam, Dinesh" w:date="2017-12-21T11:49:00Z">
                  <w:rPr>
                    <w:ins w:id="60" w:author="Rajamanickam, Dinesh" w:date="2017-12-21T11:47:00Z"/>
                    <w:rFonts w:cs="Arial"/>
                    <w:sz w:val="28"/>
                    <w:szCs w:val="28"/>
                    <w:lang w:val="en-US"/>
                  </w:rPr>
                </w:rPrChange>
              </w:rPr>
            </w:pPr>
            <w:ins w:id="61" w:author="Rajamanickam, Dinesh" w:date="2017-12-21T11:48:00Z">
              <w:r w:rsidRPr="00D9252F">
                <w:rPr>
                  <w:rFonts w:cs="Arial"/>
                  <w:sz w:val="18"/>
                  <w:szCs w:val="28"/>
                  <w:rPrChange w:id="62" w:author="Rajamanickam, Dinesh" w:date="2017-12-21T11:49:00Z">
                    <w:rPr>
                      <w:rFonts w:cs="Arial"/>
                      <w:szCs w:val="28"/>
                    </w:rPr>
                  </w:rPrChange>
                </w:rPr>
                <w:t>Category</w:t>
              </w:r>
            </w:ins>
          </w:p>
        </w:tc>
        <w:tc>
          <w:tcPr>
            <w:tcW w:w="1274" w:type="dxa"/>
            <w:tcPrChange w:id="63" w:author="Rajamanickam, Dinesh" w:date="2017-12-21T11:49:00Z">
              <w:tcPr>
                <w:tcW w:w="584" w:type="dxa"/>
                <w:gridSpan w:val="2"/>
              </w:tcPr>
            </w:tcPrChange>
          </w:tcPr>
          <w:p w:rsidR="00D9252F" w:rsidRPr="00D9252F" w:rsidRDefault="0076610E" w:rsidP="009F4537">
            <w:pPr>
              <w:pStyle w:val="ListParagraph"/>
              <w:ind w:left="0"/>
              <w:outlineLvl w:val="0"/>
              <w:rPr>
                <w:ins w:id="64" w:author="Rajamanickam, Dinesh" w:date="2017-12-21T11:48:00Z"/>
                <w:rFonts w:cs="Arial"/>
                <w:sz w:val="18"/>
                <w:szCs w:val="28"/>
                <w:rPrChange w:id="65" w:author="Rajamanickam, Dinesh" w:date="2017-12-21T11:49:00Z">
                  <w:rPr>
                    <w:ins w:id="66" w:author="Rajamanickam, Dinesh" w:date="2017-12-21T11:48:00Z"/>
                    <w:rFonts w:cs="Arial"/>
                    <w:szCs w:val="28"/>
                    <w:lang w:val="en-US"/>
                  </w:rPr>
                </w:rPrChange>
              </w:rPr>
            </w:pPr>
            <w:ins w:id="67" w:author="Rajamanickam, Dinesh" w:date="2017-12-21T11:59:00Z">
              <w:r>
                <w:rPr>
                  <w:rFonts w:cs="Arial"/>
                  <w:sz w:val="18"/>
                  <w:szCs w:val="28"/>
                </w:rPr>
                <w:t>Observation/</w:t>
              </w:r>
            </w:ins>
            <w:ins w:id="68" w:author="Rajamanickam, Dinesh" w:date="2017-12-21T11:48:00Z">
              <w:r w:rsidR="00D9252F" w:rsidRPr="00D9252F">
                <w:rPr>
                  <w:rFonts w:cs="Arial"/>
                  <w:sz w:val="18"/>
                  <w:szCs w:val="28"/>
                  <w:rPrChange w:id="69" w:author="Rajamanickam, Dinesh" w:date="2017-12-21T11:49:00Z">
                    <w:rPr>
                      <w:rFonts w:cs="Arial"/>
                      <w:szCs w:val="28"/>
                    </w:rPr>
                  </w:rPrChange>
                </w:rPr>
                <w:t>Comment</w:t>
              </w:r>
            </w:ins>
          </w:p>
        </w:tc>
      </w:tr>
      <w:tr w:rsidR="00D9252F" w:rsidRPr="00D9252F" w:rsidTr="00D9252F">
        <w:trPr>
          <w:ins w:id="70" w:author="Rajamanickam, Dinesh" w:date="2017-12-21T11:47:00Z"/>
          <w:trPrChange w:id="71" w:author="Rajamanickam, Dinesh" w:date="2017-12-21T11:49:00Z">
            <w:trPr>
              <w:gridAfter w:val="0"/>
            </w:trPr>
          </w:trPrChange>
        </w:trPr>
        <w:tc>
          <w:tcPr>
            <w:tcW w:w="930" w:type="dxa"/>
            <w:tcPrChange w:id="72" w:author="Rajamanickam, Dinesh" w:date="2017-12-21T11:49:00Z">
              <w:tcPr>
                <w:tcW w:w="1010" w:type="dxa"/>
              </w:tcPr>
            </w:tcPrChange>
          </w:tcPr>
          <w:p w:rsidR="00D9252F" w:rsidRPr="00D9252F" w:rsidRDefault="00D9252F" w:rsidP="009F4537">
            <w:pPr>
              <w:pStyle w:val="ListParagraph"/>
              <w:ind w:left="0"/>
              <w:outlineLvl w:val="0"/>
              <w:rPr>
                <w:ins w:id="73" w:author="Rajamanickam, Dinesh" w:date="2017-12-21T11:47:00Z"/>
                <w:rFonts w:cs="Arial"/>
                <w:sz w:val="18"/>
                <w:szCs w:val="28"/>
                <w:rPrChange w:id="74" w:author="Rajamanickam, Dinesh" w:date="2017-12-21T11:49:00Z">
                  <w:rPr>
                    <w:ins w:id="75" w:author="Rajamanickam, Dinesh" w:date="2017-12-21T11:47:00Z"/>
                    <w:rFonts w:cs="Arial"/>
                    <w:sz w:val="28"/>
                    <w:szCs w:val="28"/>
                    <w:lang w:val="en-US"/>
                  </w:rPr>
                </w:rPrChange>
              </w:rPr>
            </w:pPr>
          </w:p>
        </w:tc>
        <w:tc>
          <w:tcPr>
            <w:tcW w:w="1562" w:type="dxa"/>
            <w:tcPrChange w:id="76" w:author="Rajamanickam, Dinesh" w:date="2017-12-21T11:49:00Z">
              <w:tcPr>
                <w:tcW w:w="1607" w:type="dxa"/>
                <w:gridSpan w:val="2"/>
              </w:tcPr>
            </w:tcPrChange>
          </w:tcPr>
          <w:p w:rsidR="00D9252F" w:rsidRPr="00D9252F" w:rsidRDefault="00D9252F" w:rsidP="009F4537">
            <w:pPr>
              <w:pStyle w:val="ListParagraph"/>
              <w:ind w:left="0"/>
              <w:outlineLvl w:val="0"/>
              <w:rPr>
                <w:ins w:id="77" w:author="Rajamanickam, Dinesh" w:date="2017-12-21T11:47:00Z"/>
                <w:rFonts w:cs="Arial"/>
                <w:sz w:val="18"/>
                <w:szCs w:val="28"/>
                <w:rPrChange w:id="78" w:author="Rajamanickam, Dinesh" w:date="2017-12-21T11:49:00Z">
                  <w:rPr>
                    <w:ins w:id="79" w:author="Rajamanickam, Dinesh" w:date="2017-12-21T11:47:00Z"/>
                    <w:rFonts w:cs="Arial"/>
                    <w:sz w:val="28"/>
                    <w:szCs w:val="28"/>
                    <w:lang w:val="en-US"/>
                  </w:rPr>
                </w:rPrChange>
              </w:rPr>
            </w:pPr>
          </w:p>
        </w:tc>
        <w:tc>
          <w:tcPr>
            <w:tcW w:w="1046" w:type="dxa"/>
            <w:tcPrChange w:id="80" w:author="Rajamanickam, Dinesh" w:date="2017-12-21T11:49:00Z">
              <w:tcPr>
                <w:tcW w:w="1119" w:type="dxa"/>
                <w:gridSpan w:val="2"/>
              </w:tcPr>
            </w:tcPrChange>
          </w:tcPr>
          <w:p w:rsidR="00D9252F" w:rsidRPr="00D9252F" w:rsidRDefault="00D9252F" w:rsidP="009F4537">
            <w:pPr>
              <w:pStyle w:val="ListParagraph"/>
              <w:ind w:left="0"/>
              <w:outlineLvl w:val="0"/>
              <w:rPr>
                <w:ins w:id="81" w:author="Rajamanickam, Dinesh" w:date="2017-12-21T11:47:00Z"/>
                <w:rFonts w:cs="Arial"/>
                <w:sz w:val="18"/>
                <w:szCs w:val="28"/>
                <w:rPrChange w:id="82" w:author="Rajamanickam, Dinesh" w:date="2017-12-21T11:49:00Z">
                  <w:rPr>
                    <w:ins w:id="83" w:author="Rajamanickam, Dinesh" w:date="2017-12-21T11:47:00Z"/>
                    <w:rFonts w:cs="Arial"/>
                    <w:sz w:val="28"/>
                    <w:szCs w:val="28"/>
                    <w:lang w:val="en-US"/>
                  </w:rPr>
                </w:rPrChange>
              </w:rPr>
            </w:pPr>
          </w:p>
        </w:tc>
        <w:tc>
          <w:tcPr>
            <w:tcW w:w="1284" w:type="dxa"/>
            <w:tcPrChange w:id="84" w:author="Rajamanickam, Dinesh" w:date="2017-12-21T11:49:00Z">
              <w:tcPr>
                <w:tcW w:w="1344" w:type="dxa"/>
                <w:gridSpan w:val="2"/>
              </w:tcPr>
            </w:tcPrChange>
          </w:tcPr>
          <w:p w:rsidR="00D9252F" w:rsidRPr="00D9252F" w:rsidRDefault="00D9252F" w:rsidP="009F4537">
            <w:pPr>
              <w:pStyle w:val="ListParagraph"/>
              <w:ind w:left="0"/>
              <w:outlineLvl w:val="0"/>
              <w:rPr>
                <w:ins w:id="85" w:author="Rajamanickam, Dinesh" w:date="2017-12-21T11:47:00Z"/>
                <w:rFonts w:cs="Arial"/>
                <w:sz w:val="18"/>
                <w:szCs w:val="28"/>
                <w:rPrChange w:id="86" w:author="Rajamanickam, Dinesh" w:date="2017-12-21T11:49:00Z">
                  <w:rPr>
                    <w:ins w:id="87" w:author="Rajamanickam, Dinesh" w:date="2017-12-21T11:47:00Z"/>
                    <w:rFonts w:cs="Arial"/>
                    <w:sz w:val="28"/>
                    <w:szCs w:val="28"/>
                    <w:lang w:val="en-US"/>
                  </w:rPr>
                </w:rPrChange>
              </w:rPr>
            </w:pPr>
            <w:ins w:id="88" w:author="Rajamanickam, Dinesh" w:date="2017-12-21T11:50:00Z">
              <w:r>
                <w:rPr>
                  <w:rFonts w:cs="Arial"/>
                  <w:sz w:val="18"/>
                  <w:szCs w:val="28"/>
                </w:rPr>
                <w:t>Minor</w:t>
              </w:r>
            </w:ins>
          </w:p>
        </w:tc>
        <w:tc>
          <w:tcPr>
            <w:tcW w:w="1274" w:type="dxa"/>
            <w:tcPrChange w:id="89" w:author="Rajamanickam, Dinesh" w:date="2017-12-21T11:49:00Z">
              <w:tcPr>
                <w:tcW w:w="584" w:type="dxa"/>
                <w:gridSpan w:val="2"/>
              </w:tcPr>
            </w:tcPrChange>
          </w:tcPr>
          <w:p w:rsidR="00D9252F" w:rsidRPr="00D9252F" w:rsidRDefault="00D9252F" w:rsidP="009F4537">
            <w:pPr>
              <w:pStyle w:val="ListParagraph"/>
              <w:ind w:left="0"/>
              <w:outlineLvl w:val="0"/>
              <w:rPr>
                <w:ins w:id="90" w:author="Rajamanickam, Dinesh" w:date="2017-12-21T11:48:00Z"/>
                <w:rFonts w:cs="Arial"/>
                <w:sz w:val="18"/>
                <w:szCs w:val="28"/>
                <w:rPrChange w:id="91" w:author="Rajamanickam, Dinesh" w:date="2017-12-21T11:49:00Z">
                  <w:rPr>
                    <w:ins w:id="92" w:author="Rajamanickam, Dinesh" w:date="2017-12-21T11:48:00Z"/>
                    <w:rFonts w:cs="Arial"/>
                    <w:szCs w:val="28"/>
                    <w:lang w:val="en-US"/>
                  </w:rPr>
                </w:rPrChange>
              </w:rPr>
            </w:pPr>
          </w:p>
        </w:tc>
      </w:tr>
      <w:tr w:rsidR="00D9252F" w:rsidRPr="00D9252F" w:rsidTr="00D9252F">
        <w:trPr>
          <w:ins w:id="93" w:author="Rajamanickam, Dinesh" w:date="2017-12-21T11:49:00Z"/>
        </w:trPr>
        <w:tc>
          <w:tcPr>
            <w:tcW w:w="930" w:type="dxa"/>
          </w:tcPr>
          <w:p w:rsidR="00D9252F" w:rsidRPr="00D9252F" w:rsidRDefault="00D9252F" w:rsidP="009F4537">
            <w:pPr>
              <w:pStyle w:val="ListParagraph"/>
              <w:ind w:left="0"/>
              <w:outlineLvl w:val="0"/>
              <w:rPr>
                <w:ins w:id="94" w:author="Rajamanickam, Dinesh" w:date="2017-12-21T11:49:00Z"/>
                <w:rFonts w:cs="Arial"/>
                <w:sz w:val="18"/>
                <w:szCs w:val="28"/>
              </w:rPr>
            </w:pPr>
          </w:p>
        </w:tc>
        <w:tc>
          <w:tcPr>
            <w:tcW w:w="1562" w:type="dxa"/>
          </w:tcPr>
          <w:p w:rsidR="00D9252F" w:rsidRPr="00D9252F" w:rsidRDefault="00D9252F" w:rsidP="009F4537">
            <w:pPr>
              <w:pStyle w:val="ListParagraph"/>
              <w:ind w:left="0"/>
              <w:outlineLvl w:val="0"/>
              <w:rPr>
                <w:ins w:id="95" w:author="Rajamanickam, Dinesh" w:date="2017-12-21T11:49:00Z"/>
                <w:rFonts w:cs="Arial"/>
                <w:sz w:val="18"/>
                <w:szCs w:val="28"/>
              </w:rPr>
            </w:pPr>
          </w:p>
        </w:tc>
        <w:tc>
          <w:tcPr>
            <w:tcW w:w="1046" w:type="dxa"/>
          </w:tcPr>
          <w:p w:rsidR="00D9252F" w:rsidRPr="00D9252F" w:rsidRDefault="00D9252F" w:rsidP="009F4537">
            <w:pPr>
              <w:pStyle w:val="ListParagraph"/>
              <w:ind w:left="0"/>
              <w:outlineLvl w:val="0"/>
              <w:rPr>
                <w:ins w:id="96" w:author="Rajamanickam, Dinesh" w:date="2017-12-21T11:49:00Z"/>
                <w:rFonts w:cs="Arial"/>
                <w:sz w:val="18"/>
                <w:szCs w:val="28"/>
              </w:rPr>
            </w:pPr>
          </w:p>
        </w:tc>
        <w:tc>
          <w:tcPr>
            <w:tcW w:w="1284" w:type="dxa"/>
          </w:tcPr>
          <w:p w:rsidR="00D9252F" w:rsidRPr="00D9252F" w:rsidRDefault="00D9252F" w:rsidP="009F4537">
            <w:pPr>
              <w:pStyle w:val="ListParagraph"/>
              <w:ind w:left="0"/>
              <w:outlineLvl w:val="0"/>
              <w:rPr>
                <w:ins w:id="97" w:author="Rajamanickam, Dinesh" w:date="2017-12-21T11:49:00Z"/>
                <w:rFonts w:cs="Arial"/>
                <w:sz w:val="18"/>
                <w:szCs w:val="28"/>
              </w:rPr>
            </w:pPr>
            <w:ins w:id="98" w:author="Rajamanickam, Dinesh" w:date="2017-12-21T11:50:00Z">
              <w:r>
                <w:rPr>
                  <w:rFonts w:cs="Arial"/>
                  <w:sz w:val="18"/>
                  <w:szCs w:val="28"/>
                </w:rPr>
                <w:t>Major</w:t>
              </w:r>
            </w:ins>
          </w:p>
        </w:tc>
        <w:tc>
          <w:tcPr>
            <w:tcW w:w="1274" w:type="dxa"/>
          </w:tcPr>
          <w:p w:rsidR="00D9252F" w:rsidRPr="00D9252F" w:rsidRDefault="00D9252F" w:rsidP="009F4537">
            <w:pPr>
              <w:pStyle w:val="ListParagraph"/>
              <w:ind w:left="0"/>
              <w:outlineLvl w:val="0"/>
              <w:rPr>
                <w:ins w:id="99" w:author="Rajamanickam, Dinesh" w:date="2017-12-21T11:49:00Z"/>
                <w:rFonts w:cs="Arial"/>
                <w:sz w:val="18"/>
                <w:szCs w:val="28"/>
              </w:rPr>
            </w:pPr>
          </w:p>
        </w:tc>
      </w:tr>
      <w:tr w:rsidR="00D9252F" w:rsidRPr="00D9252F" w:rsidTr="00D9252F">
        <w:trPr>
          <w:ins w:id="100" w:author="Rajamanickam, Dinesh" w:date="2017-12-21T11:49:00Z"/>
        </w:trPr>
        <w:tc>
          <w:tcPr>
            <w:tcW w:w="930" w:type="dxa"/>
          </w:tcPr>
          <w:p w:rsidR="00D9252F" w:rsidRPr="00D9252F" w:rsidRDefault="00D9252F" w:rsidP="009F4537">
            <w:pPr>
              <w:pStyle w:val="ListParagraph"/>
              <w:ind w:left="0"/>
              <w:outlineLvl w:val="0"/>
              <w:rPr>
                <w:ins w:id="101" w:author="Rajamanickam, Dinesh" w:date="2017-12-21T11:49:00Z"/>
                <w:rFonts w:cs="Arial"/>
                <w:sz w:val="18"/>
                <w:szCs w:val="28"/>
              </w:rPr>
            </w:pPr>
          </w:p>
        </w:tc>
        <w:tc>
          <w:tcPr>
            <w:tcW w:w="1562" w:type="dxa"/>
          </w:tcPr>
          <w:p w:rsidR="00D9252F" w:rsidRPr="00D9252F" w:rsidRDefault="00D9252F" w:rsidP="009F4537">
            <w:pPr>
              <w:pStyle w:val="ListParagraph"/>
              <w:ind w:left="0"/>
              <w:outlineLvl w:val="0"/>
              <w:rPr>
                <w:ins w:id="102" w:author="Rajamanickam, Dinesh" w:date="2017-12-21T11:49:00Z"/>
                <w:rFonts w:cs="Arial"/>
                <w:sz w:val="18"/>
                <w:szCs w:val="28"/>
              </w:rPr>
            </w:pPr>
          </w:p>
        </w:tc>
        <w:tc>
          <w:tcPr>
            <w:tcW w:w="1046" w:type="dxa"/>
          </w:tcPr>
          <w:p w:rsidR="00D9252F" w:rsidRPr="00D9252F" w:rsidRDefault="00D9252F" w:rsidP="009F4537">
            <w:pPr>
              <w:pStyle w:val="ListParagraph"/>
              <w:ind w:left="0"/>
              <w:outlineLvl w:val="0"/>
              <w:rPr>
                <w:ins w:id="103" w:author="Rajamanickam, Dinesh" w:date="2017-12-21T11:49:00Z"/>
                <w:rFonts w:cs="Arial"/>
                <w:sz w:val="18"/>
                <w:szCs w:val="28"/>
              </w:rPr>
            </w:pPr>
          </w:p>
        </w:tc>
        <w:tc>
          <w:tcPr>
            <w:tcW w:w="1284" w:type="dxa"/>
          </w:tcPr>
          <w:p w:rsidR="00D9252F" w:rsidRPr="00D9252F" w:rsidRDefault="00D9252F" w:rsidP="009F4537">
            <w:pPr>
              <w:pStyle w:val="ListParagraph"/>
              <w:ind w:left="0"/>
              <w:outlineLvl w:val="0"/>
              <w:rPr>
                <w:ins w:id="104" w:author="Rajamanickam, Dinesh" w:date="2017-12-21T11:49:00Z"/>
                <w:rFonts w:cs="Arial"/>
                <w:sz w:val="18"/>
                <w:szCs w:val="28"/>
              </w:rPr>
            </w:pPr>
            <w:ins w:id="105" w:author="Rajamanickam, Dinesh" w:date="2017-12-21T11:50:00Z">
              <w:r>
                <w:rPr>
                  <w:rFonts w:cs="Arial"/>
                  <w:sz w:val="18"/>
                  <w:szCs w:val="28"/>
                </w:rPr>
                <w:t>Critical</w:t>
              </w:r>
            </w:ins>
          </w:p>
        </w:tc>
        <w:tc>
          <w:tcPr>
            <w:tcW w:w="1274" w:type="dxa"/>
          </w:tcPr>
          <w:p w:rsidR="00D9252F" w:rsidRPr="00D9252F" w:rsidRDefault="00D9252F" w:rsidP="009F4537">
            <w:pPr>
              <w:pStyle w:val="ListParagraph"/>
              <w:ind w:left="0"/>
              <w:outlineLvl w:val="0"/>
              <w:rPr>
                <w:ins w:id="106" w:author="Rajamanickam, Dinesh" w:date="2017-12-21T11:49:00Z"/>
                <w:rFonts w:cs="Arial"/>
                <w:sz w:val="18"/>
                <w:szCs w:val="28"/>
              </w:rPr>
            </w:pPr>
          </w:p>
        </w:tc>
      </w:tr>
      <w:tr w:rsidR="00D9252F" w:rsidRPr="00D9252F" w:rsidTr="00D9252F">
        <w:trPr>
          <w:ins w:id="107" w:author="Rajamanickam, Dinesh" w:date="2017-12-21T11:50:00Z"/>
        </w:trPr>
        <w:tc>
          <w:tcPr>
            <w:tcW w:w="930" w:type="dxa"/>
          </w:tcPr>
          <w:p w:rsidR="00D9252F" w:rsidRPr="00D9252F" w:rsidRDefault="00D9252F" w:rsidP="009F4537">
            <w:pPr>
              <w:pStyle w:val="ListParagraph"/>
              <w:ind w:left="0"/>
              <w:outlineLvl w:val="0"/>
              <w:rPr>
                <w:ins w:id="108" w:author="Rajamanickam, Dinesh" w:date="2017-12-21T11:50:00Z"/>
                <w:rFonts w:cs="Arial"/>
                <w:sz w:val="18"/>
                <w:szCs w:val="28"/>
              </w:rPr>
            </w:pPr>
          </w:p>
        </w:tc>
        <w:tc>
          <w:tcPr>
            <w:tcW w:w="1562" w:type="dxa"/>
          </w:tcPr>
          <w:p w:rsidR="00D9252F" w:rsidRPr="00D9252F" w:rsidRDefault="00D9252F" w:rsidP="009F4537">
            <w:pPr>
              <w:pStyle w:val="ListParagraph"/>
              <w:ind w:left="0"/>
              <w:outlineLvl w:val="0"/>
              <w:rPr>
                <w:ins w:id="109" w:author="Rajamanickam, Dinesh" w:date="2017-12-21T11:50:00Z"/>
                <w:rFonts w:cs="Arial"/>
                <w:sz w:val="18"/>
                <w:szCs w:val="28"/>
              </w:rPr>
            </w:pPr>
          </w:p>
        </w:tc>
        <w:tc>
          <w:tcPr>
            <w:tcW w:w="1046" w:type="dxa"/>
          </w:tcPr>
          <w:p w:rsidR="00D9252F" w:rsidRPr="00D9252F" w:rsidRDefault="00D9252F" w:rsidP="009F4537">
            <w:pPr>
              <w:pStyle w:val="ListParagraph"/>
              <w:ind w:left="0"/>
              <w:outlineLvl w:val="0"/>
              <w:rPr>
                <w:ins w:id="110" w:author="Rajamanickam, Dinesh" w:date="2017-12-21T11:50:00Z"/>
                <w:rFonts w:cs="Arial"/>
                <w:sz w:val="18"/>
                <w:szCs w:val="28"/>
              </w:rPr>
            </w:pPr>
          </w:p>
        </w:tc>
        <w:tc>
          <w:tcPr>
            <w:tcW w:w="1284" w:type="dxa"/>
          </w:tcPr>
          <w:p w:rsidR="00D9252F" w:rsidRDefault="00D9252F" w:rsidP="009F4537">
            <w:pPr>
              <w:pStyle w:val="ListParagraph"/>
              <w:ind w:left="0"/>
              <w:outlineLvl w:val="0"/>
              <w:rPr>
                <w:ins w:id="111" w:author="Rajamanickam, Dinesh" w:date="2017-12-21T11:50:00Z"/>
                <w:rFonts w:cs="Arial"/>
                <w:sz w:val="18"/>
                <w:szCs w:val="28"/>
              </w:rPr>
            </w:pPr>
            <w:ins w:id="112" w:author="Rajamanickam, Dinesh" w:date="2017-12-21T11:50:00Z">
              <w:r>
                <w:rPr>
                  <w:rFonts w:cs="Arial"/>
                  <w:sz w:val="18"/>
                  <w:szCs w:val="28"/>
                </w:rPr>
                <w:t>Suggestions</w:t>
              </w:r>
            </w:ins>
          </w:p>
        </w:tc>
        <w:tc>
          <w:tcPr>
            <w:tcW w:w="1274" w:type="dxa"/>
          </w:tcPr>
          <w:p w:rsidR="00D9252F" w:rsidRPr="00D9252F" w:rsidRDefault="00D9252F" w:rsidP="009F4537">
            <w:pPr>
              <w:pStyle w:val="ListParagraph"/>
              <w:ind w:left="0"/>
              <w:outlineLvl w:val="0"/>
              <w:rPr>
                <w:ins w:id="113" w:author="Rajamanickam, Dinesh" w:date="2017-12-21T11:50:00Z"/>
                <w:rFonts w:cs="Arial"/>
                <w:sz w:val="18"/>
                <w:szCs w:val="28"/>
              </w:rPr>
            </w:pPr>
          </w:p>
        </w:tc>
      </w:tr>
      <w:tr w:rsidR="00D9252F" w:rsidRPr="00D9252F" w:rsidTr="00D9252F">
        <w:trPr>
          <w:ins w:id="114" w:author="Rajamanickam, Dinesh" w:date="2017-12-21T11:50:00Z"/>
        </w:trPr>
        <w:tc>
          <w:tcPr>
            <w:tcW w:w="930" w:type="dxa"/>
          </w:tcPr>
          <w:p w:rsidR="00D9252F" w:rsidRPr="00D9252F" w:rsidRDefault="00D9252F" w:rsidP="009F4537">
            <w:pPr>
              <w:pStyle w:val="ListParagraph"/>
              <w:ind w:left="0"/>
              <w:outlineLvl w:val="0"/>
              <w:rPr>
                <w:ins w:id="115" w:author="Rajamanickam, Dinesh" w:date="2017-12-21T11:50:00Z"/>
                <w:rFonts w:cs="Arial"/>
                <w:sz w:val="18"/>
                <w:szCs w:val="28"/>
              </w:rPr>
            </w:pPr>
          </w:p>
        </w:tc>
        <w:tc>
          <w:tcPr>
            <w:tcW w:w="1562" w:type="dxa"/>
          </w:tcPr>
          <w:p w:rsidR="00D9252F" w:rsidRPr="00D9252F" w:rsidRDefault="00D9252F" w:rsidP="009F4537">
            <w:pPr>
              <w:pStyle w:val="ListParagraph"/>
              <w:ind w:left="0"/>
              <w:outlineLvl w:val="0"/>
              <w:rPr>
                <w:ins w:id="116" w:author="Rajamanickam, Dinesh" w:date="2017-12-21T11:50:00Z"/>
                <w:rFonts w:cs="Arial"/>
                <w:sz w:val="18"/>
                <w:szCs w:val="28"/>
              </w:rPr>
            </w:pPr>
          </w:p>
        </w:tc>
        <w:tc>
          <w:tcPr>
            <w:tcW w:w="1046" w:type="dxa"/>
          </w:tcPr>
          <w:p w:rsidR="00D9252F" w:rsidRPr="00D9252F" w:rsidRDefault="00D9252F" w:rsidP="009F4537">
            <w:pPr>
              <w:pStyle w:val="ListParagraph"/>
              <w:ind w:left="0"/>
              <w:outlineLvl w:val="0"/>
              <w:rPr>
                <w:ins w:id="117" w:author="Rajamanickam, Dinesh" w:date="2017-12-21T11:50:00Z"/>
                <w:rFonts w:cs="Arial"/>
                <w:sz w:val="18"/>
                <w:szCs w:val="28"/>
              </w:rPr>
            </w:pPr>
          </w:p>
        </w:tc>
        <w:tc>
          <w:tcPr>
            <w:tcW w:w="1284" w:type="dxa"/>
          </w:tcPr>
          <w:p w:rsidR="00D9252F" w:rsidRDefault="00D9252F" w:rsidP="009F4537">
            <w:pPr>
              <w:pStyle w:val="ListParagraph"/>
              <w:ind w:left="0"/>
              <w:outlineLvl w:val="0"/>
              <w:rPr>
                <w:ins w:id="118" w:author="Rajamanickam, Dinesh" w:date="2017-12-21T11:50:00Z"/>
                <w:rFonts w:cs="Arial"/>
                <w:sz w:val="18"/>
                <w:szCs w:val="28"/>
              </w:rPr>
            </w:pPr>
            <w:ins w:id="119" w:author="Rajamanickam, Dinesh" w:date="2017-12-21T11:50:00Z">
              <w:r>
                <w:rPr>
                  <w:rFonts w:cs="Arial"/>
                  <w:sz w:val="18"/>
                  <w:szCs w:val="28"/>
                </w:rPr>
                <w:t>Others</w:t>
              </w:r>
            </w:ins>
          </w:p>
        </w:tc>
        <w:tc>
          <w:tcPr>
            <w:tcW w:w="1274" w:type="dxa"/>
          </w:tcPr>
          <w:p w:rsidR="00D9252F" w:rsidRPr="00D9252F" w:rsidRDefault="00D9252F" w:rsidP="009F4537">
            <w:pPr>
              <w:pStyle w:val="ListParagraph"/>
              <w:ind w:left="0"/>
              <w:outlineLvl w:val="0"/>
              <w:rPr>
                <w:ins w:id="120" w:author="Rajamanickam, Dinesh" w:date="2017-12-21T11:50:00Z"/>
                <w:rFonts w:cs="Arial"/>
                <w:sz w:val="18"/>
                <w:szCs w:val="28"/>
              </w:rPr>
            </w:pPr>
          </w:p>
        </w:tc>
      </w:tr>
    </w:tbl>
    <w:p w:rsidR="00587612" w:rsidRDefault="00587612" w:rsidP="009F4537">
      <w:pPr>
        <w:pStyle w:val="ListParagraph"/>
        <w:ind w:left="2160"/>
        <w:outlineLvl w:val="0"/>
        <w:rPr>
          <w:ins w:id="121" w:author="Rajamanickam, Dinesh" w:date="2017-12-21T11:47:00Z"/>
          <w:rFonts w:cs="Arial"/>
          <w:sz w:val="28"/>
          <w:szCs w:val="28"/>
        </w:rPr>
      </w:pPr>
    </w:p>
    <w:p w:rsidR="00D9252F" w:rsidRDefault="00D9252F" w:rsidP="009F4537">
      <w:pPr>
        <w:pStyle w:val="ListParagraph"/>
        <w:ind w:left="2160"/>
        <w:outlineLvl w:val="0"/>
        <w:rPr>
          <w:ins w:id="122" w:author="Rajamanickam, Dinesh" w:date="2017-12-21T11:47:00Z"/>
          <w:rFonts w:cs="Arial"/>
          <w:sz w:val="28"/>
          <w:szCs w:val="28"/>
        </w:rPr>
      </w:pPr>
    </w:p>
    <w:p w:rsidR="00D9252F" w:rsidRDefault="00D9252F" w:rsidP="009F4537">
      <w:pPr>
        <w:pStyle w:val="ListParagraph"/>
        <w:ind w:left="2160"/>
        <w:outlineLvl w:val="0"/>
        <w:rPr>
          <w:rFonts w:cs="Arial"/>
          <w:sz w:val="28"/>
          <w:szCs w:val="28"/>
        </w:rPr>
      </w:pPr>
    </w:p>
    <w:p w:rsidR="00833215" w:rsidRDefault="00833215" w:rsidP="009F4537">
      <w:pPr>
        <w:pStyle w:val="ListParagraph"/>
        <w:numPr>
          <w:ilvl w:val="1"/>
          <w:numId w:val="18"/>
        </w:numPr>
        <w:outlineLvl w:val="0"/>
        <w:rPr>
          <w:rFonts w:cs="Arial"/>
          <w:sz w:val="28"/>
          <w:szCs w:val="28"/>
        </w:rPr>
      </w:pPr>
      <w:r>
        <w:rPr>
          <w:rFonts w:cs="Arial"/>
          <w:sz w:val="28"/>
          <w:szCs w:val="28"/>
        </w:rPr>
        <w:lastRenderedPageBreak/>
        <w:t>QC Verifier will be able to navigate through all the tabs of the Compliance:</w:t>
      </w:r>
      <w:r>
        <w:rPr>
          <w:rFonts w:cs="Arial"/>
          <w:noProof/>
          <w:sz w:val="28"/>
          <w:szCs w:val="28"/>
        </w:rPr>
        <w:drawing>
          <wp:inline distT="0" distB="0" distL="0" distR="0" wp14:anchorId="37F0AF17" wp14:editId="2779DE39">
            <wp:extent cx="4833983" cy="116634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556" cy="1169376"/>
                    </a:xfrm>
                    <a:prstGeom prst="rect">
                      <a:avLst/>
                    </a:prstGeom>
                    <a:noFill/>
                    <a:ln>
                      <a:noFill/>
                    </a:ln>
                  </pic:spPr>
                </pic:pic>
              </a:graphicData>
            </a:graphic>
          </wp:inline>
        </w:drawing>
      </w:r>
    </w:p>
    <w:p w:rsidR="0076610E" w:rsidRDefault="0076610E">
      <w:pPr>
        <w:pStyle w:val="ListParagraph"/>
        <w:ind w:left="2160"/>
        <w:jc w:val="both"/>
        <w:outlineLvl w:val="0"/>
        <w:rPr>
          <w:ins w:id="123" w:author="Rajamanickam, Dinesh" w:date="2017-12-21T11:58:00Z"/>
          <w:rFonts w:cs="Arial"/>
          <w:sz w:val="28"/>
          <w:szCs w:val="28"/>
        </w:rPr>
        <w:pPrChange w:id="124" w:author="Rajamanickam, Dinesh" w:date="2017-12-21T11:58:00Z">
          <w:pPr>
            <w:pStyle w:val="ListParagraph"/>
            <w:numPr>
              <w:ilvl w:val="1"/>
              <w:numId w:val="18"/>
            </w:numPr>
            <w:ind w:left="2160" w:hanging="360"/>
            <w:jc w:val="both"/>
            <w:outlineLvl w:val="0"/>
          </w:pPr>
        </w:pPrChange>
      </w:pPr>
      <w:commentRangeStart w:id="125"/>
      <w:ins w:id="126" w:author="Rajamanickam, Dinesh" w:date="2017-12-21T11:59:00Z">
        <w:r>
          <w:rPr>
            <w:rFonts w:cs="Arial"/>
            <w:sz w:val="28"/>
            <w:szCs w:val="28"/>
          </w:rPr>
          <w:t xml:space="preserve">DD Team Comment - </w:t>
        </w:r>
        <w:r w:rsidRPr="0076610E">
          <w:rPr>
            <w:rFonts w:cs="Arial"/>
            <w:sz w:val="28"/>
            <w:szCs w:val="28"/>
          </w:rPr>
          <w:t xml:space="preserve">Can you please explain how the QC Verifier would move from the screen 7.a to </w:t>
        </w:r>
        <w:proofErr w:type="gramStart"/>
        <w:r w:rsidRPr="0076610E">
          <w:rPr>
            <w:rFonts w:cs="Arial"/>
            <w:sz w:val="28"/>
            <w:szCs w:val="28"/>
          </w:rPr>
          <w:t>7.b ?</w:t>
        </w:r>
      </w:ins>
      <w:commentRangeEnd w:id="125"/>
      <w:proofErr w:type="gramEnd"/>
      <w:r w:rsidR="009321E1">
        <w:rPr>
          <w:rStyle w:val="CommentReference"/>
        </w:rPr>
        <w:commentReference w:id="125"/>
      </w:r>
    </w:p>
    <w:p w:rsidR="0048684A" w:rsidRDefault="0048684A" w:rsidP="009F4537">
      <w:pPr>
        <w:pStyle w:val="ListParagraph"/>
        <w:numPr>
          <w:ilvl w:val="1"/>
          <w:numId w:val="18"/>
        </w:numPr>
        <w:jc w:val="both"/>
        <w:outlineLvl w:val="0"/>
        <w:rPr>
          <w:rFonts w:cs="Arial"/>
          <w:sz w:val="28"/>
          <w:szCs w:val="28"/>
        </w:rPr>
      </w:pPr>
      <w:r>
        <w:rPr>
          <w:rFonts w:cs="Arial"/>
          <w:sz w:val="28"/>
          <w:szCs w:val="28"/>
        </w:rPr>
        <w:t>The QC Verifier will not be permitted to modify the contents of the Compliance Form created by the Search Resource.</w:t>
      </w:r>
    </w:p>
    <w:p w:rsidR="0048684A" w:rsidRDefault="00781AC8" w:rsidP="009F4537">
      <w:pPr>
        <w:pStyle w:val="ListParagraph"/>
        <w:numPr>
          <w:ilvl w:val="1"/>
          <w:numId w:val="18"/>
        </w:numPr>
        <w:outlineLvl w:val="0"/>
        <w:rPr>
          <w:ins w:id="127" w:author="Rajamanickam, Dinesh" w:date="2017-12-21T11:56:00Z"/>
          <w:rFonts w:cs="Arial"/>
          <w:sz w:val="28"/>
          <w:szCs w:val="28"/>
        </w:rPr>
      </w:pPr>
      <w:r>
        <w:rPr>
          <w:rFonts w:cs="Arial"/>
          <w:sz w:val="28"/>
          <w:szCs w:val="28"/>
        </w:rPr>
        <w:t>QC Verifier will be able to make observations on a Finding inserted by the Search Resource.</w:t>
      </w:r>
    </w:p>
    <w:p w:rsidR="0076610E" w:rsidRDefault="0076610E">
      <w:pPr>
        <w:pStyle w:val="ListParagraph"/>
        <w:ind w:left="2160"/>
        <w:outlineLvl w:val="0"/>
        <w:rPr>
          <w:rFonts w:cs="Arial"/>
          <w:sz w:val="28"/>
          <w:szCs w:val="28"/>
        </w:rPr>
        <w:pPrChange w:id="128" w:author="Rajamanickam, Dinesh" w:date="2017-12-21T11:56:00Z">
          <w:pPr>
            <w:pStyle w:val="ListParagraph"/>
            <w:numPr>
              <w:ilvl w:val="1"/>
              <w:numId w:val="18"/>
            </w:numPr>
            <w:ind w:left="2160" w:hanging="360"/>
            <w:outlineLvl w:val="0"/>
          </w:pPr>
        </w:pPrChange>
      </w:pPr>
      <w:commentRangeStart w:id="129"/>
      <w:ins w:id="130" w:author="Rajamanickam, Dinesh" w:date="2017-12-21T11:57:00Z">
        <w:r>
          <w:rPr>
            <w:rFonts w:cs="Arial"/>
            <w:sz w:val="28"/>
            <w:szCs w:val="28"/>
          </w:rPr>
          <w:t xml:space="preserve">DD team comment - Along with this, QC verifier should be able to review all the websites and add observations/comments </w:t>
        </w:r>
      </w:ins>
      <w:ins w:id="131" w:author="Rajamanickam, Dinesh" w:date="2017-12-21T11:58:00Z">
        <w:r>
          <w:rPr>
            <w:rFonts w:cs="Arial"/>
            <w:sz w:val="28"/>
            <w:szCs w:val="28"/>
          </w:rPr>
          <w:t>whether</w:t>
        </w:r>
      </w:ins>
      <w:ins w:id="132" w:author="Rajamanickam, Dinesh" w:date="2017-12-21T11:57:00Z">
        <w:r>
          <w:rPr>
            <w:rFonts w:cs="Arial"/>
            <w:sz w:val="28"/>
            <w:szCs w:val="28"/>
          </w:rPr>
          <w:t xml:space="preserve"> a</w:t>
        </w:r>
      </w:ins>
      <w:ins w:id="133" w:author="Rajamanickam, Dinesh" w:date="2017-12-21T11:58:00Z">
        <w:r>
          <w:rPr>
            <w:rFonts w:cs="Arial"/>
            <w:sz w:val="28"/>
            <w:szCs w:val="28"/>
          </w:rPr>
          <w:t>ny</w:t>
        </w:r>
      </w:ins>
      <w:ins w:id="134" w:author="Rajamanickam, Dinesh" w:date="2017-12-21T11:57:00Z">
        <w:r>
          <w:rPr>
            <w:rFonts w:cs="Arial"/>
            <w:sz w:val="28"/>
            <w:szCs w:val="28"/>
          </w:rPr>
          <w:t xml:space="preserve"> findings were noted by the search resource or not.</w:t>
        </w:r>
      </w:ins>
      <w:commentRangeEnd w:id="129"/>
      <w:r w:rsidR="00C4767F">
        <w:rPr>
          <w:rStyle w:val="CommentReference"/>
        </w:rPr>
        <w:commentReference w:id="129"/>
      </w:r>
    </w:p>
    <w:p w:rsidR="00781AC8" w:rsidRDefault="00833215" w:rsidP="009F4537">
      <w:pPr>
        <w:pStyle w:val="ListParagraph"/>
        <w:ind w:left="2160"/>
        <w:outlineLvl w:val="0"/>
        <w:rPr>
          <w:rFonts w:cs="Arial"/>
          <w:sz w:val="28"/>
          <w:szCs w:val="28"/>
        </w:rPr>
      </w:pPr>
      <w:r>
        <w:rPr>
          <w:rFonts w:cs="Arial"/>
          <w:noProof/>
          <w:sz w:val="28"/>
          <w:szCs w:val="28"/>
        </w:rPr>
        <w:lastRenderedPageBreak/>
        <w:drawing>
          <wp:inline distT="0" distB="0" distL="0" distR="0" wp14:anchorId="094EF485" wp14:editId="3507548E">
            <wp:extent cx="4449668" cy="38671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933" cy="3868249"/>
                    </a:xfrm>
                    <a:prstGeom prst="rect">
                      <a:avLst/>
                    </a:prstGeom>
                    <a:noFill/>
                    <a:ln>
                      <a:noFill/>
                    </a:ln>
                  </pic:spPr>
                </pic:pic>
              </a:graphicData>
            </a:graphic>
          </wp:inline>
        </w:drawing>
      </w:r>
      <w:r w:rsidRPr="00833215">
        <w:rPr>
          <w:rFonts w:cs="Arial"/>
          <w:sz w:val="28"/>
          <w:szCs w:val="28"/>
        </w:rPr>
        <w:t xml:space="preserve"> </w:t>
      </w:r>
      <w:r>
        <w:rPr>
          <w:rFonts w:cs="Arial"/>
          <w:sz w:val="28"/>
          <w:szCs w:val="28"/>
        </w:rPr>
        <w:t>The following fields will be provided for the QC Verifier to provide observations.</w:t>
      </w:r>
    </w:p>
    <w:p w:rsidR="00781AC8" w:rsidRDefault="00781AC8" w:rsidP="00781AC8">
      <w:pPr>
        <w:pStyle w:val="ListParagraph"/>
        <w:numPr>
          <w:ilvl w:val="2"/>
          <w:numId w:val="14"/>
        </w:numPr>
        <w:ind w:left="2520"/>
        <w:jc w:val="both"/>
        <w:outlineLvl w:val="0"/>
        <w:rPr>
          <w:rFonts w:cs="Arial"/>
          <w:sz w:val="28"/>
          <w:szCs w:val="28"/>
        </w:rPr>
      </w:pPr>
      <w:r>
        <w:rPr>
          <w:rFonts w:cs="Arial"/>
          <w:sz w:val="28"/>
          <w:szCs w:val="28"/>
        </w:rPr>
        <w:t>Comments</w:t>
      </w:r>
    </w:p>
    <w:p w:rsidR="00781AC8" w:rsidRDefault="00781AC8" w:rsidP="009F4537">
      <w:pPr>
        <w:pStyle w:val="ListParagraph"/>
        <w:numPr>
          <w:ilvl w:val="2"/>
          <w:numId w:val="14"/>
        </w:numPr>
        <w:ind w:left="2520"/>
        <w:jc w:val="both"/>
        <w:outlineLvl w:val="0"/>
        <w:rPr>
          <w:rFonts w:cs="Arial"/>
          <w:sz w:val="28"/>
          <w:szCs w:val="28"/>
        </w:rPr>
      </w:pPr>
      <w:r>
        <w:rPr>
          <w:rFonts w:cs="Arial"/>
          <w:sz w:val="28"/>
          <w:szCs w:val="28"/>
        </w:rPr>
        <w:t xml:space="preserve">Response Category </w:t>
      </w:r>
      <w:r w:rsidRPr="009F4537">
        <w:rPr>
          <w:rFonts w:cs="Arial"/>
          <w:color w:val="FF0000"/>
          <w:sz w:val="28"/>
          <w:szCs w:val="28"/>
        </w:rPr>
        <w:t>(</w:t>
      </w:r>
      <w:r w:rsidR="008E5A9A">
        <w:rPr>
          <w:rFonts w:cs="Arial"/>
          <w:color w:val="FF0000"/>
          <w:sz w:val="28"/>
          <w:szCs w:val="28"/>
        </w:rPr>
        <w:t>DDAS Team,</w:t>
      </w:r>
      <w:r w:rsidR="001D07F0">
        <w:rPr>
          <w:rFonts w:cs="Arial"/>
          <w:color w:val="FF0000"/>
          <w:sz w:val="28"/>
          <w:szCs w:val="28"/>
        </w:rPr>
        <w:t xml:space="preserve"> Please provide the list of </w:t>
      </w:r>
      <w:r w:rsidRPr="009F4537">
        <w:rPr>
          <w:rFonts w:cs="Arial"/>
          <w:color w:val="FF0000"/>
          <w:sz w:val="28"/>
          <w:szCs w:val="28"/>
        </w:rPr>
        <w:t>Response</w:t>
      </w:r>
      <w:r w:rsidR="001D07F0">
        <w:rPr>
          <w:rFonts w:cs="Arial"/>
          <w:color w:val="FF0000"/>
          <w:sz w:val="28"/>
          <w:szCs w:val="28"/>
        </w:rPr>
        <w:t>)</w:t>
      </w:r>
      <w:ins w:id="135" w:author="Rajamanickam, Dinesh" w:date="2017-12-21T12:00:00Z">
        <w:r w:rsidR="0076610E">
          <w:rPr>
            <w:rFonts w:cs="Arial"/>
            <w:color w:val="FF0000"/>
            <w:sz w:val="28"/>
            <w:szCs w:val="28"/>
          </w:rPr>
          <w:t xml:space="preserve"> – Table already provided above with categories.</w:t>
        </w:r>
      </w:ins>
    </w:p>
    <w:p w:rsidR="00D70D4C" w:rsidRDefault="00D70D4C">
      <w:pPr>
        <w:spacing w:after="200" w:line="276" w:lineRule="auto"/>
        <w:rPr>
          <w:rFonts w:cs="Arial"/>
          <w:sz w:val="28"/>
          <w:szCs w:val="28"/>
        </w:rPr>
      </w:pPr>
      <w:r>
        <w:rPr>
          <w:rFonts w:cs="Arial"/>
          <w:sz w:val="28"/>
          <w:szCs w:val="28"/>
        </w:rPr>
        <w:br w:type="page"/>
      </w:r>
    </w:p>
    <w:p w:rsidR="00CA64B0" w:rsidRDefault="008E5A9A" w:rsidP="009F4537">
      <w:pPr>
        <w:pStyle w:val="ListParagraph"/>
        <w:numPr>
          <w:ilvl w:val="1"/>
          <w:numId w:val="18"/>
        </w:numPr>
        <w:outlineLvl w:val="0"/>
        <w:rPr>
          <w:rFonts w:cs="Arial"/>
          <w:sz w:val="28"/>
          <w:szCs w:val="28"/>
        </w:rPr>
      </w:pPr>
      <w:r>
        <w:rPr>
          <w:rFonts w:cs="Arial"/>
          <w:sz w:val="28"/>
          <w:szCs w:val="28"/>
        </w:rPr>
        <w:lastRenderedPageBreak/>
        <w:t>QC Verifier</w:t>
      </w:r>
      <w:r w:rsidR="00CA64B0">
        <w:rPr>
          <w:rFonts w:cs="Arial"/>
          <w:sz w:val="28"/>
          <w:szCs w:val="28"/>
        </w:rPr>
        <w:t xml:space="preserve"> will be able to view the list of Full Match, Partial Match and Single Matches</w:t>
      </w:r>
      <w:r w:rsidR="00D70D4C">
        <w:rPr>
          <w:rFonts w:cs="Arial"/>
          <w:sz w:val="28"/>
          <w:szCs w:val="28"/>
        </w:rPr>
        <w:t xml:space="preserve"> and add a </w:t>
      </w:r>
      <w:proofErr w:type="gramStart"/>
      <w:r w:rsidR="00D70D4C">
        <w:rPr>
          <w:rFonts w:cs="Arial"/>
          <w:sz w:val="28"/>
          <w:szCs w:val="28"/>
        </w:rPr>
        <w:t>Finding  if</w:t>
      </w:r>
      <w:proofErr w:type="gramEnd"/>
      <w:r w:rsidR="00D70D4C">
        <w:rPr>
          <w:rFonts w:cs="Arial"/>
          <w:sz w:val="28"/>
          <w:szCs w:val="28"/>
        </w:rPr>
        <w:t xml:space="preserve"> required.</w:t>
      </w:r>
      <w:r w:rsidR="00CA64B0" w:rsidRPr="00CA64B0">
        <w:rPr>
          <w:rFonts w:cs="Arial"/>
          <w:noProof/>
          <w:sz w:val="28"/>
          <w:szCs w:val="28"/>
        </w:rPr>
        <w:t xml:space="preserve"> </w:t>
      </w:r>
      <w:r w:rsidR="00CA64B0">
        <w:rPr>
          <w:rFonts w:cs="Arial"/>
          <w:noProof/>
          <w:sz w:val="28"/>
          <w:szCs w:val="28"/>
        </w:rPr>
        <w:drawing>
          <wp:inline distT="0" distB="0" distL="0" distR="0" wp14:anchorId="754394F0" wp14:editId="3CB5B4B9">
            <wp:extent cx="4756466" cy="337948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052" cy="3382035"/>
                    </a:xfrm>
                    <a:prstGeom prst="rect">
                      <a:avLst/>
                    </a:prstGeom>
                    <a:noFill/>
                    <a:ln>
                      <a:noFill/>
                    </a:ln>
                  </pic:spPr>
                </pic:pic>
              </a:graphicData>
            </a:graphic>
          </wp:inline>
        </w:drawing>
      </w:r>
    </w:p>
    <w:p w:rsidR="00781AC8" w:rsidRDefault="00781AC8" w:rsidP="009F4537">
      <w:pPr>
        <w:pStyle w:val="ListParagraph"/>
        <w:numPr>
          <w:ilvl w:val="1"/>
          <w:numId w:val="18"/>
        </w:numPr>
        <w:outlineLvl w:val="0"/>
        <w:rPr>
          <w:rFonts w:cs="Arial"/>
          <w:sz w:val="28"/>
          <w:szCs w:val="28"/>
        </w:rPr>
      </w:pPr>
      <w:r>
        <w:rPr>
          <w:rFonts w:cs="Arial"/>
          <w:sz w:val="28"/>
          <w:szCs w:val="28"/>
        </w:rPr>
        <w:t>QC Verifier will be able to insert a finding under Institute and Investigator-Site Findings sections.</w:t>
      </w:r>
      <w:r w:rsidR="001058AC" w:rsidRPr="001058AC">
        <w:rPr>
          <w:rFonts w:cs="Arial"/>
          <w:noProof/>
          <w:sz w:val="28"/>
          <w:szCs w:val="28"/>
        </w:rPr>
        <w:t xml:space="preserve"> </w:t>
      </w:r>
    </w:p>
    <w:p w:rsidR="00781AC8" w:rsidRDefault="00781AC8" w:rsidP="00781AC8">
      <w:pPr>
        <w:pStyle w:val="ListParagraph"/>
        <w:ind w:left="2160"/>
        <w:jc w:val="both"/>
        <w:outlineLvl w:val="0"/>
        <w:rPr>
          <w:rFonts w:cs="Arial"/>
          <w:sz w:val="28"/>
          <w:szCs w:val="28"/>
        </w:rPr>
      </w:pPr>
      <w:r>
        <w:rPr>
          <w:rFonts w:cs="Arial"/>
          <w:sz w:val="28"/>
          <w:szCs w:val="28"/>
        </w:rPr>
        <w:t xml:space="preserve">The following fields will be provided </w:t>
      </w:r>
      <w:r w:rsidR="0024632B">
        <w:rPr>
          <w:rFonts w:cs="Arial"/>
          <w:sz w:val="28"/>
          <w:szCs w:val="28"/>
        </w:rPr>
        <w:t>for the findings inserted by the QC Verifier</w:t>
      </w:r>
      <w:r>
        <w:rPr>
          <w:rFonts w:cs="Arial"/>
          <w:sz w:val="28"/>
          <w:szCs w:val="28"/>
        </w:rPr>
        <w:t>.</w:t>
      </w:r>
    </w:p>
    <w:p w:rsidR="00781AC8" w:rsidRDefault="00781AC8" w:rsidP="009F4537">
      <w:pPr>
        <w:pStyle w:val="ListParagraph"/>
        <w:numPr>
          <w:ilvl w:val="0"/>
          <w:numId w:val="29"/>
        </w:numPr>
        <w:jc w:val="both"/>
        <w:outlineLvl w:val="0"/>
        <w:rPr>
          <w:rFonts w:cs="Arial"/>
          <w:sz w:val="28"/>
          <w:szCs w:val="28"/>
        </w:rPr>
      </w:pPr>
      <w:r>
        <w:rPr>
          <w:rFonts w:cs="Arial"/>
          <w:sz w:val="28"/>
          <w:szCs w:val="28"/>
        </w:rPr>
        <w:t>Comments</w:t>
      </w:r>
    </w:p>
    <w:p w:rsidR="00DF1DD8" w:rsidRDefault="00781AC8" w:rsidP="009F4537">
      <w:pPr>
        <w:pStyle w:val="ListParagraph"/>
        <w:ind w:left="2880"/>
        <w:jc w:val="both"/>
        <w:outlineLvl w:val="0"/>
        <w:rPr>
          <w:rFonts w:cs="Arial"/>
          <w:sz w:val="28"/>
          <w:szCs w:val="28"/>
        </w:rPr>
      </w:pPr>
      <w:r w:rsidRPr="00781AC8">
        <w:rPr>
          <w:rFonts w:cs="Arial"/>
          <w:sz w:val="28"/>
          <w:szCs w:val="28"/>
        </w:rPr>
        <w:t xml:space="preserve">Response Category </w:t>
      </w:r>
      <w:r w:rsidR="006C6843" w:rsidRPr="00663E75">
        <w:rPr>
          <w:rFonts w:cs="Arial"/>
          <w:color w:val="FF0000"/>
          <w:sz w:val="28"/>
          <w:szCs w:val="28"/>
        </w:rPr>
        <w:t>(</w:t>
      </w:r>
      <w:r w:rsidR="006C6843">
        <w:rPr>
          <w:rFonts w:cs="Arial"/>
          <w:color w:val="FF0000"/>
          <w:sz w:val="28"/>
          <w:szCs w:val="28"/>
        </w:rPr>
        <w:t xml:space="preserve">DDAS Team: Please provide the list of </w:t>
      </w:r>
      <w:r w:rsidR="006C6843" w:rsidRPr="00663E75">
        <w:rPr>
          <w:rFonts w:cs="Arial"/>
          <w:color w:val="FF0000"/>
          <w:sz w:val="28"/>
          <w:szCs w:val="28"/>
        </w:rPr>
        <w:t>Response</w:t>
      </w:r>
      <w:r w:rsidR="006C6843">
        <w:rPr>
          <w:rFonts w:cs="Arial"/>
          <w:color w:val="FF0000"/>
          <w:sz w:val="28"/>
          <w:szCs w:val="28"/>
        </w:rPr>
        <w:t>)</w:t>
      </w:r>
      <w:bookmarkEnd w:id="26"/>
    </w:p>
    <w:p w:rsidR="00E62D2B" w:rsidRDefault="00E62D2B" w:rsidP="00557591">
      <w:pPr>
        <w:pStyle w:val="ListParagraph"/>
        <w:numPr>
          <w:ilvl w:val="0"/>
          <w:numId w:val="18"/>
        </w:numPr>
        <w:jc w:val="both"/>
        <w:outlineLvl w:val="0"/>
        <w:rPr>
          <w:rFonts w:cs="Arial"/>
          <w:sz w:val="28"/>
          <w:szCs w:val="28"/>
        </w:rPr>
      </w:pPr>
      <w:bookmarkStart w:id="136" w:name="_Toc498100081"/>
      <w:r>
        <w:rPr>
          <w:rFonts w:cs="Arial"/>
          <w:sz w:val="28"/>
          <w:szCs w:val="28"/>
        </w:rPr>
        <w:t xml:space="preserve">The </w:t>
      </w:r>
      <w:r w:rsidR="00781AC8">
        <w:rPr>
          <w:rFonts w:cs="Arial"/>
          <w:sz w:val="28"/>
          <w:szCs w:val="28"/>
        </w:rPr>
        <w:t xml:space="preserve">QC Verifier </w:t>
      </w:r>
      <w:r>
        <w:rPr>
          <w:rFonts w:cs="Arial"/>
          <w:sz w:val="28"/>
          <w:szCs w:val="28"/>
        </w:rPr>
        <w:t xml:space="preserve">will mark the </w:t>
      </w:r>
      <w:r w:rsidR="00781AC8">
        <w:rPr>
          <w:rFonts w:cs="Arial"/>
          <w:sz w:val="28"/>
          <w:szCs w:val="28"/>
        </w:rPr>
        <w:t xml:space="preserve">QC Check </w:t>
      </w:r>
      <w:r>
        <w:rPr>
          <w:rFonts w:cs="Arial"/>
          <w:sz w:val="28"/>
          <w:szCs w:val="28"/>
        </w:rPr>
        <w:t xml:space="preserve">as completed and an email alert will inform the </w:t>
      </w:r>
      <w:r w:rsidR="00781AC8">
        <w:rPr>
          <w:rFonts w:cs="Arial"/>
          <w:sz w:val="28"/>
          <w:szCs w:val="28"/>
        </w:rPr>
        <w:t xml:space="preserve">Search Resource </w:t>
      </w:r>
      <w:r>
        <w:rPr>
          <w:rFonts w:cs="Arial"/>
          <w:sz w:val="28"/>
          <w:szCs w:val="28"/>
        </w:rPr>
        <w:t>about the status.</w:t>
      </w:r>
      <w:bookmarkEnd w:id="136"/>
      <w:r w:rsidR="00781AC8">
        <w:rPr>
          <w:rFonts w:cs="Arial"/>
          <w:sz w:val="28"/>
          <w:szCs w:val="28"/>
        </w:rPr>
        <w:t xml:space="preserve">  The mail subject and body will follow the pattern provided in </w:t>
      </w:r>
      <w:r w:rsidR="00364BC1" w:rsidRPr="00364BC1">
        <w:rPr>
          <w:rFonts w:cs="Arial"/>
          <w:color w:val="FF0000"/>
          <w:sz w:val="28"/>
          <w:szCs w:val="28"/>
        </w:rPr>
        <w:t>Annexure</w:t>
      </w:r>
      <w:r w:rsidR="00781AC8" w:rsidRPr="009F4537">
        <w:rPr>
          <w:rFonts w:cs="Arial"/>
          <w:color w:val="FF0000"/>
          <w:sz w:val="28"/>
          <w:szCs w:val="28"/>
        </w:rPr>
        <w:t xml:space="preserve"> – 2</w:t>
      </w:r>
    </w:p>
    <w:p w:rsidR="00833215" w:rsidRDefault="00833215" w:rsidP="00DF1DD8">
      <w:pPr>
        <w:pStyle w:val="ListParagraph"/>
        <w:numPr>
          <w:ilvl w:val="0"/>
          <w:numId w:val="18"/>
        </w:numPr>
        <w:jc w:val="both"/>
        <w:outlineLvl w:val="0"/>
        <w:rPr>
          <w:rFonts w:cs="Arial"/>
          <w:sz w:val="28"/>
          <w:szCs w:val="28"/>
        </w:rPr>
      </w:pPr>
      <w:r>
        <w:rPr>
          <w:rFonts w:cs="Arial"/>
          <w:sz w:val="28"/>
          <w:szCs w:val="28"/>
        </w:rPr>
        <w:t>The QC Completed status will be displayed in the QC Check page.</w:t>
      </w:r>
    </w:p>
    <w:p w:rsidR="00833215" w:rsidRDefault="00833215" w:rsidP="00DF1DD8">
      <w:pPr>
        <w:pStyle w:val="ListParagraph"/>
        <w:numPr>
          <w:ilvl w:val="0"/>
          <w:numId w:val="18"/>
        </w:numPr>
        <w:jc w:val="both"/>
        <w:outlineLvl w:val="0"/>
        <w:rPr>
          <w:ins w:id="137" w:author="Rajamanickam, Dinesh" w:date="2017-12-21T12:04:00Z"/>
          <w:rFonts w:cs="Arial"/>
          <w:sz w:val="28"/>
          <w:szCs w:val="28"/>
        </w:rPr>
      </w:pPr>
      <w:r>
        <w:rPr>
          <w:rFonts w:cs="Arial"/>
          <w:sz w:val="28"/>
          <w:szCs w:val="28"/>
        </w:rPr>
        <w:lastRenderedPageBreak/>
        <w:t xml:space="preserve"> </w:t>
      </w:r>
      <w:r w:rsidR="0024632B">
        <w:rPr>
          <w:rFonts w:cs="Arial"/>
          <w:sz w:val="28"/>
          <w:szCs w:val="28"/>
        </w:rPr>
        <w:t xml:space="preserve">Search Resource will be able to open the </w:t>
      </w:r>
      <w:r>
        <w:rPr>
          <w:rFonts w:cs="Arial"/>
          <w:sz w:val="28"/>
          <w:szCs w:val="28"/>
        </w:rPr>
        <w:t>QC Report and respond to QC Observations made by the QC Verifier.</w:t>
      </w:r>
      <w:ins w:id="138" w:author="Patrick Taur" w:date="2017-12-21T15:16:00Z">
        <w:r w:rsidR="007D16F7">
          <w:rPr>
            <w:rFonts w:cs="Arial"/>
            <w:noProof/>
            <w:sz w:val="28"/>
            <w:szCs w:val="28"/>
          </w:rPr>
          <w:drawing>
            <wp:inline distT="0" distB="0" distL="0" distR="0">
              <wp:extent cx="360299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990" cy="4667250"/>
                      </a:xfrm>
                      <a:prstGeom prst="rect">
                        <a:avLst/>
                      </a:prstGeom>
                      <a:noFill/>
                      <a:ln>
                        <a:noFill/>
                      </a:ln>
                    </pic:spPr>
                  </pic:pic>
                </a:graphicData>
              </a:graphic>
            </wp:inline>
          </w:drawing>
        </w:r>
      </w:ins>
    </w:p>
    <w:p w:rsidR="000E183F" w:rsidRDefault="000E183F">
      <w:pPr>
        <w:pStyle w:val="ListParagraph"/>
        <w:ind w:left="1440"/>
        <w:jc w:val="both"/>
        <w:outlineLvl w:val="0"/>
        <w:rPr>
          <w:rFonts w:cs="Arial"/>
          <w:sz w:val="28"/>
          <w:szCs w:val="28"/>
        </w:rPr>
        <w:pPrChange w:id="139" w:author="Rajamanickam, Dinesh" w:date="2017-12-21T12:04:00Z">
          <w:pPr>
            <w:pStyle w:val="ListParagraph"/>
            <w:numPr>
              <w:numId w:val="18"/>
            </w:numPr>
            <w:ind w:left="1440" w:hanging="360"/>
            <w:jc w:val="both"/>
            <w:outlineLvl w:val="0"/>
          </w:pPr>
        </w:pPrChange>
      </w:pPr>
      <w:ins w:id="140" w:author="Rajamanickam, Dinesh" w:date="2017-12-21T12:04:00Z">
        <w:r>
          <w:rPr>
            <w:rFonts w:cs="Arial"/>
            <w:sz w:val="28"/>
            <w:szCs w:val="28"/>
          </w:rPr>
          <w:t>DD Team Comment – Can you please develop format on how it would look like on the search resource screen.</w:t>
        </w:r>
      </w:ins>
    </w:p>
    <w:p w:rsidR="0024632B" w:rsidRDefault="002F05B9" w:rsidP="00DF1DD8">
      <w:pPr>
        <w:pStyle w:val="ListParagraph"/>
        <w:numPr>
          <w:ilvl w:val="0"/>
          <w:numId w:val="18"/>
        </w:numPr>
        <w:jc w:val="both"/>
        <w:outlineLvl w:val="0"/>
        <w:rPr>
          <w:rFonts w:cs="Arial"/>
          <w:sz w:val="28"/>
          <w:szCs w:val="28"/>
        </w:rPr>
      </w:pPr>
      <w:r>
        <w:rPr>
          <w:rFonts w:cs="Arial"/>
          <w:sz w:val="28"/>
          <w:szCs w:val="28"/>
        </w:rPr>
        <w:t xml:space="preserve"> </w:t>
      </w:r>
      <w:r w:rsidR="00833215">
        <w:rPr>
          <w:rFonts w:cs="Arial"/>
          <w:sz w:val="28"/>
          <w:szCs w:val="28"/>
        </w:rPr>
        <w:t>Search Resource will mark the Compliance Form as ‘completed’ and the Compliance Form will be moved to ‘Completed ICSFs’ page.</w:t>
      </w:r>
      <w:r>
        <w:rPr>
          <w:rFonts w:cs="Arial"/>
          <w:sz w:val="28"/>
          <w:szCs w:val="28"/>
        </w:rPr>
        <w:t xml:space="preserve"> </w:t>
      </w:r>
    </w:p>
    <w:p w:rsidR="00DF1DD8" w:rsidRPr="009F4537" w:rsidRDefault="00DF1DD8" w:rsidP="009F4537">
      <w:pPr>
        <w:pStyle w:val="ListParagraph"/>
        <w:ind w:left="1440"/>
        <w:jc w:val="both"/>
        <w:outlineLvl w:val="0"/>
        <w:rPr>
          <w:rFonts w:cs="Arial"/>
          <w:sz w:val="28"/>
          <w:szCs w:val="28"/>
        </w:rPr>
      </w:pPr>
    </w:p>
    <w:p w:rsidR="00781AC8" w:rsidRDefault="00764AC7" w:rsidP="009F4537">
      <w:pPr>
        <w:pStyle w:val="ListParagraph"/>
      </w:pPr>
      <w:r>
        <w:rPr>
          <w:rFonts w:cs="Arial"/>
          <w:sz w:val="28"/>
          <w:szCs w:val="28"/>
        </w:rPr>
        <w:t xml:space="preserve"> </w:t>
      </w:r>
    </w:p>
    <w:p w:rsidR="00781AC8" w:rsidRDefault="00781AC8" w:rsidP="00DF5A63">
      <w:proofErr w:type="gramStart"/>
      <w:r>
        <w:t>Annexure 1.</w:t>
      </w:r>
      <w:proofErr w:type="gramEnd"/>
    </w:p>
    <w:p w:rsidR="00781AC8" w:rsidRDefault="00781AC8" w:rsidP="00DF5A63"/>
    <w:p w:rsidR="00781AC8" w:rsidRDefault="00781AC8" w:rsidP="00DF5A63">
      <w:r>
        <w:t>Email Format for mail generated when the Search Resource requests for an Audit.</w:t>
      </w:r>
    </w:p>
    <w:p w:rsidR="00781AC8" w:rsidRDefault="00781AC8" w:rsidP="00DF5A63"/>
    <w:p w:rsidR="00781AC8" w:rsidRPr="009F4537" w:rsidRDefault="00781AC8" w:rsidP="00DF5A63">
      <w:pPr>
        <w:rPr>
          <w:color w:val="FF0000"/>
        </w:rPr>
      </w:pPr>
      <w:r w:rsidRPr="009F4537">
        <w:rPr>
          <w:color w:val="FF0000"/>
        </w:rPr>
        <w:t>DDAS Te</w:t>
      </w:r>
      <w:r w:rsidR="00364BC1">
        <w:rPr>
          <w:color w:val="FF0000"/>
        </w:rPr>
        <w:t xml:space="preserve">am </w:t>
      </w:r>
      <w:r w:rsidRPr="009F4537">
        <w:rPr>
          <w:color w:val="FF0000"/>
        </w:rPr>
        <w:t xml:space="preserve">to </w:t>
      </w:r>
      <w:r w:rsidR="00364BC1">
        <w:rPr>
          <w:color w:val="FF0000"/>
        </w:rPr>
        <w:t>fill in the details below</w:t>
      </w:r>
      <w:r w:rsidRPr="009F4537">
        <w:rPr>
          <w:color w:val="FF0000"/>
        </w:rPr>
        <w:t>.</w:t>
      </w:r>
      <w:r w:rsidR="00364BC1">
        <w:rPr>
          <w:color w:val="FF0000"/>
        </w:rPr>
        <w:t xml:space="preserve">  Some parts of the mail body can be shown in bold.</w:t>
      </w:r>
    </w:p>
    <w:p w:rsidR="00781AC8" w:rsidRDefault="00781AC8" w:rsidP="00DF5A63"/>
    <w:p w:rsidR="00364BC1" w:rsidRDefault="00364BC1" w:rsidP="00DF5A63">
      <w:r>
        <w:t>Mail Recipients:</w:t>
      </w:r>
    </w:p>
    <w:p w:rsidR="00364BC1" w:rsidRDefault="00364BC1" w:rsidP="00DF5A63">
      <w:r>
        <w:lastRenderedPageBreak/>
        <w:t>To: QC Verifier</w:t>
      </w:r>
    </w:p>
    <w:p w:rsidR="00364BC1" w:rsidRDefault="00364BC1" w:rsidP="00DF5A63">
      <w:r>
        <w:t>CC:</w:t>
      </w:r>
    </w:p>
    <w:p w:rsidR="00781AC8" w:rsidRDefault="00781AC8" w:rsidP="00DF5A63"/>
    <w:p w:rsidR="00781AC8" w:rsidRDefault="00364BC1" w:rsidP="00DF5A63">
      <w:r>
        <w:t>Subject:</w:t>
      </w:r>
      <w:ins w:id="141" w:author="Rajamanickam, Dinesh" w:date="2017-12-21T12:06:00Z">
        <w:r w:rsidR="000E183F">
          <w:t xml:space="preserve"> QC Request – </w:t>
        </w:r>
      </w:ins>
      <w:ins w:id="142" w:author="Rajamanickam, Dinesh" w:date="2017-12-21T12:10:00Z">
        <w:r w:rsidR="000E183F">
          <w:t>Request Category (</w:t>
        </w:r>
        <w:proofErr w:type="spellStart"/>
        <w:r w:rsidR="000E183F">
          <w:t>Std</w:t>
        </w:r>
        <w:proofErr w:type="spellEnd"/>
        <w:r w:rsidR="000E183F">
          <w:t xml:space="preserve"> or Priority</w:t>
        </w:r>
        <w:proofErr w:type="gramStart"/>
        <w:r w:rsidR="000E183F">
          <w:t>)_</w:t>
        </w:r>
      </w:ins>
      <w:proofErr w:type="gramEnd"/>
      <w:ins w:id="143" w:author="Rajamanickam, Dinesh" w:date="2017-12-21T12:06:00Z">
        <w:r w:rsidR="000E183F">
          <w:t xml:space="preserve">ICON Study </w:t>
        </w:r>
        <w:proofErr w:type="spellStart"/>
        <w:r w:rsidR="000E183F">
          <w:t>number_PI</w:t>
        </w:r>
        <w:proofErr w:type="spellEnd"/>
        <w:r w:rsidR="000E183F">
          <w:t xml:space="preserve"> Full Name</w:t>
        </w:r>
      </w:ins>
    </w:p>
    <w:p w:rsidR="00364BC1" w:rsidRDefault="00364BC1" w:rsidP="00DF5A63"/>
    <w:p w:rsidR="00364BC1" w:rsidRDefault="00364BC1" w:rsidP="00DF5A63">
      <w:pPr>
        <w:rPr>
          <w:ins w:id="144" w:author="Rajamanickam, Dinesh" w:date="2017-12-21T12:12:00Z"/>
        </w:rPr>
      </w:pPr>
      <w:r>
        <w:t>Body:</w:t>
      </w:r>
    </w:p>
    <w:p w:rsidR="008319F3" w:rsidRDefault="008319F3" w:rsidP="000E183F">
      <w:pPr>
        <w:rPr>
          <w:ins w:id="145" w:author="Rajamanickam, Dinesh" w:date="2017-12-21T12:16:00Z"/>
        </w:rPr>
      </w:pPr>
      <w:ins w:id="146" w:author="Rajamanickam, Dinesh" w:date="2017-12-21T12:16:00Z">
        <w:r>
          <w:t xml:space="preserve">Dear </w:t>
        </w:r>
      </w:ins>
      <w:ins w:id="147" w:author="Rajamanickam, Dinesh" w:date="2017-12-21T12:17:00Z">
        <w:r>
          <w:t>(QC Verifier Name)</w:t>
        </w:r>
      </w:ins>
      <w:ins w:id="148" w:author="Rajamanickam, Dinesh" w:date="2017-12-21T12:16:00Z">
        <w:r>
          <w:t>,</w:t>
        </w:r>
      </w:ins>
    </w:p>
    <w:p w:rsidR="008319F3" w:rsidRDefault="008319F3" w:rsidP="000E183F">
      <w:pPr>
        <w:rPr>
          <w:ins w:id="149" w:author="Rajamanickam, Dinesh" w:date="2017-12-21T12:16:00Z"/>
        </w:rPr>
      </w:pPr>
    </w:p>
    <w:p w:rsidR="000E183F" w:rsidRDefault="000E183F" w:rsidP="000E183F">
      <w:pPr>
        <w:rPr>
          <w:ins w:id="150" w:author="Rajamanickam, Dinesh" w:date="2017-12-21T12:12:00Z"/>
        </w:rPr>
      </w:pPr>
      <w:ins w:id="151" w:author="Rajamanickam, Dinesh" w:date="2017-12-21T12:12:00Z">
        <w:r>
          <w:t>(Search Resource Name) has requested you to review</w:t>
        </w:r>
        <w:r w:rsidR="008319F3">
          <w:t xml:space="preserve"> a compliance </w:t>
        </w:r>
      </w:ins>
      <w:ins w:id="152" w:author="Rajamanickam, Dinesh" w:date="2017-12-21T12:13:00Z">
        <w:r w:rsidR="008319F3">
          <w:t xml:space="preserve">search </w:t>
        </w:r>
      </w:ins>
      <w:ins w:id="153" w:author="Rajamanickam, Dinesh" w:date="2017-12-21T12:24:00Z">
        <w:r w:rsidR="00496650">
          <w:t>outcome</w:t>
        </w:r>
      </w:ins>
      <w:ins w:id="154" w:author="Rajamanickam, Dinesh" w:date="2017-12-21T12:12:00Z">
        <w:r>
          <w:t xml:space="preserve">. </w:t>
        </w:r>
      </w:ins>
    </w:p>
    <w:p w:rsidR="000E183F" w:rsidRDefault="000E183F" w:rsidP="000E183F">
      <w:pPr>
        <w:rPr>
          <w:ins w:id="155" w:author="Rajamanickam, Dinesh" w:date="2017-12-21T12:12:00Z"/>
        </w:rPr>
      </w:pPr>
    </w:p>
    <w:p w:rsidR="000E183F" w:rsidRDefault="000E183F" w:rsidP="000E183F">
      <w:pPr>
        <w:rPr>
          <w:ins w:id="156" w:author="Rajamanickam, Dinesh" w:date="2017-12-21T12:12:00Z"/>
        </w:rPr>
      </w:pPr>
      <w:ins w:id="157" w:author="Rajamanickam, Dinesh" w:date="2017-12-21T12:12:00Z">
        <w:r>
          <w:t xml:space="preserve">Please login to DDAS application and navigate to "QC Audits" to start the </w:t>
        </w:r>
      </w:ins>
      <w:ins w:id="158" w:author="Rajamanickam, Dinesh" w:date="2017-12-21T12:13:00Z">
        <w:r w:rsidR="008319F3">
          <w:t>review</w:t>
        </w:r>
      </w:ins>
      <w:ins w:id="159" w:author="Rajamanickam, Dinesh" w:date="2017-12-21T12:12:00Z">
        <w:r>
          <w:t xml:space="preserve">. </w:t>
        </w:r>
      </w:ins>
    </w:p>
    <w:p w:rsidR="000E183F" w:rsidRDefault="000E183F" w:rsidP="000E183F">
      <w:pPr>
        <w:rPr>
          <w:ins w:id="160" w:author="Rajamanickam, Dinesh" w:date="2017-12-21T12:14:00Z"/>
        </w:rPr>
      </w:pPr>
    </w:p>
    <w:p w:rsidR="008319F3" w:rsidRDefault="008319F3" w:rsidP="000E183F">
      <w:pPr>
        <w:rPr>
          <w:ins w:id="161" w:author="Rajamanickam, Dinesh" w:date="2017-12-21T12:14:00Z"/>
        </w:rPr>
      </w:pPr>
      <w:commentRangeStart w:id="162"/>
      <w:ins w:id="163" w:author="Rajamanickam, Dinesh" w:date="2017-12-21T12:14:00Z">
        <w:r w:rsidRPr="008319F3">
          <w:rPr>
            <w:highlight w:val="yellow"/>
            <w:rPrChange w:id="164" w:author="Rajamanickam, Dinesh" w:date="2017-12-21T12:16:00Z">
              <w:rPr/>
            </w:rPrChange>
          </w:rPr>
          <w:t xml:space="preserve">DD team comment - If possible, can the </w:t>
        </w:r>
      </w:ins>
      <w:ins w:id="165" w:author="Rajamanickam, Dinesh" w:date="2017-12-21T12:15:00Z">
        <w:r w:rsidRPr="008319F3">
          <w:rPr>
            <w:highlight w:val="yellow"/>
            <w:rPrChange w:id="166" w:author="Rajamanickam, Dinesh" w:date="2017-12-21T12:16:00Z">
              <w:rPr/>
            </w:rPrChange>
          </w:rPr>
          <w:t>direct link to the QC audit/review page be provided?</w:t>
        </w:r>
      </w:ins>
      <w:commentRangeEnd w:id="162"/>
      <w:r w:rsidR="00C4767F">
        <w:rPr>
          <w:rStyle w:val="CommentReference"/>
        </w:rPr>
        <w:commentReference w:id="162"/>
      </w:r>
    </w:p>
    <w:p w:rsidR="008319F3" w:rsidRDefault="008319F3" w:rsidP="000E183F">
      <w:pPr>
        <w:rPr>
          <w:ins w:id="167" w:author="Rajamanickam, Dinesh" w:date="2017-12-21T12:12:00Z"/>
        </w:rPr>
      </w:pPr>
    </w:p>
    <w:p w:rsidR="000E183F" w:rsidRDefault="000E183F" w:rsidP="000E183F">
      <w:pPr>
        <w:rPr>
          <w:ins w:id="168" w:author="Rajamanickam, Dinesh" w:date="2017-12-21T12:12:00Z"/>
        </w:rPr>
      </w:pPr>
      <w:ins w:id="169" w:author="Rajamanickam, Dinesh" w:date="2017-12-21T12:12:00Z">
        <w:r>
          <w:t>Yours Sincerely,</w:t>
        </w:r>
      </w:ins>
    </w:p>
    <w:p w:rsidR="000E183F" w:rsidRDefault="008319F3" w:rsidP="000E183F">
      <w:ins w:id="170" w:author="Rajamanickam, Dinesh" w:date="2017-12-21T12:21:00Z">
        <w:r>
          <w:t>(Search Resource Name)</w:t>
        </w:r>
      </w:ins>
    </w:p>
    <w:p w:rsidR="00364BC1" w:rsidRDefault="00364BC1" w:rsidP="00DF5A63"/>
    <w:p w:rsidR="00364BC1" w:rsidRDefault="00364BC1" w:rsidP="00DF5A63">
      <w:r>
        <w:t>Signature:</w:t>
      </w:r>
    </w:p>
    <w:p w:rsidR="00364BC1" w:rsidRDefault="00364BC1" w:rsidP="00DF5A63"/>
    <w:p w:rsidR="00364BC1" w:rsidRDefault="00364BC1" w:rsidP="00DF5A63"/>
    <w:p w:rsidR="00364BC1" w:rsidRDefault="00364BC1" w:rsidP="00364BC1">
      <w:proofErr w:type="gramStart"/>
      <w:r>
        <w:t>Annexure 2.</w:t>
      </w:r>
      <w:proofErr w:type="gramEnd"/>
    </w:p>
    <w:p w:rsidR="00364BC1" w:rsidRDefault="00364BC1" w:rsidP="00364BC1"/>
    <w:p w:rsidR="00364BC1" w:rsidRDefault="00364BC1" w:rsidP="00364BC1">
      <w:r>
        <w:t xml:space="preserve">Email Format for mail generated when the QC Verifier </w:t>
      </w:r>
      <w:r w:rsidR="00FA1EBB">
        <w:t>completes the QC</w:t>
      </w:r>
      <w:r>
        <w:t>.</w:t>
      </w:r>
    </w:p>
    <w:p w:rsidR="00364BC1" w:rsidRDefault="00364BC1" w:rsidP="00364BC1"/>
    <w:p w:rsidR="00364BC1" w:rsidRPr="00663E75" w:rsidRDefault="00364BC1" w:rsidP="00364BC1">
      <w:pPr>
        <w:rPr>
          <w:color w:val="FF0000"/>
        </w:rPr>
      </w:pPr>
      <w:r w:rsidRPr="00663E75">
        <w:rPr>
          <w:color w:val="FF0000"/>
        </w:rPr>
        <w:t>DDAS Te</w:t>
      </w:r>
      <w:r>
        <w:rPr>
          <w:color w:val="FF0000"/>
        </w:rPr>
        <w:t>a</w:t>
      </w:r>
      <w:r w:rsidRPr="00663E75">
        <w:rPr>
          <w:color w:val="FF0000"/>
        </w:rPr>
        <w:t>m</w:t>
      </w:r>
      <w:r>
        <w:rPr>
          <w:color w:val="FF0000"/>
        </w:rPr>
        <w:t xml:space="preserve"> </w:t>
      </w:r>
      <w:r w:rsidRPr="00663E75">
        <w:rPr>
          <w:color w:val="FF0000"/>
        </w:rPr>
        <w:t xml:space="preserve">to </w:t>
      </w:r>
      <w:r>
        <w:rPr>
          <w:color w:val="FF0000"/>
        </w:rPr>
        <w:t>fill in the details below</w:t>
      </w:r>
      <w:r w:rsidRPr="00663E75">
        <w:rPr>
          <w:color w:val="FF0000"/>
        </w:rPr>
        <w:t>.</w:t>
      </w:r>
      <w:r>
        <w:rPr>
          <w:color w:val="FF0000"/>
        </w:rPr>
        <w:t xml:space="preserve">  Some parts of the mail body can be shown in bold.</w:t>
      </w:r>
    </w:p>
    <w:p w:rsidR="00364BC1" w:rsidRDefault="00364BC1" w:rsidP="00364BC1"/>
    <w:p w:rsidR="00364BC1" w:rsidRDefault="00364BC1" w:rsidP="00364BC1">
      <w:r>
        <w:t>Mail Recipients:</w:t>
      </w:r>
    </w:p>
    <w:p w:rsidR="00364BC1" w:rsidRDefault="00364BC1" w:rsidP="00364BC1">
      <w:r>
        <w:t>To: Search Resource</w:t>
      </w:r>
    </w:p>
    <w:p w:rsidR="00364BC1" w:rsidRDefault="00364BC1" w:rsidP="00364BC1">
      <w:r>
        <w:t>CC:</w:t>
      </w:r>
    </w:p>
    <w:p w:rsidR="00364BC1" w:rsidRDefault="00364BC1" w:rsidP="00364BC1"/>
    <w:p w:rsidR="00364BC1" w:rsidRDefault="00364BC1" w:rsidP="00364BC1">
      <w:r>
        <w:t>Subject:</w:t>
      </w:r>
      <w:ins w:id="171" w:author="Rajamanickam, Dinesh" w:date="2017-12-21T12:22:00Z">
        <w:r w:rsidR="008319F3" w:rsidRPr="008319F3">
          <w:t xml:space="preserve"> </w:t>
        </w:r>
        <w:r w:rsidR="008319F3">
          <w:t xml:space="preserve">QC Complete – ICON Study </w:t>
        </w:r>
        <w:proofErr w:type="spellStart"/>
        <w:r w:rsidR="008319F3">
          <w:t>number_PI</w:t>
        </w:r>
        <w:proofErr w:type="spellEnd"/>
        <w:r w:rsidR="008319F3">
          <w:t xml:space="preserve"> Full Name</w:t>
        </w:r>
      </w:ins>
    </w:p>
    <w:p w:rsidR="00364BC1" w:rsidRDefault="00364BC1" w:rsidP="00364BC1"/>
    <w:p w:rsidR="00364BC1" w:rsidRDefault="00364BC1" w:rsidP="00364BC1">
      <w:pPr>
        <w:rPr>
          <w:ins w:id="172" w:author="Rajamanickam, Dinesh" w:date="2017-12-21T12:22:00Z"/>
        </w:rPr>
      </w:pPr>
      <w:r>
        <w:t>Body:</w:t>
      </w:r>
    </w:p>
    <w:p w:rsidR="008319F3" w:rsidRDefault="008319F3" w:rsidP="008319F3">
      <w:pPr>
        <w:rPr>
          <w:ins w:id="173" w:author="Rajamanickam, Dinesh" w:date="2017-12-21T12:22:00Z"/>
        </w:rPr>
      </w:pPr>
      <w:ins w:id="174" w:author="Rajamanickam, Dinesh" w:date="2017-12-21T12:22:00Z">
        <w:r>
          <w:t>Dear (Search Resource Name),</w:t>
        </w:r>
      </w:ins>
    </w:p>
    <w:p w:rsidR="008319F3" w:rsidRDefault="008319F3" w:rsidP="008319F3">
      <w:pPr>
        <w:rPr>
          <w:ins w:id="175" w:author="Rajamanickam, Dinesh" w:date="2017-12-21T12:22:00Z"/>
        </w:rPr>
      </w:pPr>
    </w:p>
    <w:p w:rsidR="008319F3" w:rsidRDefault="008319F3" w:rsidP="008319F3">
      <w:pPr>
        <w:rPr>
          <w:ins w:id="176" w:author="Rajamanickam, Dinesh" w:date="2017-12-21T12:22:00Z"/>
        </w:rPr>
      </w:pPr>
      <w:ins w:id="177" w:author="Rajamanickam, Dinesh" w:date="2017-12-21T12:23:00Z">
        <w:r>
          <w:t xml:space="preserve">Your QC review request has been completed by </w:t>
        </w:r>
      </w:ins>
      <w:ins w:id="178" w:author="Rajamanickam, Dinesh" w:date="2017-12-21T12:22:00Z">
        <w:r>
          <w:t xml:space="preserve">(QC Verifier Name). </w:t>
        </w:r>
      </w:ins>
    </w:p>
    <w:p w:rsidR="008319F3" w:rsidRDefault="008319F3" w:rsidP="008319F3">
      <w:pPr>
        <w:rPr>
          <w:ins w:id="179" w:author="Rajamanickam, Dinesh" w:date="2017-12-21T12:22:00Z"/>
        </w:rPr>
      </w:pPr>
    </w:p>
    <w:p w:rsidR="008319F3" w:rsidRDefault="008319F3" w:rsidP="008319F3">
      <w:pPr>
        <w:rPr>
          <w:ins w:id="180" w:author="Rajamanickam, Dinesh" w:date="2017-12-21T12:22:00Z"/>
        </w:rPr>
      </w:pPr>
      <w:ins w:id="181" w:author="Rajamanickam, Dinesh" w:date="2017-12-21T12:22:00Z">
        <w:r>
          <w:t xml:space="preserve">Please login to DDAS application and navigate to "QC Audits" to </w:t>
        </w:r>
      </w:ins>
      <w:ins w:id="182" w:author="Rajamanickam, Dinesh" w:date="2017-12-21T12:23:00Z">
        <w:r w:rsidR="00496650">
          <w:t>view the observations/comments</w:t>
        </w:r>
      </w:ins>
      <w:ins w:id="183" w:author="Rajamanickam, Dinesh" w:date="2017-12-21T12:22:00Z">
        <w:r>
          <w:t xml:space="preserve">. </w:t>
        </w:r>
      </w:ins>
    </w:p>
    <w:p w:rsidR="008319F3" w:rsidRDefault="008319F3" w:rsidP="008319F3">
      <w:pPr>
        <w:rPr>
          <w:ins w:id="184" w:author="Rajamanickam, Dinesh" w:date="2017-12-21T12:22:00Z"/>
        </w:rPr>
      </w:pPr>
    </w:p>
    <w:p w:rsidR="008319F3" w:rsidRDefault="008319F3" w:rsidP="008319F3">
      <w:pPr>
        <w:rPr>
          <w:ins w:id="185" w:author="Rajamanickam, Dinesh" w:date="2017-12-21T12:22:00Z"/>
        </w:rPr>
      </w:pPr>
      <w:commentRangeStart w:id="186"/>
      <w:ins w:id="187" w:author="Rajamanickam, Dinesh" w:date="2017-12-21T12:22:00Z">
        <w:r w:rsidRPr="00DF0D03">
          <w:rPr>
            <w:highlight w:val="yellow"/>
          </w:rPr>
          <w:lastRenderedPageBreak/>
          <w:t xml:space="preserve">DD team comment - If </w:t>
        </w:r>
        <w:bookmarkStart w:id="188" w:name="_GoBack"/>
        <w:bookmarkEnd w:id="188"/>
        <w:r w:rsidRPr="00DF0D03">
          <w:rPr>
            <w:highlight w:val="yellow"/>
          </w:rPr>
          <w:t>possible, can the direct link to the QC audit/review page be provided?</w:t>
        </w:r>
      </w:ins>
      <w:commentRangeEnd w:id="186"/>
      <w:r w:rsidR="00C4767F">
        <w:rPr>
          <w:rStyle w:val="CommentReference"/>
        </w:rPr>
        <w:commentReference w:id="186"/>
      </w:r>
    </w:p>
    <w:p w:rsidR="008319F3" w:rsidRDefault="008319F3" w:rsidP="008319F3">
      <w:pPr>
        <w:rPr>
          <w:ins w:id="189" w:author="Rajamanickam, Dinesh" w:date="2017-12-21T12:22:00Z"/>
        </w:rPr>
      </w:pPr>
    </w:p>
    <w:p w:rsidR="008319F3" w:rsidRDefault="008319F3" w:rsidP="008319F3">
      <w:pPr>
        <w:rPr>
          <w:ins w:id="190" w:author="Rajamanickam, Dinesh" w:date="2017-12-21T12:22:00Z"/>
        </w:rPr>
      </w:pPr>
      <w:ins w:id="191" w:author="Rajamanickam, Dinesh" w:date="2017-12-21T12:22:00Z">
        <w:r>
          <w:t>Yours Sincerely,</w:t>
        </w:r>
      </w:ins>
    </w:p>
    <w:p w:rsidR="008319F3" w:rsidRDefault="008319F3" w:rsidP="008319F3">
      <w:pPr>
        <w:rPr>
          <w:ins w:id="192" w:author="Rajamanickam, Dinesh" w:date="2017-12-21T12:22:00Z"/>
        </w:rPr>
      </w:pPr>
      <w:ins w:id="193" w:author="Rajamanickam, Dinesh" w:date="2017-12-21T12:22:00Z">
        <w:r>
          <w:t>(</w:t>
        </w:r>
      </w:ins>
      <w:ins w:id="194" w:author="Rajamanickam, Dinesh" w:date="2017-12-21T12:25:00Z">
        <w:r w:rsidR="00496650">
          <w:t>QC Verifier Name</w:t>
        </w:r>
      </w:ins>
      <w:ins w:id="195" w:author="Rajamanickam, Dinesh" w:date="2017-12-21T12:22:00Z">
        <w:r>
          <w:t>)</w:t>
        </w:r>
      </w:ins>
    </w:p>
    <w:p w:rsidR="008319F3" w:rsidRPr="00DF5A63" w:rsidRDefault="008319F3" w:rsidP="00364BC1"/>
    <w:p w:rsidR="00364BC1" w:rsidRDefault="00364BC1" w:rsidP="00DF5A63"/>
    <w:p w:rsidR="00364BC1" w:rsidRPr="00DF5A63" w:rsidRDefault="00364BC1" w:rsidP="00DF5A63">
      <w:r>
        <w:t>Signature:</w:t>
      </w:r>
    </w:p>
    <w:sectPr w:rsidR="00364BC1" w:rsidRPr="00DF5A63" w:rsidSect="004F5FAB">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atrick Taur" w:date="2017-12-08T16:00:00Z" w:initials="PT">
    <w:p w:rsidR="00CC2543" w:rsidRDefault="00CC2543" w:rsidP="006E3EB3">
      <w:pPr>
        <w:pStyle w:val="CommentText"/>
      </w:pPr>
      <w:r>
        <w:rPr>
          <w:rStyle w:val="CommentReference"/>
        </w:rPr>
        <w:annotationRef/>
      </w:r>
      <w:r>
        <w:t xml:space="preserve">All audit comments are part of ICSF and cannot be removed separately.  Therefore the audit comments will always be available until the ICSF record is removed from the system. </w:t>
      </w:r>
      <w:r w:rsidRPr="00F41090">
        <w:rPr>
          <w:highlight w:val="yellow"/>
        </w:rPr>
        <w:t>DD Team – This is Fine.</w:t>
      </w:r>
    </w:p>
  </w:comment>
  <w:comment w:id="125" w:author="Patrick Taur" w:date="2017-12-21T14:58:00Z" w:initials="PT">
    <w:p w:rsidR="009321E1" w:rsidRDefault="009321E1">
      <w:pPr>
        <w:pStyle w:val="CommentText"/>
      </w:pPr>
      <w:r>
        <w:rPr>
          <w:rStyle w:val="CommentReference"/>
        </w:rPr>
        <w:annotationRef/>
      </w:r>
      <w:r>
        <w:t xml:space="preserve">A suitable provision, typically a button will be provided to move to the screen shown in 7d.  </w:t>
      </w:r>
      <w:r w:rsidR="00E36DD0">
        <w:t>A return button will be provided to return to the previous screen.</w:t>
      </w:r>
    </w:p>
  </w:comment>
  <w:comment w:id="129" w:author="Patrick Taur" w:date="2017-12-21T15:21:00Z" w:initials="PT">
    <w:p w:rsidR="00C4767F" w:rsidRDefault="00C4767F">
      <w:pPr>
        <w:pStyle w:val="CommentText"/>
      </w:pPr>
      <w:r>
        <w:rPr>
          <w:rStyle w:val="CommentReference"/>
        </w:rPr>
        <w:annotationRef/>
      </w:r>
      <w:r>
        <w:t>QC Verifier will be able to review all the sites and add observations and comments.  Please see 7b</w:t>
      </w:r>
      <w:r w:rsidR="000F5F55">
        <w:t xml:space="preserve"> (navigate to all tabs)</w:t>
      </w:r>
      <w:r>
        <w:t>, 7d</w:t>
      </w:r>
      <w:r w:rsidR="000F5F55">
        <w:t xml:space="preserve"> (comment on a Finding)</w:t>
      </w:r>
      <w:r>
        <w:t xml:space="preserve"> and 7e</w:t>
      </w:r>
      <w:r w:rsidR="000F5F55">
        <w:t xml:space="preserve"> (Insert a Finding)</w:t>
      </w:r>
      <w:r>
        <w:t>.</w:t>
      </w:r>
    </w:p>
  </w:comment>
  <w:comment w:id="162" w:author="Patrick Taur" w:date="2017-12-21T15:03:00Z" w:initials="PT">
    <w:p w:rsidR="00C4767F" w:rsidRDefault="00C4767F">
      <w:pPr>
        <w:pStyle w:val="CommentText"/>
      </w:pPr>
      <w:r>
        <w:rPr>
          <w:rStyle w:val="CommentReference"/>
        </w:rPr>
        <w:annotationRef/>
      </w:r>
      <w:r>
        <w:t>We will try to provide this feature.</w:t>
      </w:r>
    </w:p>
  </w:comment>
  <w:comment w:id="186" w:author="Patrick Taur" w:date="2017-12-21T15:02:00Z" w:initials="PT">
    <w:p w:rsidR="00C4767F" w:rsidRDefault="00C4767F">
      <w:pPr>
        <w:pStyle w:val="CommentText"/>
      </w:pPr>
      <w:r>
        <w:rPr>
          <w:rStyle w:val="CommentReference"/>
        </w:rPr>
        <w:annotationRef/>
      </w:r>
      <w:r>
        <w:t>We will try to provide this feature.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1A0" w:rsidRDefault="000E41A0">
      <w:r>
        <w:separator/>
      </w:r>
    </w:p>
  </w:endnote>
  <w:endnote w:type="continuationSeparator" w:id="0">
    <w:p w:rsidR="000E41A0" w:rsidRDefault="000E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CC2543" w:rsidRDefault="00CC2543">
        <w:pPr>
          <w:pStyle w:val="Footer"/>
        </w:pPr>
        <w:r>
          <w:fldChar w:fldCharType="begin"/>
        </w:r>
        <w:r>
          <w:instrText xml:space="preserve"> PAGE   \* MERGEFORMAT </w:instrText>
        </w:r>
        <w:r>
          <w:fldChar w:fldCharType="separate"/>
        </w:r>
        <w:r w:rsidR="00E85FC3">
          <w:rPr>
            <w:noProof/>
          </w:rPr>
          <w:t>12</w:t>
        </w:r>
        <w:r>
          <w:rPr>
            <w:noProof/>
          </w:rPr>
          <w:fldChar w:fldCharType="end"/>
        </w:r>
      </w:p>
    </w:sdtContent>
  </w:sdt>
  <w:p w:rsidR="00CC2543" w:rsidRDefault="00CC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1A0" w:rsidRDefault="000E41A0">
      <w:r>
        <w:separator/>
      </w:r>
    </w:p>
  </w:footnote>
  <w:footnote w:type="continuationSeparator" w:id="0">
    <w:p w:rsidR="000E41A0" w:rsidRDefault="000E41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22600B8"/>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52A94"/>
    <w:multiLevelType w:val="hybridMultilevel"/>
    <w:tmpl w:val="6346E1B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2F976E2F"/>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2E26CA"/>
    <w:multiLevelType w:val="hybridMultilevel"/>
    <w:tmpl w:val="AE5C7B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8BE56B7"/>
    <w:multiLevelType w:val="hybridMultilevel"/>
    <w:tmpl w:val="9D1E1A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
  </w:num>
  <w:num w:numId="3">
    <w:abstractNumId w:val="11"/>
  </w:num>
  <w:num w:numId="4">
    <w:abstractNumId w:val="22"/>
  </w:num>
  <w:num w:numId="5">
    <w:abstractNumId w:val="7"/>
  </w:num>
  <w:num w:numId="6">
    <w:abstractNumId w:val="19"/>
  </w:num>
  <w:num w:numId="7">
    <w:abstractNumId w:val="25"/>
  </w:num>
  <w:num w:numId="8">
    <w:abstractNumId w:val="28"/>
  </w:num>
  <w:num w:numId="9">
    <w:abstractNumId w:val="15"/>
  </w:num>
  <w:num w:numId="10">
    <w:abstractNumId w:val="21"/>
  </w:num>
  <w:num w:numId="11">
    <w:abstractNumId w:val="17"/>
  </w:num>
  <w:num w:numId="12">
    <w:abstractNumId w:val="3"/>
  </w:num>
  <w:num w:numId="13">
    <w:abstractNumId w:val="13"/>
  </w:num>
  <w:num w:numId="14">
    <w:abstractNumId w:val="6"/>
  </w:num>
  <w:num w:numId="15">
    <w:abstractNumId w:val="23"/>
  </w:num>
  <w:num w:numId="16">
    <w:abstractNumId w:val="24"/>
  </w:num>
  <w:num w:numId="17">
    <w:abstractNumId w:val="26"/>
  </w:num>
  <w:num w:numId="18">
    <w:abstractNumId w:val="27"/>
  </w:num>
  <w:num w:numId="19">
    <w:abstractNumId w:val="1"/>
  </w:num>
  <w:num w:numId="20">
    <w:abstractNumId w:val="16"/>
  </w:num>
  <w:num w:numId="21">
    <w:abstractNumId w:val="14"/>
  </w:num>
  <w:num w:numId="22">
    <w:abstractNumId w:val="0"/>
  </w:num>
  <w:num w:numId="23">
    <w:abstractNumId w:val="4"/>
  </w:num>
  <w:num w:numId="24">
    <w:abstractNumId w:val="9"/>
  </w:num>
  <w:num w:numId="25">
    <w:abstractNumId w:val="20"/>
  </w:num>
  <w:num w:numId="26">
    <w:abstractNumId w:val="12"/>
  </w:num>
  <w:num w:numId="27">
    <w:abstractNumId w:val="10"/>
  </w:num>
  <w:num w:numId="28">
    <w:abstractNumId w:val="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073B6"/>
    <w:rsid w:val="00056D1E"/>
    <w:rsid w:val="00070F80"/>
    <w:rsid w:val="00076048"/>
    <w:rsid w:val="000A67C6"/>
    <w:rsid w:val="000A7312"/>
    <w:rsid w:val="000B5CF6"/>
    <w:rsid w:val="000E183F"/>
    <w:rsid w:val="000E41A0"/>
    <w:rsid w:val="000F5F55"/>
    <w:rsid w:val="00100100"/>
    <w:rsid w:val="001011C3"/>
    <w:rsid w:val="001058AC"/>
    <w:rsid w:val="00120953"/>
    <w:rsid w:val="00137A4F"/>
    <w:rsid w:val="00143E4B"/>
    <w:rsid w:val="0015666F"/>
    <w:rsid w:val="001A29F9"/>
    <w:rsid w:val="001A3680"/>
    <w:rsid w:val="001B6251"/>
    <w:rsid w:val="001B751F"/>
    <w:rsid w:val="001D07F0"/>
    <w:rsid w:val="00233D04"/>
    <w:rsid w:val="00240634"/>
    <w:rsid w:val="0024632B"/>
    <w:rsid w:val="00265F12"/>
    <w:rsid w:val="00272F47"/>
    <w:rsid w:val="002D792F"/>
    <w:rsid w:val="002F05B9"/>
    <w:rsid w:val="00306B59"/>
    <w:rsid w:val="00331743"/>
    <w:rsid w:val="00344BDE"/>
    <w:rsid w:val="00364BC1"/>
    <w:rsid w:val="0037657C"/>
    <w:rsid w:val="00397567"/>
    <w:rsid w:val="003B572B"/>
    <w:rsid w:val="003D6D6E"/>
    <w:rsid w:val="003F12A7"/>
    <w:rsid w:val="00463F87"/>
    <w:rsid w:val="0048684A"/>
    <w:rsid w:val="00496650"/>
    <w:rsid w:val="004C5984"/>
    <w:rsid w:val="004D635D"/>
    <w:rsid w:val="004F5FAB"/>
    <w:rsid w:val="00516A69"/>
    <w:rsid w:val="00533E8F"/>
    <w:rsid w:val="00534FE8"/>
    <w:rsid w:val="005400C4"/>
    <w:rsid w:val="00557591"/>
    <w:rsid w:val="00587612"/>
    <w:rsid w:val="005D24FF"/>
    <w:rsid w:val="005E03D9"/>
    <w:rsid w:val="0061704F"/>
    <w:rsid w:val="00631884"/>
    <w:rsid w:val="0063269D"/>
    <w:rsid w:val="00637AEB"/>
    <w:rsid w:val="00657E95"/>
    <w:rsid w:val="006669D1"/>
    <w:rsid w:val="0067612B"/>
    <w:rsid w:val="00692939"/>
    <w:rsid w:val="006C6843"/>
    <w:rsid w:val="006D063A"/>
    <w:rsid w:val="006D4C91"/>
    <w:rsid w:val="006D5598"/>
    <w:rsid w:val="006E26A9"/>
    <w:rsid w:val="006E3EB3"/>
    <w:rsid w:val="00730BBF"/>
    <w:rsid w:val="00764AC7"/>
    <w:rsid w:val="0076610E"/>
    <w:rsid w:val="0076733E"/>
    <w:rsid w:val="00781AC8"/>
    <w:rsid w:val="007B518A"/>
    <w:rsid w:val="007D16F7"/>
    <w:rsid w:val="007F00BA"/>
    <w:rsid w:val="007F77E4"/>
    <w:rsid w:val="008314EB"/>
    <w:rsid w:val="008319F3"/>
    <w:rsid w:val="00833215"/>
    <w:rsid w:val="00850D40"/>
    <w:rsid w:val="008513CB"/>
    <w:rsid w:val="00896237"/>
    <w:rsid w:val="008D33EE"/>
    <w:rsid w:val="008E1506"/>
    <w:rsid w:val="008E5A9A"/>
    <w:rsid w:val="00902755"/>
    <w:rsid w:val="00905C12"/>
    <w:rsid w:val="00906A10"/>
    <w:rsid w:val="009321E1"/>
    <w:rsid w:val="00945C24"/>
    <w:rsid w:val="00951BF8"/>
    <w:rsid w:val="009714D0"/>
    <w:rsid w:val="00983934"/>
    <w:rsid w:val="00986314"/>
    <w:rsid w:val="009A5150"/>
    <w:rsid w:val="009B00FB"/>
    <w:rsid w:val="009B75FF"/>
    <w:rsid w:val="009B7F87"/>
    <w:rsid w:val="009D2CE4"/>
    <w:rsid w:val="009F4537"/>
    <w:rsid w:val="009F5B2B"/>
    <w:rsid w:val="00A049F4"/>
    <w:rsid w:val="00A079BB"/>
    <w:rsid w:val="00A72362"/>
    <w:rsid w:val="00AA2931"/>
    <w:rsid w:val="00AB4F23"/>
    <w:rsid w:val="00B1715B"/>
    <w:rsid w:val="00B70E3D"/>
    <w:rsid w:val="00B84F04"/>
    <w:rsid w:val="00B974A4"/>
    <w:rsid w:val="00BA0815"/>
    <w:rsid w:val="00BA2D80"/>
    <w:rsid w:val="00BA6DDC"/>
    <w:rsid w:val="00BC30EE"/>
    <w:rsid w:val="00BC5D1F"/>
    <w:rsid w:val="00C1026E"/>
    <w:rsid w:val="00C37C60"/>
    <w:rsid w:val="00C4767F"/>
    <w:rsid w:val="00C63611"/>
    <w:rsid w:val="00C804C7"/>
    <w:rsid w:val="00CA64B0"/>
    <w:rsid w:val="00CC2543"/>
    <w:rsid w:val="00D37C84"/>
    <w:rsid w:val="00D70D4C"/>
    <w:rsid w:val="00D76C3D"/>
    <w:rsid w:val="00D86E0A"/>
    <w:rsid w:val="00D9252F"/>
    <w:rsid w:val="00DA29EB"/>
    <w:rsid w:val="00DF1DD8"/>
    <w:rsid w:val="00DF5A63"/>
    <w:rsid w:val="00E07687"/>
    <w:rsid w:val="00E12360"/>
    <w:rsid w:val="00E36DD0"/>
    <w:rsid w:val="00E44B3A"/>
    <w:rsid w:val="00E60130"/>
    <w:rsid w:val="00E62D2B"/>
    <w:rsid w:val="00E85F97"/>
    <w:rsid w:val="00E85FC3"/>
    <w:rsid w:val="00E92B5E"/>
    <w:rsid w:val="00EB5562"/>
    <w:rsid w:val="00F0526E"/>
    <w:rsid w:val="00F21A1A"/>
    <w:rsid w:val="00F41090"/>
    <w:rsid w:val="00F74D4A"/>
    <w:rsid w:val="00FA1EBB"/>
    <w:rsid w:val="00FC04B8"/>
    <w:rsid w:val="00FD63E7"/>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8216">
      <w:bodyDiv w:val="1"/>
      <w:marLeft w:val="0"/>
      <w:marRight w:val="0"/>
      <w:marTop w:val="0"/>
      <w:marBottom w:val="0"/>
      <w:divBdr>
        <w:top w:val="none" w:sz="0" w:space="0" w:color="auto"/>
        <w:left w:val="none" w:sz="0" w:space="0" w:color="auto"/>
        <w:bottom w:val="none" w:sz="0" w:space="0" w:color="auto"/>
        <w:right w:val="none" w:sz="0" w:space="0" w:color="auto"/>
      </w:divBdr>
      <w:divsChild>
        <w:div w:id="168058516">
          <w:marLeft w:val="0"/>
          <w:marRight w:val="0"/>
          <w:marTop w:val="0"/>
          <w:marBottom w:val="0"/>
          <w:divBdr>
            <w:top w:val="none" w:sz="0" w:space="0" w:color="auto"/>
            <w:left w:val="none" w:sz="0" w:space="0" w:color="auto"/>
            <w:bottom w:val="none" w:sz="0" w:space="0" w:color="auto"/>
            <w:right w:val="none" w:sz="0" w:space="0" w:color="auto"/>
          </w:divBdr>
          <w:divsChild>
            <w:div w:id="712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ABA64-70B9-45AD-8D45-20EF6B62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12</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18</cp:revision>
  <cp:lastPrinted>2017-11-13T07:21:00Z</cp:lastPrinted>
  <dcterms:created xsi:type="dcterms:W3CDTF">2017-12-19T11:24:00Z</dcterms:created>
  <dcterms:modified xsi:type="dcterms:W3CDTF">2017-12-21T09:53:00Z</dcterms:modified>
</cp:coreProperties>
</file>