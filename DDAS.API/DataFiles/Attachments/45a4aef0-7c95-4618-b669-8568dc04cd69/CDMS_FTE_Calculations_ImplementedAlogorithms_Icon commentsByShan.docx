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374831" w14:textId="77777777" w:rsidR="00F2546C" w:rsidRPr="00F2546C" w:rsidRDefault="00F2546C" w:rsidP="00F2546C">
      <w:pPr>
        <w:jc w:val="center"/>
        <w:rPr>
          <w:sz w:val="48"/>
          <w:szCs w:val="48"/>
        </w:rPr>
      </w:pPr>
      <w:r w:rsidRPr="00F2546C">
        <w:rPr>
          <w:sz w:val="48"/>
          <w:szCs w:val="48"/>
        </w:rPr>
        <w:t>ICON Plc</w:t>
      </w:r>
    </w:p>
    <w:p w14:paraId="0AD95E5D" w14:textId="77777777" w:rsidR="00817CBE" w:rsidRPr="00F2546C" w:rsidRDefault="0032170D" w:rsidP="00F2546C">
      <w:pPr>
        <w:jc w:val="center"/>
        <w:rPr>
          <w:sz w:val="48"/>
          <w:szCs w:val="48"/>
        </w:rPr>
      </w:pPr>
      <w:r w:rsidRPr="00F2546C">
        <w:rPr>
          <w:sz w:val="48"/>
          <w:szCs w:val="48"/>
        </w:rPr>
        <w:t xml:space="preserve">CDMS FTE </w:t>
      </w:r>
      <w:r w:rsidR="00F2546C" w:rsidRPr="00F2546C">
        <w:rPr>
          <w:sz w:val="48"/>
          <w:szCs w:val="48"/>
        </w:rPr>
        <w:t>Computations in PRISM</w:t>
      </w:r>
    </w:p>
    <w:p w14:paraId="5005D21A" w14:textId="77777777" w:rsidR="00F2546C" w:rsidRDefault="00F2546C" w:rsidP="00F2546C">
      <w:pPr>
        <w:jc w:val="center"/>
      </w:pPr>
    </w:p>
    <w:p w14:paraId="0A5A11C1" w14:textId="77777777" w:rsidR="00A47412" w:rsidRDefault="00A47412" w:rsidP="00A47412">
      <w:pPr>
        <w:pStyle w:val="Heading1"/>
      </w:pPr>
    </w:p>
    <w:p w14:paraId="3C67D894" w14:textId="77777777" w:rsidR="00F2546C" w:rsidRDefault="00F2546C" w:rsidP="00F2546C">
      <w:pPr>
        <w:jc w:val="center"/>
        <w:rPr>
          <w:rFonts w:ascii="Arial" w:hAnsi="Arial" w:cs="Arial"/>
          <w:b/>
          <w:sz w:val="32"/>
        </w:rPr>
      </w:pPr>
    </w:p>
    <w:p w14:paraId="76EC79D5" w14:textId="77777777" w:rsidR="00F2546C" w:rsidRDefault="00F2546C" w:rsidP="00F2546C">
      <w:pPr>
        <w:jc w:val="center"/>
        <w:rPr>
          <w:rFonts w:ascii="Arial" w:hAnsi="Arial" w:cs="Arial"/>
          <w:b/>
          <w:sz w:val="32"/>
        </w:rPr>
      </w:pPr>
    </w:p>
    <w:p w14:paraId="690AD8F0" w14:textId="77777777" w:rsidR="00F2546C" w:rsidRPr="000C0112" w:rsidRDefault="00F2546C" w:rsidP="00F2546C">
      <w:pPr>
        <w:jc w:val="center"/>
        <w:rPr>
          <w:rFonts w:ascii="Arial" w:hAnsi="Arial" w:cs="Arial"/>
          <w:b/>
          <w:sz w:val="48"/>
        </w:rPr>
      </w:pPr>
      <w:r>
        <w:rPr>
          <w:rFonts w:ascii="Arial" w:hAnsi="Arial" w:cs="Arial"/>
          <w:b/>
          <w:sz w:val="32"/>
        </w:rPr>
        <w:t>Design Document</w:t>
      </w:r>
    </w:p>
    <w:p w14:paraId="60315311" w14:textId="1ADA6422" w:rsidR="00F2546C" w:rsidRPr="000C0112" w:rsidRDefault="00F2546C" w:rsidP="00F2546C">
      <w:pPr>
        <w:jc w:val="center"/>
        <w:rPr>
          <w:rFonts w:ascii="Arial" w:hAnsi="Arial" w:cs="Arial"/>
          <w:sz w:val="32"/>
        </w:rPr>
      </w:pPr>
      <w:r>
        <w:rPr>
          <w:rFonts w:ascii="Arial" w:hAnsi="Arial" w:cs="Arial"/>
          <w:sz w:val="32"/>
        </w:rPr>
        <w:t xml:space="preserve">Rev </w:t>
      </w:r>
      <w:ins w:id="0" w:author="Patrick Taur" w:date="2018-04-25T18:00:00Z">
        <w:r w:rsidR="00A67B89">
          <w:rPr>
            <w:rFonts w:ascii="Arial" w:hAnsi="Arial" w:cs="Arial"/>
            <w:sz w:val="32"/>
          </w:rPr>
          <w:t>1</w:t>
        </w:r>
      </w:ins>
      <w:del w:id="1" w:author="Patrick Taur" w:date="2018-04-25T18:00:00Z">
        <w:r w:rsidDel="00A67B89">
          <w:rPr>
            <w:rFonts w:ascii="Arial" w:hAnsi="Arial" w:cs="Arial"/>
            <w:sz w:val="32"/>
          </w:rPr>
          <w:delText>0</w:delText>
        </w:r>
      </w:del>
    </w:p>
    <w:p w14:paraId="5F4C91E2" w14:textId="3E292ED5" w:rsidR="00F2546C" w:rsidRPr="000C0112" w:rsidRDefault="00F2546C" w:rsidP="00F2546C">
      <w:pPr>
        <w:jc w:val="center"/>
        <w:rPr>
          <w:rFonts w:ascii="Arial" w:hAnsi="Arial" w:cs="Arial"/>
          <w:sz w:val="32"/>
        </w:rPr>
      </w:pPr>
      <w:del w:id="2" w:author="Patrick Taur" w:date="2018-04-25T18:01:00Z">
        <w:r w:rsidDel="00A67B89">
          <w:rPr>
            <w:rFonts w:ascii="Arial" w:hAnsi="Arial" w:cs="Arial"/>
            <w:sz w:val="32"/>
          </w:rPr>
          <w:delText>19</w:delText>
        </w:r>
      </w:del>
      <w:ins w:id="3" w:author="Patrick Taur" w:date="2018-04-25T18:01:00Z">
        <w:r w:rsidR="00A67B89">
          <w:rPr>
            <w:rFonts w:ascii="Arial" w:hAnsi="Arial" w:cs="Arial"/>
            <w:sz w:val="32"/>
          </w:rPr>
          <w:t>25</w:t>
        </w:r>
      </w:ins>
      <w:r>
        <w:rPr>
          <w:rFonts w:ascii="Arial" w:hAnsi="Arial" w:cs="Arial"/>
          <w:sz w:val="32"/>
        </w:rPr>
        <w:t xml:space="preserve"> </w:t>
      </w:r>
      <w:del w:id="4" w:author="Patrick Taur" w:date="2018-04-25T18:01:00Z">
        <w:r w:rsidDel="00A67B89">
          <w:rPr>
            <w:rFonts w:ascii="Arial" w:hAnsi="Arial" w:cs="Arial"/>
            <w:sz w:val="32"/>
          </w:rPr>
          <w:delText>March</w:delText>
        </w:r>
      </w:del>
      <w:ins w:id="5" w:author="Patrick Taur" w:date="2018-04-25T18:01:00Z">
        <w:r w:rsidR="00A67B89">
          <w:rPr>
            <w:rFonts w:ascii="Arial" w:hAnsi="Arial" w:cs="Arial"/>
            <w:sz w:val="32"/>
          </w:rPr>
          <w:t>April</w:t>
        </w:r>
      </w:ins>
      <w:r>
        <w:rPr>
          <w:rFonts w:ascii="Arial" w:hAnsi="Arial" w:cs="Arial"/>
          <w:sz w:val="32"/>
        </w:rPr>
        <w:t>, 2018</w:t>
      </w:r>
    </w:p>
    <w:p w14:paraId="17857BB9" w14:textId="77777777" w:rsidR="00F2546C" w:rsidRPr="000C0112" w:rsidRDefault="00F2546C" w:rsidP="00F2546C">
      <w:pPr>
        <w:jc w:val="center"/>
        <w:rPr>
          <w:rFonts w:ascii="Arial" w:hAnsi="Arial" w:cs="Arial"/>
          <w:sz w:val="32"/>
        </w:rPr>
      </w:pPr>
    </w:p>
    <w:p w14:paraId="76E81BE8" w14:textId="77777777" w:rsidR="00F2546C" w:rsidRPr="000C0112" w:rsidRDefault="00F2546C" w:rsidP="00F2546C">
      <w:pPr>
        <w:jc w:val="center"/>
        <w:rPr>
          <w:rFonts w:ascii="Arial" w:hAnsi="Arial" w:cs="Arial"/>
          <w:sz w:val="32"/>
        </w:rPr>
      </w:pPr>
    </w:p>
    <w:p w14:paraId="418379DC" w14:textId="77777777" w:rsidR="00F2546C" w:rsidRDefault="00F2546C" w:rsidP="00F2546C">
      <w:pPr>
        <w:jc w:val="center"/>
        <w:rPr>
          <w:rFonts w:ascii="Arial" w:hAnsi="Arial" w:cs="Arial"/>
          <w:sz w:val="32"/>
        </w:rPr>
      </w:pPr>
    </w:p>
    <w:p w14:paraId="6BE6BA05" w14:textId="77777777" w:rsidR="00F2546C" w:rsidRDefault="00F2546C" w:rsidP="00F2546C">
      <w:pPr>
        <w:jc w:val="center"/>
        <w:rPr>
          <w:rFonts w:ascii="Arial" w:hAnsi="Arial" w:cs="Arial"/>
          <w:sz w:val="32"/>
        </w:rPr>
      </w:pPr>
    </w:p>
    <w:p w14:paraId="0D7B4E80" w14:textId="77777777" w:rsidR="00F2546C" w:rsidRDefault="00F2546C" w:rsidP="00F2546C">
      <w:pPr>
        <w:jc w:val="center"/>
        <w:rPr>
          <w:rFonts w:ascii="Arial" w:hAnsi="Arial" w:cs="Arial"/>
          <w:sz w:val="32"/>
        </w:rPr>
      </w:pPr>
    </w:p>
    <w:p w14:paraId="4E7F4191" w14:textId="77777777" w:rsidR="00F2546C" w:rsidRDefault="00F2546C" w:rsidP="00F2546C">
      <w:pPr>
        <w:jc w:val="center"/>
        <w:rPr>
          <w:rFonts w:ascii="Arial" w:hAnsi="Arial" w:cs="Arial"/>
          <w:sz w:val="32"/>
        </w:rPr>
      </w:pPr>
    </w:p>
    <w:p w14:paraId="030332F1" w14:textId="77777777" w:rsidR="00F2546C" w:rsidRDefault="00F2546C" w:rsidP="00F2546C">
      <w:pPr>
        <w:jc w:val="center"/>
        <w:rPr>
          <w:rFonts w:ascii="Arial" w:hAnsi="Arial" w:cs="Arial"/>
          <w:sz w:val="32"/>
        </w:rPr>
      </w:pPr>
    </w:p>
    <w:p w14:paraId="2CC6042B" w14:textId="77777777" w:rsidR="00F2546C" w:rsidRDefault="00F2546C" w:rsidP="00F2546C">
      <w:pPr>
        <w:jc w:val="center"/>
        <w:rPr>
          <w:rFonts w:ascii="Arial" w:hAnsi="Arial" w:cs="Arial"/>
          <w:sz w:val="32"/>
        </w:rPr>
      </w:pPr>
      <w:r>
        <w:rPr>
          <w:rFonts w:ascii="Arial" w:hAnsi="Arial" w:cs="Arial"/>
          <w:sz w:val="32"/>
        </w:rPr>
        <w:t>Prepared by:</w:t>
      </w:r>
    </w:p>
    <w:p w14:paraId="439ABD71" w14:textId="77777777" w:rsidR="00F2546C" w:rsidRPr="00363C4F" w:rsidRDefault="00F2546C" w:rsidP="00F2546C">
      <w:pPr>
        <w:jc w:val="center"/>
        <w:rPr>
          <w:rFonts w:ascii="Tahoma" w:hAnsi="Tahoma" w:cs="Tahoma"/>
          <w:b/>
          <w:sz w:val="32"/>
          <w:lang w:val="fr-FR"/>
        </w:rPr>
      </w:pPr>
      <w:proofErr w:type="spellStart"/>
      <w:r w:rsidRPr="00363C4F">
        <w:rPr>
          <w:rFonts w:ascii="Tahoma" w:hAnsi="Tahoma" w:cs="Tahoma"/>
          <w:b/>
          <w:sz w:val="32"/>
          <w:lang w:val="fr-FR"/>
        </w:rPr>
        <w:t>Clarity</w:t>
      </w:r>
      <w:proofErr w:type="spellEnd"/>
      <w:r w:rsidRPr="00363C4F">
        <w:rPr>
          <w:rFonts w:ascii="Tahoma" w:hAnsi="Tahoma" w:cs="Tahoma"/>
          <w:b/>
          <w:sz w:val="32"/>
          <w:lang w:val="fr-FR"/>
        </w:rPr>
        <w:t xml:space="preserve"> Information Technologies </w:t>
      </w:r>
      <w:proofErr w:type="spellStart"/>
      <w:r w:rsidRPr="00363C4F">
        <w:rPr>
          <w:rFonts w:ascii="Tahoma" w:hAnsi="Tahoma" w:cs="Tahoma"/>
          <w:b/>
          <w:sz w:val="32"/>
          <w:lang w:val="fr-FR"/>
        </w:rPr>
        <w:t>Pvt</w:t>
      </w:r>
      <w:proofErr w:type="spellEnd"/>
      <w:r w:rsidRPr="00363C4F">
        <w:rPr>
          <w:rFonts w:ascii="Tahoma" w:hAnsi="Tahoma" w:cs="Tahoma"/>
          <w:b/>
          <w:sz w:val="32"/>
          <w:lang w:val="fr-FR"/>
        </w:rPr>
        <w:t>. Ltd.</w:t>
      </w:r>
    </w:p>
    <w:p w14:paraId="22625E09" w14:textId="77777777" w:rsidR="00F2546C" w:rsidRPr="00363C4F" w:rsidRDefault="00F2546C" w:rsidP="00F2546C">
      <w:pPr>
        <w:jc w:val="center"/>
        <w:rPr>
          <w:rFonts w:ascii="Tahoma" w:hAnsi="Tahoma" w:cs="Tahoma"/>
          <w:sz w:val="28"/>
          <w:szCs w:val="28"/>
          <w:lang w:val="fr-FR"/>
        </w:rPr>
      </w:pPr>
      <w:r w:rsidRPr="00363C4F">
        <w:rPr>
          <w:rFonts w:ascii="Tahoma" w:hAnsi="Tahoma" w:cs="Tahoma"/>
          <w:sz w:val="28"/>
          <w:szCs w:val="28"/>
          <w:lang w:val="fr-FR"/>
        </w:rPr>
        <w:t>Email: mail@claritytechnologies.com</w:t>
      </w:r>
    </w:p>
    <w:p w14:paraId="32BE4BC6" w14:textId="77777777" w:rsidR="00A47412" w:rsidRPr="00363C4F" w:rsidRDefault="00F2546C" w:rsidP="00F2546C">
      <w:pPr>
        <w:jc w:val="center"/>
        <w:rPr>
          <w:rFonts w:asciiTheme="majorHAnsi" w:eastAsiaTheme="majorEastAsia" w:hAnsiTheme="majorHAnsi" w:cstheme="majorBidi"/>
          <w:b/>
          <w:bCs/>
          <w:color w:val="365F91" w:themeColor="accent1" w:themeShade="BF"/>
          <w:sz w:val="28"/>
          <w:szCs w:val="28"/>
          <w:lang w:val="fr-FR"/>
        </w:rPr>
      </w:pPr>
      <w:proofErr w:type="spellStart"/>
      <w:r w:rsidRPr="00363C4F">
        <w:rPr>
          <w:rFonts w:ascii="Tahoma" w:hAnsi="Tahoma" w:cs="Tahoma"/>
          <w:sz w:val="28"/>
          <w:szCs w:val="28"/>
          <w:lang w:val="fr-FR"/>
        </w:rPr>
        <w:t>Tele</w:t>
      </w:r>
      <w:proofErr w:type="spellEnd"/>
      <w:r w:rsidRPr="00363C4F">
        <w:rPr>
          <w:rFonts w:ascii="Tahoma" w:hAnsi="Tahoma" w:cs="Tahoma"/>
          <w:sz w:val="28"/>
          <w:szCs w:val="28"/>
          <w:lang w:val="fr-FR"/>
        </w:rPr>
        <w:t>: +91-080-25291698, 41155410, 8065470054</w:t>
      </w:r>
    </w:p>
    <w:sdt>
      <w:sdtPr>
        <w:rPr>
          <w:rFonts w:asciiTheme="minorHAnsi" w:eastAsiaTheme="minorHAnsi" w:hAnsiTheme="minorHAnsi" w:cstheme="minorBidi"/>
          <w:b w:val="0"/>
          <w:bCs w:val="0"/>
          <w:color w:val="auto"/>
          <w:sz w:val="22"/>
          <w:szCs w:val="22"/>
          <w:lang w:eastAsia="en-US"/>
        </w:rPr>
        <w:id w:val="79183947"/>
        <w:docPartObj>
          <w:docPartGallery w:val="Table of Contents"/>
          <w:docPartUnique/>
        </w:docPartObj>
      </w:sdtPr>
      <w:sdtEndPr>
        <w:rPr>
          <w:noProof/>
        </w:rPr>
      </w:sdtEndPr>
      <w:sdtContent>
        <w:p w14:paraId="496DAFDD" w14:textId="77777777" w:rsidR="00A47412" w:rsidRPr="00363C4F" w:rsidRDefault="00A47412">
          <w:pPr>
            <w:pStyle w:val="TOCHeading"/>
            <w:rPr>
              <w:lang w:val="fr-FR"/>
            </w:rPr>
          </w:pPr>
          <w:r w:rsidRPr="00363C4F">
            <w:rPr>
              <w:lang w:val="fr-FR"/>
            </w:rPr>
            <w:t>Contents</w:t>
          </w:r>
        </w:p>
        <w:p w14:paraId="10008F53" w14:textId="77777777" w:rsidR="00F071DD" w:rsidRDefault="00A4741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9219630" w:history="1">
            <w:r w:rsidR="00F071DD" w:rsidRPr="009A4D5C">
              <w:rPr>
                <w:rStyle w:val="Hyperlink"/>
                <w:rFonts w:ascii="Book Antiqua" w:hAnsi="Book Antiqua"/>
                <w:noProof/>
              </w:rPr>
              <w:t>Revision History</w:t>
            </w:r>
            <w:r w:rsidR="00F071DD">
              <w:rPr>
                <w:noProof/>
                <w:webHidden/>
              </w:rPr>
              <w:tab/>
            </w:r>
            <w:r w:rsidR="00F071DD">
              <w:rPr>
                <w:noProof/>
                <w:webHidden/>
              </w:rPr>
              <w:fldChar w:fldCharType="begin"/>
            </w:r>
            <w:r w:rsidR="00F071DD">
              <w:rPr>
                <w:noProof/>
                <w:webHidden/>
              </w:rPr>
              <w:instrText xml:space="preserve"> PAGEREF _Toc509219630 \h </w:instrText>
            </w:r>
            <w:r w:rsidR="00F071DD">
              <w:rPr>
                <w:noProof/>
                <w:webHidden/>
              </w:rPr>
            </w:r>
            <w:r w:rsidR="00F071DD">
              <w:rPr>
                <w:noProof/>
                <w:webHidden/>
              </w:rPr>
              <w:fldChar w:fldCharType="separate"/>
            </w:r>
            <w:r w:rsidR="00F071DD">
              <w:rPr>
                <w:noProof/>
                <w:webHidden/>
              </w:rPr>
              <w:t>4</w:t>
            </w:r>
            <w:r w:rsidR="00F071DD">
              <w:rPr>
                <w:noProof/>
                <w:webHidden/>
              </w:rPr>
              <w:fldChar w:fldCharType="end"/>
            </w:r>
          </w:hyperlink>
        </w:p>
        <w:p w14:paraId="0087150F" w14:textId="77777777" w:rsidR="00F071DD" w:rsidRDefault="00A67B89">
          <w:pPr>
            <w:pStyle w:val="TOC1"/>
            <w:tabs>
              <w:tab w:val="right" w:leader="dot" w:pos="9350"/>
            </w:tabs>
            <w:rPr>
              <w:rFonts w:eastAsiaTheme="minorEastAsia"/>
              <w:noProof/>
            </w:rPr>
          </w:pPr>
          <w:hyperlink w:anchor="_Toc509219631" w:history="1">
            <w:r w:rsidR="00F071DD" w:rsidRPr="009A4D5C">
              <w:rPr>
                <w:rStyle w:val="Hyperlink"/>
                <w:rFonts w:ascii="Book Antiqua" w:hAnsi="Book Antiqua"/>
                <w:noProof/>
              </w:rPr>
              <w:t>Scope:</w:t>
            </w:r>
            <w:r w:rsidR="00F071DD">
              <w:rPr>
                <w:noProof/>
                <w:webHidden/>
              </w:rPr>
              <w:tab/>
            </w:r>
            <w:r w:rsidR="00F071DD">
              <w:rPr>
                <w:noProof/>
                <w:webHidden/>
              </w:rPr>
              <w:fldChar w:fldCharType="begin"/>
            </w:r>
            <w:r w:rsidR="00F071DD">
              <w:rPr>
                <w:noProof/>
                <w:webHidden/>
              </w:rPr>
              <w:instrText xml:space="preserve"> PAGEREF _Toc509219631 \h </w:instrText>
            </w:r>
            <w:r w:rsidR="00F071DD">
              <w:rPr>
                <w:noProof/>
                <w:webHidden/>
              </w:rPr>
            </w:r>
            <w:r w:rsidR="00F071DD">
              <w:rPr>
                <w:noProof/>
                <w:webHidden/>
              </w:rPr>
              <w:fldChar w:fldCharType="separate"/>
            </w:r>
            <w:r w:rsidR="00F071DD">
              <w:rPr>
                <w:noProof/>
                <w:webHidden/>
              </w:rPr>
              <w:t>4</w:t>
            </w:r>
            <w:r w:rsidR="00F071DD">
              <w:rPr>
                <w:noProof/>
                <w:webHidden/>
              </w:rPr>
              <w:fldChar w:fldCharType="end"/>
            </w:r>
          </w:hyperlink>
        </w:p>
        <w:p w14:paraId="593F92E0" w14:textId="77777777" w:rsidR="00F071DD" w:rsidRDefault="00A67B89">
          <w:pPr>
            <w:pStyle w:val="TOC1"/>
            <w:tabs>
              <w:tab w:val="right" w:leader="dot" w:pos="9350"/>
            </w:tabs>
            <w:rPr>
              <w:rFonts w:eastAsiaTheme="minorEastAsia"/>
              <w:noProof/>
            </w:rPr>
          </w:pPr>
          <w:hyperlink w:anchor="_Toc509219632" w:history="1">
            <w:r w:rsidR="00F071DD" w:rsidRPr="009A4D5C">
              <w:rPr>
                <w:rStyle w:val="Hyperlink"/>
                <w:rFonts w:ascii="Book Antiqua" w:hAnsi="Book Antiqua"/>
                <w:noProof/>
              </w:rPr>
              <w:t>Computation</w:t>
            </w:r>
            <w:r w:rsidR="00F071DD" w:rsidRPr="009A4D5C">
              <w:rPr>
                <w:rStyle w:val="Hyperlink"/>
                <w:noProof/>
              </w:rPr>
              <w:t xml:space="preserve"> Algorithms</w:t>
            </w:r>
            <w:r w:rsidR="00F071DD">
              <w:rPr>
                <w:noProof/>
                <w:webHidden/>
              </w:rPr>
              <w:tab/>
            </w:r>
            <w:r w:rsidR="00F071DD">
              <w:rPr>
                <w:noProof/>
                <w:webHidden/>
              </w:rPr>
              <w:fldChar w:fldCharType="begin"/>
            </w:r>
            <w:r w:rsidR="00F071DD">
              <w:rPr>
                <w:noProof/>
                <w:webHidden/>
              </w:rPr>
              <w:instrText xml:space="preserve"> PAGEREF _Toc509219632 \h </w:instrText>
            </w:r>
            <w:r w:rsidR="00F071DD">
              <w:rPr>
                <w:noProof/>
                <w:webHidden/>
              </w:rPr>
            </w:r>
            <w:r w:rsidR="00F071DD">
              <w:rPr>
                <w:noProof/>
                <w:webHidden/>
              </w:rPr>
              <w:fldChar w:fldCharType="separate"/>
            </w:r>
            <w:r w:rsidR="00F071DD">
              <w:rPr>
                <w:noProof/>
                <w:webHidden/>
              </w:rPr>
              <w:t>5</w:t>
            </w:r>
            <w:r w:rsidR="00F071DD">
              <w:rPr>
                <w:noProof/>
                <w:webHidden/>
              </w:rPr>
              <w:fldChar w:fldCharType="end"/>
            </w:r>
          </w:hyperlink>
        </w:p>
        <w:p w14:paraId="76F27E94" w14:textId="77777777" w:rsidR="00F071DD" w:rsidRDefault="00A67B89">
          <w:pPr>
            <w:pStyle w:val="TOC2"/>
            <w:tabs>
              <w:tab w:val="right" w:leader="dot" w:pos="9350"/>
            </w:tabs>
            <w:rPr>
              <w:rFonts w:eastAsiaTheme="minorEastAsia"/>
              <w:noProof/>
            </w:rPr>
          </w:pPr>
          <w:hyperlink w:anchor="_Toc509219633" w:history="1">
            <w:r w:rsidR="00F071DD" w:rsidRPr="009A4D5C">
              <w:rPr>
                <w:rStyle w:val="Hyperlink"/>
                <w:noProof/>
              </w:rPr>
              <w:t>Output:</w:t>
            </w:r>
            <w:r w:rsidR="00F071DD">
              <w:rPr>
                <w:noProof/>
                <w:webHidden/>
              </w:rPr>
              <w:tab/>
            </w:r>
            <w:r w:rsidR="00F071DD">
              <w:rPr>
                <w:noProof/>
                <w:webHidden/>
              </w:rPr>
              <w:fldChar w:fldCharType="begin"/>
            </w:r>
            <w:r w:rsidR="00F071DD">
              <w:rPr>
                <w:noProof/>
                <w:webHidden/>
              </w:rPr>
              <w:instrText xml:space="preserve"> PAGEREF _Toc509219633 \h </w:instrText>
            </w:r>
            <w:r w:rsidR="00F071DD">
              <w:rPr>
                <w:noProof/>
                <w:webHidden/>
              </w:rPr>
            </w:r>
            <w:r w:rsidR="00F071DD">
              <w:rPr>
                <w:noProof/>
                <w:webHidden/>
              </w:rPr>
              <w:fldChar w:fldCharType="separate"/>
            </w:r>
            <w:r w:rsidR="00F071DD">
              <w:rPr>
                <w:noProof/>
                <w:webHidden/>
              </w:rPr>
              <w:t>5</w:t>
            </w:r>
            <w:r w:rsidR="00F071DD">
              <w:rPr>
                <w:noProof/>
                <w:webHidden/>
              </w:rPr>
              <w:fldChar w:fldCharType="end"/>
            </w:r>
          </w:hyperlink>
        </w:p>
        <w:p w14:paraId="4FEEEBF3" w14:textId="77777777" w:rsidR="00F071DD" w:rsidRDefault="00A67B89">
          <w:pPr>
            <w:pStyle w:val="TOC2"/>
            <w:tabs>
              <w:tab w:val="right" w:leader="dot" w:pos="9350"/>
            </w:tabs>
            <w:rPr>
              <w:rFonts w:eastAsiaTheme="minorEastAsia"/>
              <w:noProof/>
            </w:rPr>
          </w:pPr>
          <w:hyperlink w:anchor="_Toc509219634" w:history="1">
            <w:r w:rsidR="00F071DD" w:rsidRPr="009A4D5C">
              <w:rPr>
                <w:rStyle w:val="Hyperlink"/>
                <w:noProof/>
              </w:rPr>
              <w:t>Week-wise calculations:</w:t>
            </w:r>
            <w:r w:rsidR="00F071DD">
              <w:rPr>
                <w:noProof/>
                <w:webHidden/>
              </w:rPr>
              <w:tab/>
            </w:r>
            <w:r w:rsidR="00F071DD">
              <w:rPr>
                <w:noProof/>
                <w:webHidden/>
              </w:rPr>
              <w:fldChar w:fldCharType="begin"/>
            </w:r>
            <w:r w:rsidR="00F071DD">
              <w:rPr>
                <w:noProof/>
                <w:webHidden/>
              </w:rPr>
              <w:instrText xml:space="preserve"> PAGEREF _Toc509219634 \h </w:instrText>
            </w:r>
            <w:r w:rsidR="00F071DD">
              <w:rPr>
                <w:noProof/>
                <w:webHidden/>
              </w:rPr>
            </w:r>
            <w:r w:rsidR="00F071DD">
              <w:rPr>
                <w:noProof/>
                <w:webHidden/>
              </w:rPr>
              <w:fldChar w:fldCharType="separate"/>
            </w:r>
            <w:r w:rsidR="00F071DD">
              <w:rPr>
                <w:noProof/>
                <w:webHidden/>
              </w:rPr>
              <w:t>6</w:t>
            </w:r>
            <w:r w:rsidR="00F071DD">
              <w:rPr>
                <w:noProof/>
                <w:webHidden/>
              </w:rPr>
              <w:fldChar w:fldCharType="end"/>
            </w:r>
          </w:hyperlink>
        </w:p>
        <w:p w14:paraId="1BDEB09B" w14:textId="77777777" w:rsidR="00F071DD" w:rsidRDefault="00A67B89">
          <w:pPr>
            <w:pStyle w:val="TOC3"/>
            <w:tabs>
              <w:tab w:val="right" w:leader="dot" w:pos="9350"/>
            </w:tabs>
            <w:rPr>
              <w:rFonts w:eastAsiaTheme="minorEastAsia"/>
              <w:noProof/>
            </w:rPr>
          </w:pPr>
          <w:hyperlink w:anchor="_Toc509219635" w:history="1">
            <w:r w:rsidR="00F071DD" w:rsidRPr="009A4D5C">
              <w:rPr>
                <w:rStyle w:val="Hyperlink"/>
                <w:noProof/>
              </w:rPr>
              <w:t>Output on Web Application:</w:t>
            </w:r>
            <w:r w:rsidR="00F071DD">
              <w:rPr>
                <w:noProof/>
                <w:webHidden/>
              </w:rPr>
              <w:tab/>
            </w:r>
            <w:r w:rsidR="00F071DD">
              <w:rPr>
                <w:noProof/>
                <w:webHidden/>
              </w:rPr>
              <w:fldChar w:fldCharType="begin"/>
            </w:r>
            <w:r w:rsidR="00F071DD">
              <w:rPr>
                <w:noProof/>
                <w:webHidden/>
              </w:rPr>
              <w:instrText xml:space="preserve"> PAGEREF _Toc509219635 \h </w:instrText>
            </w:r>
            <w:r w:rsidR="00F071DD">
              <w:rPr>
                <w:noProof/>
                <w:webHidden/>
              </w:rPr>
            </w:r>
            <w:r w:rsidR="00F071DD">
              <w:rPr>
                <w:noProof/>
                <w:webHidden/>
              </w:rPr>
              <w:fldChar w:fldCharType="separate"/>
            </w:r>
            <w:r w:rsidR="00F071DD">
              <w:rPr>
                <w:noProof/>
                <w:webHidden/>
              </w:rPr>
              <w:t>6</w:t>
            </w:r>
            <w:r w:rsidR="00F071DD">
              <w:rPr>
                <w:noProof/>
                <w:webHidden/>
              </w:rPr>
              <w:fldChar w:fldCharType="end"/>
            </w:r>
          </w:hyperlink>
        </w:p>
        <w:p w14:paraId="4929F04B" w14:textId="77777777" w:rsidR="00F071DD" w:rsidRDefault="00A67B89">
          <w:pPr>
            <w:pStyle w:val="TOC3"/>
            <w:tabs>
              <w:tab w:val="right" w:leader="dot" w:pos="9350"/>
            </w:tabs>
            <w:rPr>
              <w:rFonts w:eastAsiaTheme="minorEastAsia"/>
              <w:noProof/>
            </w:rPr>
          </w:pPr>
          <w:hyperlink w:anchor="_Toc509219636" w:history="1">
            <w:r w:rsidR="00F071DD" w:rsidRPr="009A4D5C">
              <w:rPr>
                <w:rStyle w:val="Hyperlink"/>
                <w:noProof/>
              </w:rPr>
              <w:t>Output in CSV Format:</w:t>
            </w:r>
            <w:r w:rsidR="00F071DD">
              <w:rPr>
                <w:noProof/>
                <w:webHidden/>
              </w:rPr>
              <w:tab/>
            </w:r>
            <w:r w:rsidR="00F071DD">
              <w:rPr>
                <w:noProof/>
                <w:webHidden/>
              </w:rPr>
              <w:fldChar w:fldCharType="begin"/>
            </w:r>
            <w:r w:rsidR="00F071DD">
              <w:rPr>
                <w:noProof/>
                <w:webHidden/>
              </w:rPr>
              <w:instrText xml:space="preserve"> PAGEREF _Toc509219636 \h </w:instrText>
            </w:r>
            <w:r w:rsidR="00F071DD">
              <w:rPr>
                <w:noProof/>
                <w:webHidden/>
              </w:rPr>
            </w:r>
            <w:r w:rsidR="00F071DD">
              <w:rPr>
                <w:noProof/>
                <w:webHidden/>
              </w:rPr>
              <w:fldChar w:fldCharType="separate"/>
            </w:r>
            <w:r w:rsidR="00F071DD">
              <w:rPr>
                <w:noProof/>
                <w:webHidden/>
              </w:rPr>
              <w:t>6</w:t>
            </w:r>
            <w:r w:rsidR="00F071DD">
              <w:rPr>
                <w:noProof/>
                <w:webHidden/>
              </w:rPr>
              <w:fldChar w:fldCharType="end"/>
            </w:r>
          </w:hyperlink>
        </w:p>
        <w:p w14:paraId="68F439BF" w14:textId="77777777" w:rsidR="00F071DD" w:rsidRDefault="00A67B89">
          <w:pPr>
            <w:pStyle w:val="TOC2"/>
            <w:tabs>
              <w:tab w:val="right" w:leader="dot" w:pos="9350"/>
            </w:tabs>
            <w:rPr>
              <w:rFonts w:eastAsiaTheme="minorEastAsia"/>
              <w:noProof/>
            </w:rPr>
          </w:pPr>
          <w:hyperlink w:anchor="_Toc509219637" w:history="1">
            <w:r w:rsidR="00F071DD" w:rsidRPr="009A4D5C">
              <w:rPr>
                <w:rStyle w:val="Hyperlink"/>
                <w:noProof/>
              </w:rPr>
              <w:t>Month-wise calculations:</w:t>
            </w:r>
            <w:r w:rsidR="00F071DD">
              <w:rPr>
                <w:noProof/>
                <w:webHidden/>
              </w:rPr>
              <w:tab/>
            </w:r>
            <w:r w:rsidR="00F071DD">
              <w:rPr>
                <w:noProof/>
                <w:webHidden/>
              </w:rPr>
              <w:fldChar w:fldCharType="begin"/>
            </w:r>
            <w:r w:rsidR="00F071DD">
              <w:rPr>
                <w:noProof/>
                <w:webHidden/>
              </w:rPr>
              <w:instrText xml:space="preserve"> PAGEREF _Toc509219637 \h </w:instrText>
            </w:r>
            <w:r w:rsidR="00F071DD">
              <w:rPr>
                <w:noProof/>
                <w:webHidden/>
              </w:rPr>
            </w:r>
            <w:r w:rsidR="00F071DD">
              <w:rPr>
                <w:noProof/>
                <w:webHidden/>
              </w:rPr>
              <w:fldChar w:fldCharType="separate"/>
            </w:r>
            <w:r w:rsidR="00F071DD">
              <w:rPr>
                <w:noProof/>
                <w:webHidden/>
              </w:rPr>
              <w:t>7</w:t>
            </w:r>
            <w:r w:rsidR="00F071DD">
              <w:rPr>
                <w:noProof/>
                <w:webHidden/>
              </w:rPr>
              <w:fldChar w:fldCharType="end"/>
            </w:r>
          </w:hyperlink>
        </w:p>
        <w:p w14:paraId="7C583FAE" w14:textId="77777777" w:rsidR="00F071DD" w:rsidRDefault="00A67B89">
          <w:pPr>
            <w:pStyle w:val="TOC3"/>
            <w:tabs>
              <w:tab w:val="right" w:leader="dot" w:pos="9350"/>
            </w:tabs>
            <w:rPr>
              <w:rFonts w:eastAsiaTheme="minorEastAsia"/>
              <w:noProof/>
            </w:rPr>
          </w:pPr>
          <w:hyperlink w:anchor="_Toc509219638" w:history="1">
            <w:r w:rsidR="00F071DD" w:rsidRPr="009A4D5C">
              <w:rPr>
                <w:rStyle w:val="Hyperlink"/>
                <w:noProof/>
              </w:rPr>
              <w:t>Output on Web Application:</w:t>
            </w:r>
            <w:r w:rsidR="00F071DD">
              <w:rPr>
                <w:noProof/>
                <w:webHidden/>
              </w:rPr>
              <w:tab/>
            </w:r>
            <w:r w:rsidR="00F071DD">
              <w:rPr>
                <w:noProof/>
                <w:webHidden/>
              </w:rPr>
              <w:fldChar w:fldCharType="begin"/>
            </w:r>
            <w:r w:rsidR="00F071DD">
              <w:rPr>
                <w:noProof/>
                <w:webHidden/>
              </w:rPr>
              <w:instrText xml:space="preserve"> PAGEREF _Toc509219638 \h </w:instrText>
            </w:r>
            <w:r w:rsidR="00F071DD">
              <w:rPr>
                <w:noProof/>
                <w:webHidden/>
              </w:rPr>
            </w:r>
            <w:r w:rsidR="00F071DD">
              <w:rPr>
                <w:noProof/>
                <w:webHidden/>
              </w:rPr>
              <w:fldChar w:fldCharType="separate"/>
            </w:r>
            <w:r w:rsidR="00F071DD">
              <w:rPr>
                <w:noProof/>
                <w:webHidden/>
              </w:rPr>
              <w:t>7</w:t>
            </w:r>
            <w:r w:rsidR="00F071DD">
              <w:rPr>
                <w:noProof/>
                <w:webHidden/>
              </w:rPr>
              <w:fldChar w:fldCharType="end"/>
            </w:r>
          </w:hyperlink>
        </w:p>
        <w:p w14:paraId="608FFA9C" w14:textId="77777777" w:rsidR="00F071DD" w:rsidRDefault="00A67B89">
          <w:pPr>
            <w:pStyle w:val="TOC3"/>
            <w:tabs>
              <w:tab w:val="right" w:leader="dot" w:pos="9350"/>
            </w:tabs>
            <w:rPr>
              <w:rFonts w:eastAsiaTheme="minorEastAsia"/>
              <w:noProof/>
            </w:rPr>
          </w:pPr>
          <w:hyperlink w:anchor="_Toc509219639" w:history="1">
            <w:r w:rsidR="00F071DD" w:rsidRPr="009A4D5C">
              <w:rPr>
                <w:rStyle w:val="Hyperlink"/>
                <w:noProof/>
              </w:rPr>
              <w:t>Output in CSV Format:</w:t>
            </w:r>
            <w:r w:rsidR="00F071DD">
              <w:rPr>
                <w:noProof/>
                <w:webHidden/>
              </w:rPr>
              <w:tab/>
            </w:r>
            <w:r w:rsidR="00F071DD">
              <w:rPr>
                <w:noProof/>
                <w:webHidden/>
              </w:rPr>
              <w:fldChar w:fldCharType="begin"/>
            </w:r>
            <w:r w:rsidR="00F071DD">
              <w:rPr>
                <w:noProof/>
                <w:webHidden/>
              </w:rPr>
              <w:instrText xml:space="preserve"> PAGEREF _Toc509219639 \h </w:instrText>
            </w:r>
            <w:r w:rsidR="00F071DD">
              <w:rPr>
                <w:noProof/>
                <w:webHidden/>
              </w:rPr>
            </w:r>
            <w:r w:rsidR="00F071DD">
              <w:rPr>
                <w:noProof/>
                <w:webHidden/>
              </w:rPr>
              <w:fldChar w:fldCharType="separate"/>
            </w:r>
            <w:r w:rsidR="00F071DD">
              <w:rPr>
                <w:noProof/>
                <w:webHidden/>
              </w:rPr>
              <w:t>7</w:t>
            </w:r>
            <w:r w:rsidR="00F071DD">
              <w:rPr>
                <w:noProof/>
                <w:webHidden/>
              </w:rPr>
              <w:fldChar w:fldCharType="end"/>
            </w:r>
          </w:hyperlink>
        </w:p>
        <w:p w14:paraId="0E8E0B04" w14:textId="77777777" w:rsidR="00F071DD" w:rsidRDefault="00A67B89">
          <w:pPr>
            <w:pStyle w:val="TOC2"/>
            <w:tabs>
              <w:tab w:val="right" w:leader="dot" w:pos="9350"/>
            </w:tabs>
            <w:rPr>
              <w:rFonts w:eastAsiaTheme="minorEastAsia"/>
              <w:noProof/>
            </w:rPr>
          </w:pPr>
          <w:hyperlink w:anchor="_Toc509219640" w:history="1">
            <w:r w:rsidR="00F071DD" w:rsidRPr="009A4D5C">
              <w:rPr>
                <w:rStyle w:val="Hyperlink"/>
                <w:noProof/>
              </w:rPr>
              <w:t>Input Data</w:t>
            </w:r>
            <w:r w:rsidR="00F071DD">
              <w:rPr>
                <w:noProof/>
                <w:webHidden/>
              </w:rPr>
              <w:tab/>
            </w:r>
            <w:r w:rsidR="00F071DD">
              <w:rPr>
                <w:noProof/>
                <w:webHidden/>
              </w:rPr>
              <w:fldChar w:fldCharType="begin"/>
            </w:r>
            <w:r w:rsidR="00F071DD">
              <w:rPr>
                <w:noProof/>
                <w:webHidden/>
              </w:rPr>
              <w:instrText xml:space="preserve"> PAGEREF _Toc509219640 \h </w:instrText>
            </w:r>
            <w:r w:rsidR="00F071DD">
              <w:rPr>
                <w:noProof/>
                <w:webHidden/>
              </w:rPr>
            </w:r>
            <w:r w:rsidR="00F071DD">
              <w:rPr>
                <w:noProof/>
                <w:webHidden/>
              </w:rPr>
              <w:fldChar w:fldCharType="separate"/>
            </w:r>
            <w:r w:rsidR="00F071DD">
              <w:rPr>
                <w:noProof/>
                <w:webHidden/>
              </w:rPr>
              <w:t>9</w:t>
            </w:r>
            <w:r w:rsidR="00F071DD">
              <w:rPr>
                <w:noProof/>
                <w:webHidden/>
              </w:rPr>
              <w:fldChar w:fldCharType="end"/>
            </w:r>
          </w:hyperlink>
        </w:p>
        <w:p w14:paraId="7A4951D8" w14:textId="77777777" w:rsidR="00F071DD" w:rsidRDefault="00A67B89">
          <w:pPr>
            <w:pStyle w:val="TOC3"/>
            <w:tabs>
              <w:tab w:val="right" w:leader="dot" w:pos="9350"/>
            </w:tabs>
            <w:rPr>
              <w:rFonts w:eastAsiaTheme="minorEastAsia"/>
              <w:noProof/>
            </w:rPr>
          </w:pPr>
          <w:hyperlink w:anchor="_Toc509219641" w:history="1">
            <w:r w:rsidR="00F071DD" w:rsidRPr="009A4D5C">
              <w:rPr>
                <w:rStyle w:val="Hyperlink"/>
                <w:noProof/>
              </w:rPr>
              <w:t>Exclusions</w:t>
            </w:r>
            <w:r w:rsidR="00F071DD">
              <w:rPr>
                <w:noProof/>
                <w:webHidden/>
              </w:rPr>
              <w:tab/>
            </w:r>
            <w:r w:rsidR="00F071DD">
              <w:rPr>
                <w:noProof/>
                <w:webHidden/>
              </w:rPr>
              <w:fldChar w:fldCharType="begin"/>
            </w:r>
            <w:r w:rsidR="00F071DD">
              <w:rPr>
                <w:noProof/>
                <w:webHidden/>
              </w:rPr>
              <w:instrText xml:space="preserve"> PAGEREF _Toc509219641 \h </w:instrText>
            </w:r>
            <w:r w:rsidR="00F071DD">
              <w:rPr>
                <w:noProof/>
                <w:webHidden/>
              </w:rPr>
            </w:r>
            <w:r w:rsidR="00F071DD">
              <w:rPr>
                <w:noProof/>
                <w:webHidden/>
              </w:rPr>
              <w:fldChar w:fldCharType="separate"/>
            </w:r>
            <w:r w:rsidR="00F071DD">
              <w:rPr>
                <w:noProof/>
                <w:webHidden/>
              </w:rPr>
              <w:t>9</w:t>
            </w:r>
            <w:r w:rsidR="00F071DD">
              <w:rPr>
                <w:noProof/>
                <w:webHidden/>
              </w:rPr>
              <w:fldChar w:fldCharType="end"/>
            </w:r>
          </w:hyperlink>
        </w:p>
        <w:p w14:paraId="69D5D0EA" w14:textId="77777777" w:rsidR="00F071DD" w:rsidRDefault="00A67B89">
          <w:pPr>
            <w:pStyle w:val="TOC3"/>
            <w:tabs>
              <w:tab w:val="right" w:leader="dot" w:pos="9350"/>
            </w:tabs>
            <w:rPr>
              <w:rFonts w:eastAsiaTheme="minorEastAsia"/>
              <w:noProof/>
            </w:rPr>
          </w:pPr>
          <w:hyperlink w:anchor="_Toc509219642" w:history="1">
            <w:r w:rsidR="00F071DD" w:rsidRPr="009A4D5C">
              <w:rPr>
                <w:rStyle w:val="Hyperlink"/>
                <w:noProof/>
              </w:rPr>
              <w:t>Field data</w:t>
            </w:r>
            <w:r w:rsidR="00F071DD">
              <w:rPr>
                <w:noProof/>
                <w:webHidden/>
              </w:rPr>
              <w:tab/>
            </w:r>
            <w:r w:rsidR="00F071DD">
              <w:rPr>
                <w:noProof/>
                <w:webHidden/>
              </w:rPr>
              <w:fldChar w:fldCharType="begin"/>
            </w:r>
            <w:r w:rsidR="00F071DD">
              <w:rPr>
                <w:noProof/>
                <w:webHidden/>
              </w:rPr>
              <w:instrText xml:space="preserve"> PAGEREF _Toc509219642 \h </w:instrText>
            </w:r>
            <w:r w:rsidR="00F071DD">
              <w:rPr>
                <w:noProof/>
                <w:webHidden/>
              </w:rPr>
            </w:r>
            <w:r w:rsidR="00F071DD">
              <w:rPr>
                <w:noProof/>
                <w:webHidden/>
              </w:rPr>
              <w:fldChar w:fldCharType="separate"/>
            </w:r>
            <w:r w:rsidR="00F071DD">
              <w:rPr>
                <w:noProof/>
                <w:webHidden/>
              </w:rPr>
              <w:t>9</w:t>
            </w:r>
            <w:r w:rsidR="00F071DD">
              <w:rPr>
                <w:noProof/>
                <w:webHidden/>
              </w:rPr>
              <w:fldChar w:fldCharType="end"/>
            </w:r>
          </w:hyperlink>
        </w:p>
        <w:p w14:paraId="4ABC8E2E" w14:textId="77777777" w:rsidR="00F071DD" w:rsidRDefault="00A67B89">
          <w:pPr>
            <w:pStyle w:val="TOC3"/>
            <w:tabs>
              <w:tab w:val="right" w:leader="dot" w:pos="9350"/>
            </w:tabs>
            <w:rPr>
              <w:rFonts w:eastAsiaTheme="minorEastAsia"/>
              <w:noProof/>
            </w:rPr>
          </w:pPr>
          <w:hyperlink w:anchor="_Toc509219643" w:history="1">
            <w:r w:rsidR="00F071DD" w:rsidRPr="009A4D5C">
              <w:rPr>
                <w:rStyle w:val="Hyperlink"/>
                <w:noProof/>
              </w:rPr>
              <w:t>Computed Field</w:t>
            </w:r>
            <w:r w:rsidR="00F071DD">
              <w:rPr>
                <w:noProof/>
                <w:webHidden/>
              </w:rPr>
              <w:tab/>
            </w:r>
            <w:r w:rsidR="00F071DD">
              <w:rPr>
                <w:noProof/>
                <w:webHidden/>
              </w:rPr>
              <w:fldChar w:fldCharType="begin"/>
            </w:r>
            <w:r w:rsidR="00F071DD">
              <w:rPr>
                <w:noProof/>
                <w:webHidden/>
              </w:rPr>
              <w:instrText xml:space="preserve"> PAGEREF _Toc509219643 \h </w:instrText>
            </w:r>
            <w:r w:rsidR="00F071DD">
              <w:rPr>
                <w:noProof/>
                <w:webHidden/>
              </w:rPr>
            </w:r>
            <w:r w:rsidR="00F071DD">
              <w:rPr>
                <w:noProof/>
                <w:webHidden/>
              </w:rPr>
              <w:fldChar w:fldCharType="separate"/>
            </w:r>
            <w:r w:rsidR="00F071DD">
              <w:rPr>
                <w:noProof/>
                <w:webHidden/>
              </w:rPr>
              <w:t>9</w:t>
            </w:r>
            <w:r w:rsidR="00F071DD">
              <w:rPr>
                <w:noProof/>
                <w:webHidden/>
              </w:rPr>
              <w:fldChar w:fldCharType="end"/>
            </w:r>
          </w:hyperlink>
        </w:p>
        <w:p w14:paraId="3EA74723" w14:textId="77777777" w:rsidR="00F071DD" w:rsidRDefault="00A67B89">
          <w:pPr>
            <w:pStyle w:val="TOC2"/>
            <w:tabs>
              <w:tab w:val="right" w:leader="dot" w:pos="9350"/>
            </w:tabs>
            <w:rPr>
              <w:rFonts w:eastAsiaTheme="minorEastAsia"/>
              <w:noProof/>
            </w:rPr>
          </w:pPr>
          <w:hyperlink w:anchor="_Toc509219644" w:history="1">
            <w:r w:rsidR="00F071DD" w:rsidRPr="009A4D5C">
              <w:rPr>
                <w:rStyle w:val="Hyperlink"/>
                <w:noProof/>
              </w:rPr>
              <w:t>Lead FTEs</w:t>
            </w:r>
            <w:r w:rsidR="00F071DD">
              <w:rPr>
                <w:noProof/>
                <w:webHidden/>
              </w:rPr>
              <w:tab/>
            </w:r>
            <w:r w:rsidR="00F071DD">
              <w:rPr>
                <w:noProof/>
                <w:webHidden/>
              </w:rPr>
              <w:fldChar w:fldCharType="begin"/>
            </w:r>
            <w:r w:rsidR="00F071DD">
              <w:rPr>
                <w:noProof/>
                <w:webHidden/>
              </w:rPr>
              <w:instrText xml:space="preserve"> PAGEREF _Toc509219644 \h </w:instrText>
            </w:r>
            <w:r w:rsidR="00F071DD">
              <w:rPr>
                <w:noProof/>
                <w:webHidden/>
              </w:rPr>
            </w:r>
            <w:r w:rsidR="00F071DD">
              <w:rPr>
                <w:noProof/>
                <w:webHidden/>
              </w:rPr>
              <w:fldChar w:fldCharType="separate"/>
            </w:r>
            <w:r w:rsidR="00F071DD">
              <w:rPr>
                <w:noProof/>
                <w:webHidden/>
              </w:rPr>
              <w:t>11</w:t>
            </w:r>
            <w:r w:rsidR="00F071DD">
              <w:rPr>
                <w:noProof/>
                <w:webHidden/>
              </w:rPr>
              <w:fldChar w:fldCharType="end"/>
            </w:r>
          </w:hyperlink>
        </w:p>
        <w:p w14:paraId="3260EE0C" w14:textId="77777777" w:rsidR="00F071DD" w:rsidRDefault="00A67B89">
          <w:pPr>
            <w:pStyle w:val="TOC3"/>
            <w:tabs>
              <w:tab w:val="right" w:leader="dot" w:pos="9350"/>
            </w:tabs>
            <w:rPr>
              <w:rFonts w:eastAsiaTheme="minorEastAsia"/>
              <w:noProof/>
            </w:rPr>
          </w:pPr>
          <w:hyperlink w:anchor="_Toc509219645" w:history="1">
            <w:r w:rsidR="00F071DD" w:rsidRPr="009A4D5C">
              <w:rPr>
                <w:rStyle w:val="Hyperlink"/>
                <w:noProof/>
              </w:rPr>
              <w:t>Setup Effort</w:t>
            </w:r>
            <w:r w:rsidR="00F071DD">
              <w:rPr>
                <w:noProof/>
                <w:webHidden/>
              </w:rPr>
              <w:tab/>
            </w:r>
            <w:r w:rsidR="00F071DD">
              <w:rPr>
                <w:noProof/>
                <w:webHidden/>
              </w:rPr>
              <w:fldChar w:fldCharType="begin"/>
            </w:r>
            <w:r w:rsidR="00F071DD">
              <w:rPr>
                <w:noProof/>
                <w:webHidden/>
              </w:rPr>
              <w:instrText xml:space="preserve"> PAGEREF _Toc509219645 \h </w:instrText>
            </w:r>
            <w:r w:rsidR="00F071DD">
              <w:rPr>
                <w:noProof/>
                <w:webHidden/>
              </w:rPr>
            </w:r>
            <w:r w:rsidR="00F071DD">
              <w:rPr>
                <w:noProof/>
                <w:webHidden/>
              </w:rPr>
              <w:fldChar w:fldCharType="separate"/>
            </w:r>
            <w:r w:rsidR="00F071DD">
              <w:rPr>
                <w:noProof/>
                <w:webHidden/>
              </w:rPr>
              <w:t>11</w:t>
            </w:r>
            <w:r w:rsidR="00F071DD">
              <w:rPr>
                <w:noProof/>
                <w:webHidden/>
              </w:rPr>
              <w:fldChar w:fldCharType="end"/>
            </w:r>
          </w:hyperlink>
        </w:p>
        <w:p w14:paraId="4B98FE27" w14:textId="77777777" w:rsidR="00F071DD" w:rsidRDefault="00A67B89">
          <w:pPr>
            <w:pStyle w:val="TOC3"/>
            <w:tabs>
              <w:tab w:val="right" w:leader="dot" w:pos="9350"/>
            </w:tabs>
            <w:rPr>
              <w:rFonts w:eastAsiaTheme="minorEastAsia"/>
              <w:noProof/>
            </w:rPr>
          </w:pPr>
          <w:hyperlink w:anchor="_Toc509219646" w:history="1">
            <w:r w:rsidR="00F071DD" w:rsidRPr="009A4D5C">
              <w:rPr>
                <w:rStyle w:val="Hyperlink"/>
                <w:noProof/>
              </w:rPr>
              <w:t>CPPC Effort</w:t>
            </w:r>
            <w:r w:rsidR="00F071DD">
              <w:rPr>
                <w:noProof/>
                <w:webHidden/>
              </w:rPr>
              <w:tab/>
            </w:r>
            <w:r w:rsidR="00F071DD">
              <w:rPr>
                <w:noProof/>
                <w:webHidden/>
              </w:rPr>
              <w:fldChar w:fldCharType="begin"/>
            </w:r>
            <w:r w:rsidR="00F071DD">
              <w:rPr>
                <w:noProof/>
                <w:webHidden/>
              </w:rPr>
              <w:instrText xml:space="preserve"> PAGEREF _Toc509219646 \h </w:instrText>
            </w:r>
            <w:r w:rsidR="00F071DD">
              <w:rPr>
                <w:noProof/>
                <w:webHidden/>
              </w:rPr>
            </w:r>
            <w:r w:rsidR="00F071DD">
              <w:rPr>
                <w:noProof/>
                <w:webHidden/>
              </w:rPr>
              <w:fldChar w:fldCharType="separate"/>
            </w:r>
            <w:r w:rsidR="00F071DD">
              <w:rPr>
                <w:noProof/>
                <w:webHidden/>
              </w:rPr>
              <w:t>11</w:t>
            </w:r>
            <w:r w:rsidR="00F071DD">
              <w:rPr>
                <w:noProof/>
                <w:webHidden/>
              </w:rPr>
              <w:fldChar w:fldCharType="end"/>
            </w:r>
          </w:hyperlink>
        </w:p>
        <w:p w14:paraId="475AF60F" w14:textId="77777777" w:rsidR="00F071DD" w:rsidRDefault="00A67B89">
          <w:pPr>
            <w:pStyle w:val="TOC2"/>
            <w:tabs>
              <w:tab w:val="right" w:leader="dot" w:pos="9350"/>
            </w:tabs>
            <w:rPr>
              <w:rFonts w:eastAsiaTheme="minorEastAsia"/>
              <w:noProof/>
            </w:rPr>
          </w:pPr>
          <w:hyperlink w:anchor="_Toc509219647" w:history="1">
            <w:r w:rsidR="00F071DD" w:rsidRPr="009A4D5C">
              <w:rPr>
                <w:rStyle w:val="Hyperlink"/>
                <w:noProof/>
              </w:rPr>
              <w:t>Programmer FTEs</w:t>
            </w:r>
            <w:r w:rsidR="00F071DD">
              <w:rPr>
                <w:noProof/>
                <w:webHidden/>
              </w:rPr>
              <w:tab/>
            </w:r>
            <w:r w:rsidR="00F071DD">
              <w:rPr>
                <w:noProof/>
                <w:webHidden/>
              </w:rPr>
              <w:fldChar w:fldCharType="begin"/>
            </w:r>
            <w:r w:rsidR="00F071DD">
              <w:rPr>
                <w:noProof/>
                <w:webHidden/>
              </w:rPr>
              <w:instrText xml:space="preserve"> PAGEREF _Toc509219647 \h </w:instrText>
            </w:r>
            <w:r w:rsidR="00F071DD">
              <w:rPr>
                <w:noProof/>
                <w:webHidden/>
              </w:rPr>
            </w:r>
            <w:r w:rsidR="00F071DD">
              <w:rPr>
                <w:noProof/>
                <w:webHidden/>
              </w:rPr>
              <w:fldChar w:fldCharType="separate"/>
            </w:r>
            <w:r w:rsidR="00F071DD">
              <w:rPr>
                <w:noProof/>
                <w:webHidden/>
              </w:rPr>
              <w:t>12</w:t>
            </w:r>
            <w:r w:rsidR="00F071DD">
              <w:rPr>
                <w:noProof/>
                <w:webHidden/>
              </w:rPr>
              <w:fldChar w:fldCharType="end"/>
            </w:r>
          </w:hyperlink>
        </w:p>
        <w:p w14:paraId="079E79C4" w14:textId="77777777" w:rsidR="00F071DD" w:rsidRDefault="00A67B89">
          <w:pPr>
            <w:pStyle w:val="TOC3"/>
            <w:tabs>
              <w:tab w:val="right" w:leader="dot" w:pos="9350"/>
            </w:tabs>
            <w:rPr>
              <w:rFonts w:eastAsiaTheme="minorEastAsia"/>
              <w:noProof/>
            </w:rPr>
          </w:pPr>
          <w:hyperlink w:anchor="_Toc509219648" w:history="1">
            <w:r w:rsidR="00F071DD" w:rsidRPr="009A4D5C">
              <w:rPr>
                <w:rStyle w:val="Hyperlink"/>
                <w:noProof/>
              </w:rPr>
              <w:t>Setup_DataBaseBuildEffort</w:t>
            </w:r>
            <w:r w:rsidR="00F071DD">
              <w:rPr>
                <w:noProof/>
                <w:webHidden/>
              </w:rPr>
              <w:tab/>
            </w:r>
            <w:r w:rsidR="00F071DD">
              <w:rPr>
                <w:noProof/>
                <w:webHidden/>
              </w:rPr>
              <w:fldChar w:fldCharType="begin"/>
            </w:r>
            <w:r w:rsidR="00F071DD">
              <w:rPr>
                <w:noProof/>
                <w:webHidden/>
              </w:rPr>
              <w:instrText xml:space="preserve"> PAGEREF _Toc509219648 \h </w:instrText>
            </w:r>
            <w:r w:rsidR="00F071DD">
              <w:rPr>
                <w:noProof/>
                <w:webHidden/>
              </w:rPr>
            </w:r>
            <w:r w:rsidR="00F071DD">
              <w:rPr>
                <w:noProof/>
                <w:webHidden/>
              </w:rPr>
              <w:fldChar w:fldCharType="separate"/>
            </w:r>
            <w:r w:rsidR="00F071DD">
              <w:rPr>
                <w:noProof/>
                <w:webHidden/>
              </w:rPr>
              <w:t>13</w:t>
            </w:r>
            <w:r w:rsidR="00F071DD">
              <w:rPr>
                <w:noProof/>
                <w:webHidden/>
              </w:rPr>
              <w:fldChar w:fldCharType="end"/>
            </w:r>
          </w:hyperlink>
        </w:p>
        <w:p w14:paraId="65B1FF49" w14:textId="77777777" w:rsidR="00F071DD" w:rsidRDefault="00A67B89">
          <w:pPr>
            <w:pStyle w:val="TOC3"/>
            <w:tabs>
              <w:tab w:val="right" w:leader="dot" w:pos="9350"/>
            </w:tabs>
            <w:rPr>
              <w:rFonts w:eastAsiaTheme="minorEastAsia"/>
              <w:noProof/>
            </w:rPr>
          </w:pPr>
          <w:hyperlink w:anchor="_Toc509219649" w:history="1">
            <w:r w:rsidR="00F071DD" w:rsidRPr="009A4D5C">
              <w:rPr>
                <w:rStyle w:val="Hyperlink"/>
                <w:noProof/>
              </w:rPr>
              <w:t>Setup_DVSReviewEffort</w:t>
            </w:r>
            <w:r w:rsidR="00F071DD">
              <w:rPr>
                <w:noProof/>
                <w:webHidden/>
              </w:rPr>
              <w:tab/>
            </w:r>
            <w:r w:rsidR="00F071DD">
              <w:rPr>
                <w:noProof/>
                <w:webHidden/>
              </w:rPr>
              <w:fldChar w:fldCharType="begin"/>
            </w:r>
            <w:r w:rsidR="00F071DD">
              <w:rPr>
                <w:noProof/>
                <w:webHidden/>
              </w:rPr>
              <w:instrText xml:space="preserve"> PAGEREF _Toc509219649 \h </w:instrText>
            </w:r>
            <w:r w:rsidR="00F071DD">
              <w:rPr>
                <w:noProof/>
                <w:webHidden/>
              </w:rPr>
            </w:r>
            <w:r w:rsidR="00F071DD">
              <w:rPr>
                <w:noProof/>
                <w:webHidden/>
              </w:rPr>
              <w:fldChar w:fldCharType="separate"/>
            </w:r>
            <w:r w:rsidR="00F071DD">
              <w:rPr>
                <w:noProof/>
                <w:webHidden/>
              </w:rPr>
              <w:t>14</w:t>
            </w:r>
            <w:r w:rsidR="00F071DD">
              <w:rPr>
                <w:noProof/>
                <w:webHidden/>
              </w:rPr>
              <w:fldChar w:fldCharType="end"/>
            </w:r>
          </w:hyperlink>
        </w:p>
        <w:p w14:paraId="789B7E5D" w14:textId="77777777" w:rsidR="00F071DD" w:rsidRDefault="00A67B89">
          <w:pPr>
            <w:pStyle w:val="TOC3"/>
            <w:tabs>
              <w:tab w:val="right" w:leader="dot" w:pos="9350"/>
            </w:tabs>
            <w:rPr>
              <w:rFonts w:eastAsiaTheme="minorEastAsia"/>
              <w:noProof/>
            </w:rPr>
          </w:pPr>
          <w:hyperlink w:anchor="_Toc509219650" w:history="1">
            <w:r w:rsidR="00F071DD" w:rsidRPr="009A4D5C">
              <w:rPr>
                <w:rStyle w:val="Hyperlink"/>
                <w:noProof/>
              </w:rPr>
              <w:t>Setup_Round1EditCheckProgrammingEffort</w:t>
            </w:r>
            <w:r w:rsidR="00F071DD">
              <w:rPr>
                <w:noProof/>
                <w:webHidden/>
              </w:rPr>
              <w:tab/>
            </w:r>
            <w:r w:rsidR="00F071DD">
              <w:rPr>
                <w:noProof/>
                <w:webHidden/>
              </w:rPr>
              <w:fldChar w:fldCharType="begin"/>
            </w:r>
            <w:r w:rsidR="00F071DD">
              <w:rPr>
                <w:noProof/>
                <w:webHidden/>
              </w:rPr>
              <w:instrText xml:space="preserve"> PAGEREF _Toc509219650 \h </w:instrText>
            </w:r>
            <w:r w:rsidR="00F071DD">
              <w:rPr>
                <w:noProof/>
                <w:webHidden/>
              </w:rPr>
            </w:r>
            <w:r w:rsidR="00F071DD">
              <w:rPr>
                <w:noProof/>
                <w:webHidden/>
              </w:rPr>
              <w:fldChar w:fldCharType="separate"/>
            </w:r>
            <w:r w:rsidR="00F071DD">
              <w:rPr>
                <w:noProof/>
                <w:webHidden/>
              </w:rPr>
              <w:t>15</w:t>
            </w:r>
            <w:r w:rsidR="00F071DD">
              <w:rPr>
                <w:noProof/>
                <w:webHidden/>
              </w:rPr>
              <w:fldChar w:fldCharType="end"/>
            </w:r>
          </w:hyperlink>
        </w:p>
        <w:p w14:paraId="004BB6BE" w14:textId="77777777" w:rsidR="00F071DD" w:rsidRDefault="00A67B89">
          <w:pPr>
            <w:pStyle w:val="TOC3"/>
            <w:tabs>
              <w:tab w:val="right" w:leader="dot" w:pos="9350"/>
            </w:tabs>
            <w:rPr>
              <w:rFonts w:eastAsiaTheme="minorEastAsia"/>
              <w:noProof/>
            </w:rPr>
          </w:pPr>
          <w:hyperlink w:anchor="_Toc509219651" w:history="1">
            <w:r w:rsidR="00F071DD" w:rsidRPr="009A4D5C">
              <w:rPr>
                <w:rStyle w:val="Hyperlink"/>
                <w:noProof/>
              </w:rPr>
              <w:t>Setup_Round2EditCheckProgrammingEffort</w:t>
            </w:r>
            <w:r w:rsidR="00F071DD">
              <w:rPr>
                <w:noProof/>
                <w:webHidden/>
              </w:rPr>
              <w:tab/>
            </w:r>
            <w:r w:rsidR="00F071DD">
              <w:rPr>
                <w:noProof/>
                <w:webHidden/>
              </w:rPr>
              <w:fldChar w:fldCharType="begin"/>
            </w:r>
            <w:r w:rsidR="00F071DD">
              <w:rPr>
                <w:noProof/>
                <w:webHidden/>
              </w:rPr>
              <w:instrText xml:space="preserve"> PAGEREF _Toc509219651 \h </w:instrText>
            </w:r>
            <w:r w:rsidR="00F071DD">
              <w:rPr>
                <w:noProof/>
                <w:webHidden/>
              </w:rPr>
            </w:r>
            <w:r w:rsidR="00F071DD">
              <w:rPr>
                <w:noProof/>
                <w:webHidden/>
              </w:rPr>
              <w:fldChar w:fldCharType="separate"/>
            </w:r>
            <w:r w:rsidR="00F071DD">
              <w:rPr>
                <w:noProof/>
                <w:webHidden/>
              </w:rPr>
              <w:t>16</w:t>
            </w:r>
            <w:r w:rsidR="00F071DD">
              <w:rPr>
                <w:noProof/>
                <w:webHidden/>
              </w:rPr>
              <w:fldChar w:fldCharType="end"/>
            </w:r>
          </w:hyperlink>
        </w:p>
        <w:p w14:paraId="73AE3B5C" w14:textId="77777777" w:rsidR="00F071DD" w:rsidRDefault="00A67B89">
          <w:pPr>
            <w:pStyle w:val="TOC3"/>
            <w:tabs>
              <w:tab w:val="right" w:leader="dot" w:pos="9350"/>
            </w:tabs>
            <w:rPr>
              <w:rFonts w:eastAsiaTheme="minorEastAsia"/>
              <w:noProof/>
            </w:rPr>
          </w:pPr>
          <w:hyperlink w:anchor="_Toc509219652" w:history="1">
            <w:r w:rsidR="00F071DD" w:rsidRPr="009A4D5C">
              <w:rPr>
                <w:rStyle w:val="Hyperlink"/>
                <w:noProof/>
              </w:rPr>
              <w:t>Setup_InternalUATEffort</w:t>
            </w:r>
            <w:r w:rsidR="00F071DD">
              <w:rPr>
                <w:noProof/>
                <w:webHidden/>
              </w:rPr>
              <w:tab/>
            </w:r>
            <w:r w:rsidR="00F071DD">
              <w:rPr>
                <w:noProof/>
                <w:webHidden/>
              </w:rPr>
              <w:fldChar w:fldCharType="begin"/>
            </w:r>
            <w:r w:rsidR="00F071DD">
              <w:rPr>
                <w:noProof/>
                <w:webHidden/>
              </w:rPr>
              <w:instrText xml:space="preserve"> PAGEREF _Toc509219652 \h </w:instrText>
            </w:r>
            <w:r w:rsidR="00F071DD">
              <w:rPr>
                <w:noProof/>
                <w:webHidden/>
              </w:rPr>
            </w:r>
            <w:r w:rsidR="00F071DD">
              <w:rPr>
                <w:noProof/>
                <w:webHidden/>
              </w:rPr>
              <w:fldChar w:fldCharType="separate"/>
            </w:r>
            <w:r w:rsidR="00F071DD">
              <w:rPr>
                <w:noProof/>
                <w:webHidden/>
              </w:rPr>
              <w:t>17</w:t>
            </w:r>
            <w:r w:rsidR="00F071DD">
              <w:rPr>
                <w:noProof/>
                <w:webHidden/>
              </w:rPr>
              <w:fldChar w:fldCharType="end"/>
            </w:r>
          </w:hyperlink>
        </w:p>
        <w:p w14:paraId="7E283C4B" w14:textId="77777777" w:rsidR="00F071DD" w:rsidRDefault="00A67B89">
          <w:pPr>
            <w:pStyle w:val="TOC3"/>
            <w:tabs>
              <w:tab w:val="right" w:leader="dot" w:pos="9350"/>
            </w:tabs>
            <w:rPr>
              <w:rFonts w:eastAsiaTheme="minorEastAsia"/>
              <w:noProof/>
            </w:rPr>
          </w:pPr>
          <w:hyperlink w:anchor="_Toc509219653" w:history="1">
            <w:r w:rsidR="00F071DD" w:rsidRPr="009A4D5C">
              <w:rPr>
                <w:rStyle w:val="Hyperlink"/>
                <w:noProof/>
              </w:rPr>
              <w:t>Setup_ExternalUATEffort</w:t>
            </w:r>
            <w:r w:rsidR="00F071DD">
              <w:rPr>
                <w:noProof/>
                <w:webHidden/>
              </w:rPr>
              <w:tab/>
            </w:r>
            <w:r w:rsidR="00F071DD">
              <w:rPr>
                <w:noProof/>
                <w:webHidden/>
              </w:rPr>
              <w:fldChar w:fldCharType="begin"/>
            </w:r>
            <w:r w:rsidR="00F071DD">
              <w:rPr>
                <w:noProof/>
                <w:webHidden/>
              </w:rPr>
              <w:instrText xml:space="preserve"> PAGEREF _Toc509219653 \h </w:instrText>
            </w:r>
            <w:r w:rsidR="00F071DD">
              <w:rPr>
                <w:noProof/>
                <w:webHidden/>
              </w:rPr>
            </w:r>
            <w:r w:rsidR="00F071DD">
              <w:rPr>
                <w:noProof/>
                <w:webHidden/>
              </w:rPr>
              <w:fldChar w:fldCharType="separate"/>
            </w:r>
            <w:r w:rsidR="00F071DD">
              <w:rPr>
                <w:noProof/>
                <w:webHidden/>
              </w:rPr>
              <w:t>18</w:t>
            </w:r>
            <w:r w:rsidR="00F071DD">
              <w:rPr>
                <w:noProof/>
                <w:webHidden/>
              </w:rPr>
              <w:fldChar w:fldCharType="end"/>
            </w:r>
          </w:hyperlink>
        </w:p>
        <w:p w14:paraId="689E0BD8" w14:textId="77777777" w:rsidR="00F071DD" w:rsidRDefault="00A67B89">
          <w:pPr>
            <w:pStyle w:val="TOC3"/>
            <w:tabs>
              <w:tab w:val="right" w:leader="dot" w:pos="9350"/>
            </w:tabs>
            <w:rPr>
              <w:rFonts w:eastAsiaTheme="minorEastAsia"/>
              <w:noProof/>
            </w:rPr>
          </w:pPr>
          <w:hyperlink w:anchor="_Toc509219654" w:history="1">
            <w:r w:rsidR="00F071DD" w:rsidRPr="009A4D5C">
              <w:rPr>
                <w:rStyle w:val="Hyperlink"/>
                <w:noProof/>
              </w:rPr>
              <w:t>CPPC_Round1EditCheckProgrammingEffort</w:t>
            </w:r>
            <w:r w:rsidR="00F071DD">
              <w:rPr>
                <w:noProof/>
                <w:webHidden/>
              </w:rPr>
              <w:tab/>
            </w:r>
            <w:r w:rsidR="00F071DD">
              <w:rPr>
                <w:noProof/>
                <w:webHidden/>
              </w:rPr>
              <w:fldChar w:fldCharType="begin"/>
            </w:r>
            <w:r w:rsidR="00F071DD">
              <w:rPr>
                <w:noProof/>
                <w:webHidden/>
              </w:rPr>
              <w:instrText xml:space="preserve"> PAGEREF _Toc509219654 \h </w:instrText>
            </w:r>
            <w:r w:rsidR="00F071DD">
              <w:rPr>
                <w:noProof/>
                <w:webHidden/>
              </w:rPr>
            </w:r>
            <w:r w:rsidR="00F071DD">
              <w:rPr>
                <w:noProof/>
                <w:webHidden/>
              </w:rPr>
              <w:fldChar w:fldCharType="separate"/>
            </w:r>
            <w:r w:rsidR="00F071DD">
              <w:rPr>
                <w:noProof/>
                <w:webHidden/>
              </w:rPr>
              <w:t>18</w:t>
            </w:r>
            <w:r w:rsidR="00F071DD">
              <w:rPr>
                <w:noProof/>
                <w:webHidden/>
              </w:rPr>
              <w:fldChar w:fldCharType="end"/>
            </w:r>
          </w:hyperlink>
        </w:p>
        <w:p w14:paraId="12394E64" w14:textId="77777777" w:rsidR="00F071DD" w:rsidRDefault="00A67B89">
          <w:pPr>
            <w:pStyle w:val="TOC3"/>
            <w:tabs>
              <w:tab w:val="right" w:leader="dot" w:pos="9350"/>
            </w:tabs>
            <w:rPr>
              <w:rFonts w:eastAsiaTheme="minorEastAsia"/>
              <w:noProof/>
            </w:rPr>
          </w:pPr>
          <w:hyperlink w:anchor="_Toc509219655" w:history="1">
            <w:r w:rsidR="00F071DD" w:rsidRPr="009A4D5C">
              <w:rPr>
                <w:rStyle w:val="Hyperlink"/>
                <w:noProof/>
              </w:rPr>
              <w:t>CPPC_Round2EditCheckProgrammingEffort</w:t>
            </w:r>
            <w:r w:rsidR="00F071DD">
              <w:rPr>
                <w:noProof/>
                <w:webHidden/>
              </w:rPr>
              <w:tab/>
            </w:r>
            <w:r w:rsidR="00F071DD">
              <w:rPr>
                <w:noProof/>
                <w:webHidden/>
              </w:rPr>
              <w:fldChar w:fldCharType="begin"/>
            </w:r>
            <w:r w:rsidR="00F071DD">
              <w:rPr>
                <w:noProof/>
                <w:webHidden/>
              </w:rPr>
              <w:instrText xml:space="preserve"> PAGEREF _Toc509219655 \h </w:instrText>
            </w:r>
            <w:r w:rsidR="00F071DD">
              <w:rPr>
                <w:noProof/>
                <w:webHidden/>
              </w:rPr>
            </w:r>
            <w:r w:rsidR="00F071DD">
              <w:rPr>
                <w:noProof/>
                <w:webHidden/>
              </w:rPr>
              <w:fldChar w:fldCharType="separate"/>
            </w:r>
            <w:r w:rsidR="00F071DD">
              <w:rPr>
                <w:noProof/>
                <w:webHidden/>
              </w:rPr>
              <w:t>18</w:t>
            </w:r>
            <w:r w:rsidR="00F071DD">
              <w:rPr>
                <w:noProof/>
                <w:webHidden/>
              </w:rPr>
              <w:fldChar w:fldCharType="end"/>
            </w:r>
          </w:hyperlink>
        </w:p>
        <w:p w14:paraId="3B80FB8A" w14:textId="77777777" w:rsidR="00F071DD" w:rsidRDefault="00A67B89">
          <w:pPr>
            <w:pStyle w:val="TOC3"/>
            <w:tabs>
              <w:tab w:val="right" w:leader="dot" w:pos="9350"/>
            </w:tabs>
            <w:rPr>
              <w:rFonts w:eastAsiaTheme="minorEastAsia"/>
              <w:noProof/>
            </w:rPr>
          </w:pPr>
          <w:hyperlink w:anchor="_Toc509219656" w:history="1">
            <w:r w:rsidR="00F071DD" w:rsidRPr="009A4D5C">
              <w:rPr>
                <w:rStyle w:val="Hyperlink"/>
                <w:noProof/>
              </w:rPr>
              <w:t>CPPC_InternalUATEffort</w:t>
            </w:r>
            <w:r w:rsidR="00F071DD">
              <w:rPr>
                <w:noProof/>
                <w:webHidden/>
              </w:rPr>
              <w:tab/>
            </w:r>
            <w:r w:rsidR="00F071DD">
              <w:rPr>
                <w:noProof/>
                <w:webHidden/>
              </w:rPr>
              <w:fldChar w:fldCharType="begin"/>
            </w:r>
            <w:r w:rsidR="00F071DD">
              <w:rPr>
                <w:noProof/>
                <w:webHidden/>
              </w:rPr>
              <w:instrText xml:space="preserve"> PAGEREF _Toc509219656 \h </w:instrText>
            </w:r>
            <w:r w:rsidR="00F071DD">
              <w:rPr>
                <w:noProof/>
                <w:webHidden/>
              </w:rPr>
            </w:r>
            <w:r w:rsidR="00F071DD">
              <w:rPr>
                <w:noProof/>
                <w:webHidden/>
              </w:rPr>
              <w:fldChar w:fldCharType="separate"/>
            </w:r>
            <w:r w:rsidR="00F071DD">
              <w:rPr>
                <w:noProof/>
                <w:webHidden/>
              </w:rPr>
              <w:t>18</w:t>
            </w:r>
            <w:r w:rsidR="00F071DD">
              <w:rPr>
                <w:noProof/>
                <w:webHidden/>
              </w:rPr>
              <w:fldChar w:fldCharType="end"/>
            </w:r>
          </w:hyperlink>
        </w:p>
        <w:p w14:paraId="5E3EB339" w14:textId="77777777" w:rsidR="00F071DD" w:rsidRDefault="00A67B89">
          <w:pPr>
            <w:pStyle w:val="TOC3"/>
            <w:tabs>
              <w:tab w:val="right" w:leader="dot" w:pos="9350"/>
            </w:tabs>
            <w:rPr>
              <w:rFonts w:eastAsiaTheme="minorEastAsia"/>
              <w:noProof/>
            </w:rPr>
          </w:pPr>
          <w:hyperlink w:anchor="_Toc509219657" w:history="1">
            <w:r w:rsidR="00F071DD" w:rsidRPr="009A4D5C">
              <w:rPr>
                <w:rStyle w:val="Hyperlink"/>
                <w:noProof/>
              </w:rPr>
              <w:t>CPPC_ExternalUATEffort</w:t>
            </w:r>
            <w:r w:rsidR="00F071DD">
              <w:rPr>
                <w:noProof/>
                <w:webHidden/>
              </w:rPr>
              <w:tab/>
            </w:r>
            <w:r w:rsidR="00F071DD">
              <w:rPr>
                <w:noProof/>
                <w:webHidden/>
              </w:rPr>
              <w:fldChar w:fldCharType="begin"/>
            </w:r>
            <w:r w:rsidR="00F071DD">
              <w:rPr>
                <w:noProof/>
                <w:webHidden/>
              </w:rPr>
              <w:instrText xml:space="preserve"> PAGEREF _Toc509219657 \h </w:instrText>
            </w:r>
            <w:r w:rsidR="00F071DD">
              <w:rPr>
                <w:noProof/>
                <w:webHidden/>
              </w:rPr>
            </w:r>
            <w:r w:rsidR="00F071DD">
              <w:rPr>
                <w:noProof/>
                <w:webHidden/>
              </w:rPr>
              <w:fldChar w:fldCharType="separate"/>
            </w:r>
            <w:r w:rsidR="00F071DD">
              <w:rPr>
                <w:noProof/>
                <w:webHidden/>
              </w:rPr>
              <w:t>18</w:t>
            </w:r>
            <w:r w:rsidR="00F071DD">
              <w:rPr>
                <w:noProof/>
                <w:webHidden/>
              </w:rPr>
              <w:fldChar w:fldCharType="end"/>
            </w:r>
          </w:hyperlink>
        </w:p>
        <w:p w14:paraId="266E8699" w14:textId="77777777" w:rsidR="00F071DD" w:rsidRDefault="00A67B89">
          <w:pPr>
            <w:pStyle w:val="TOC2"/>
            <w:tabs>
              <w:tab w:val="right" w:leader="dot" w:pos="9350"/>
            </w:tabs>
            <w:rPr>
              <w:rFonts w:eastAsiaTheme="minorEastAsia"/>
              <w:noProof/>
            </w:rPr>
          </w:pPr>
          <w:hyperlink w:anchor="_Toc509219658" w:history="1">
            <w:r w:rsidR="00F071DD" w:rsidRPr="009A4D5C">
              <w:rPr>
                <w:rStyle w:val="Hyperlink"/>
                <w:noProof/>
              </w:rPr>
              <w:t>Validation FTEs</w:t>
            </w:r>
            <w:r w:rsidR="00F071DD">
              <w:rPr>
                <w:noProof/>
                <w:webHidden/>
              </w:rPr>
              <w:tab/>
            </w:r>
            <w:r w:rsidR="00F071DD">
              <w:rPr>
                <w:noProof/>
                <w:webHidden/>
              </w:rPr>
              <w:fldChar w:fldCharType="begin"/>
            </w:r>
            <w:r w:rsidR="00F071DD">
              <w:rPr>
                <w:noProof/>
                <w:webHidden/>
              </w:rPr>
              <w:instrText xml:space="preserve"> PAGEREF _Toc509219658 \h </w:instrText>
            </w:r>
            <w:r w:rsidR="00F071DD">
              <w:rPr>
                <w:noProof/>
                <w:webHidden/>
              </w:rPr>
            </w:r>
            <w:r w:rsidR="00F071DD">
              <w:rPr>
                <w:noProof/>
                <w:webHidden/>
              </w:rPr>
              <w:fldChar w:fldCharType="separate"/>
            </w:r>
            <w:r w:rsidR="00F071DD">
              <w:rPr>
                <w:noProof/>
                <w:webHidden/>
              </w:rPr>
              <w:t>19</w:t>
            </w:r>
            <w:r w:rsidR="00F071DD">
              <w:rPr>
                <w:noProof/>
                <w:webHidden/>
              </w:rPr>
              <w:fldChar w:fldCharType="end"/>
            </w:r>
          </w:hyperlink>
        </w:p>
        <w:p w14:paraId="792E5CD7" w14:textId="77777777" w:rsidR="00F071DD" w:rsidRDefault="00A67B89">
          <w:pPr>
            <w:pStyle w:val="TOC3"/>
            <w:tabs>
              <w:tab w:val="right" w:leader="dot" w:pos="9350"/>
            </w:tabs>
            <w:rPr>
              <w:rFonts w:eastAsiaTheme="minorEastAsia"/>
              <w:noProof/>
            </w:rPr>
          </w:pPr>
          <w:hyperlink w:anchor="_Toc509219659" w:history="1">
            <w:r w:rsidR="00F071DD" w:rsidRPr="009A4D5C">
              <w:rPr>
                <w:rStyle w:val="Hyperlink"/>
                <w:noProof/>
              </w:rPr>
              <w:t>Setup_DVSReviewEffort</w:t>
            </w:r>
            <w:r w:rsidR="00F071DD">
              <w:rPr>
                <w:noProof/>
                <w:webHidden/>
              </w:rPr>
              <w:tab/>
            </w:r>
            <w:r w:rsidR="00F071DD">
              <w:rPr>
                <w:noProof/>
                <w:webHidden/>
              </w:rPr>
              <w:fldChar w:fldCharType="begin"/>
            </w:r>
            <w:r w:rsidR="00F071DD">
              <w:rPr>
                <w:noProof/>
                <w:webHidden/>
              </w:rPr>
              <w:instrText xml:space="preserve"> PAGEREF _Toc509219659 \h </w:instrText>
            </w:r>
            <w:r w:rsidR="00F071DD">
              <w:rPr>
                <w:noProof/>
                <w:webHidden/>
              </w:rPr>
            </w:r>
            <w:r w:rsidR="00F071DD">
              <w:rPr>
                <w:noProof/>
                <w:webHidden/>
              </w:rPr>
              <w:fldChar w:fldCharType="separate"/>
            </w:r>
            <w:r w:rsidR="00F071DD">
              <w:rPr>
                <w:noProof/>
                <w:webHidden/>
              </w:rPr>
              <w:t>20</w:t>
            </w:r>
            <w:r w:rsidR="00F071DD">
              <w:rPr>
                <w:noProof/>
                <w:webHidden/>
              </w:rPr>
              <w:fldChar w:fldCharType="end"/>
            </w:r>
          </w:hyperlink>
        </w:p>
        <w:p w14:paraId="02ACAC54" w14:textId="77777777" w:rsidR="00F071DD" w:rsidRDefault="00A67B89">
          <w:pPr>
            <w:pStyle w:val="TOC3"/>
            <w:tabs>
              <w:tab w:val="right" w:leader="dot" w:pos="9350"/>
            </w:tabs>
            <w:rPr>
              <w:rFonts w:eastAsiaTheme="minorEastAsia"/>
              <w:noProof/>
            </w:rPr>
          </w:pPr>
          <w:hyperlink w:anchor="_Toc509219660" w:history="1">
            <w:r w:rsidR="00F071DD" w:rsidRPr="009A4D5C">
              <w:rPr>
                <w:rStyle w:val="Hyperlink"/>
                <w:noProof/>
              </w:rPr>
              <w:t>Setup_TestScriptDataWritingEffort</w:t>
            </w:r>
            <w:r w:rsidR="00F071DD">
              <w:rPr>
                <w:noProof/>
                <w:webHidden/>
              </w:rPr>
              <w:tab/>
            </w:r>
            <w:r w:rsidR="00F071DD">
              <w:rPr>
                <w:noProof/>
                <w:webHidden/>
              </w:rPr>
              <w:fldChar w:fldCharType="begin"/>
            </w:r>
            <w:r w:rsidR="00F071DD">
              <w:rPr>
                <w:noProof/>
                <w:webHidden/>
              </w:rPr>
              <w:instrText xml:space="preserve"> PAGEREF _Toc509219660 \h </w:instrText>
            </w:r>
            <w:r w:rsidR="00F071DD">
              <w:rPr>
                <w:noProof/>
                <w:webHidden/>
              </w:rPr>
            </w:r>
            <w:r w:rsidR="00F071DD">
              <w:rPr>
                <w:noProof/>
                <w:webHidden/>
              </w:rPr>
              <w:fldChar w:fldCharType="separate"/>
            </w:r>
            <w:r w:rsidR="00F071DD">
              <w:rPr>
                <w:noProof/>
                <w:webHidden/>
              </w:rPr>
              <w:t>21</w:t>
            </w:r>
            <w:r w:rsidR="00F071DD">
              <w:rPr>
                <w:noProof/>
                <w:webHidden/>
              </w:rPr>
              <w:fldChar w:fldCharType="end"/>
            </w:r>
          </w:hyperlink>
        </w:p>
        <w:p w14:paraId="355BCEAF" w14:textId="77777777" w:rsidR="00F071DD" w:rsidRDefault="00A67B89">
          <w:pPr>
            <w:pStyle w:val="TOC3"/>
            <w:tabs>
              <w:tab w:val="right" w:leader="dot" w:pos="9350"/>
            </w:tabs>
            <w:rPr>
              <w:rFonts w:eastAsiaTheme="minorEastAsia"/>
              <w:noProof/>
            </w:rPr>
          </w:pPr>
          <w:hyperlink w:anchor="_Toc509219661" w:history="1">
            <w:r w:rsidR="00F071DD" w:rsidRPr="009A4D5C">
              <w:rPr>
                <w:rStyle w:val="Hyperlink"/>
                <w:noProof/>
              </w:rPr>
              <w:t>Setup_EditCheckValidationEffort</w:t>
            </w:r>
            <w:r w:rsidR="00F071DD">
              <w:rPr>
                <w:noProof/>
                <w:webHidden/>
              </w:rPr>
              <w:tab/>
            </w:r>
            <w:r w:rsidR="00F071DD">
              <w:rPr>
                <w:noProof/>
                <w:webHidden/>
              </w:rPr>
              <w:fldChar w:fldCharType="begin"/>
            </w:r>
            <w:r w:rsidR="00F071DD">
              <w:rPr>
                <w:noProof/>
                <w:webHidden/>
              </w:rPr>
              <w:instrText xml:space="preserve"> PAGEREF _Toc509219661 \h </w:instrText>
            </w:r>
            <w:r w:rsidR="00F071DD">
              <w:rPr>
                <w:noProof/>
                <w:webHidden/>
              </w:rPr>
            </w:r>
            <w:r w:rsidR="00F071DD">
              <w:rPr>
                <w:noProof/>
                <w:webHidden/>
              </w:rPr>
              <w:fldChar w:fldCharType="separate"/>
            </w:r>
            <w:r w:rsidR="00F071DD">
              <w:rPr>
                <w:noProof/>
                <w:webHidden/>
              </w:rPr>
              <w:t>21</w:t>
            </w:r>
            <w:r w:rsidR="00F071DD">
              <w:rPr>
                <w:noProof/>
                <w:webHidden/>
              </w:rPr>
              <w:fldChar w:fldCharType="end"/>
            </w:r>
          </w:hyperlink>
        </w:p>
        <w:p w14:paraId="1E14E3F3" w14:textId="77777777" w:rsidR="00F071DD" w:rsidRDefault="00A67B89">
          <w:pPr>
            <w:pStyle w:val="TOC3"/>
            <w:tabs>
              <w:tab w:val="right" w:leader="dot" w:pos="9350"/>
            </w:tabs>
            <w:rPr>
              <w:rFonts w:eastAsiaTheme="minorEastAsia"/>
              <w:noProof/>
            </w:rPr>
          </w:pPr>
          <w:hyperlink w:anchor="_Toc509219662" w:history="1">
            <w:r w:rsidR="00F071DD" w:rsidRPr="009A4D5C">
              <w:rPr>
                <w:rStyle w:val="Hyperlink"/>
                <w:noProof/>
              </w:rPr>
              <w:t>Setup_InternalUATEffort</w:t>
            </w:r>
            <w:r w:rsidR="00F071DD">
              <w:rPr>
                <w:noProof/>
                <w:webHidden/>
              </w:rPr>
              <w:tab/>
            </w:r>
            <w:r w:rsidR="00F071DD">
              <w:rPr>
                <w:noProof/>
                <w:webHidden/>
              </w:rPr>
              <w:fldChar w:fldCharType="begin"/>
            </w:r>
            <w:r w:rsidR="00F071DD">
              <w:rPr>
                <w:noProof/>
                <w:webHidden/>
              </w:rPr>
              <w:instrText xml:space="preserve"> PAGEREF _Toc509219662 \h </w:instrText>
            </w:r>
            <w:r w:rsidR="00F071DD">
              <w:rPr>
                <w:noProof/>
                <w:webHidden/>
              </w:rPr>
            </w:r>
            <w:r w:rsidR="00F071DD">
              <w:rPr>
                <w:noProof/>
                <w:webHidden/>
              </w:rPr>
              <w:fldChar w:fldCharType="separate"/>
            </w:r>
            <w:r w:rsidR="00F071DD">
              <w:rPr>
                <w:noProof/>
                <w:webHidden/>
              </w:rPr>
              <w:t>21</w:t>
            </w:r>
            <w:r w:rsidR="00F071DD">
              <w:rPr>
                <w:noProof/>
                <w:webHidden/>
              </w:rPr>
              <w:fldChar w:fldCharType="end"/>
            </w:r>
          </w:hyperlink>
        </w:p>
        <w:p w14:paraId="227999A0" w14:textId="77777777" w:rsidR="00F071DD" w:rsidRDefault="00A67B89">
          <w:pPr>
            <w:pStyle w:val="TOC3"/>
            <w:tabs>
              <w:tab w:val="right" w:leader="dot" w:pos="9350"/>
            </w:tabs>
            <w:rPr>
              <w:rFonts w:eastAsiaTheme="minorEastAsia"/>
              <w:noProof/>
            </w:rPr>
          </w:pPr>
          <w:hyperlink w:anchor="_Toc509219663" w:history="1">
            <w:r w:rsidR="00F071DD" w:rsidRPr="009A4D5C">
              <w:rPr>
                <w:rStyle w:val="Hyperlink"/>
                <w:noProof/>
              </w:rPr>
              <w:t>Setup_ExternalUATEffort</w:t>
            </w:r>
            <w:r w:rsidR="00F071DD">
              <w:rPr>
                <w:noProof/>
                <w:webHidden/>
              </w:rPr>
              <w:tab/>
            </w:r>
            <w:r w:rsidR="00F071DD">
              <w:rPr>
                <w:noProof/>
                <w:webHidden/>
              </w:rPr>
              <w:fldChar w:fldCharType="begin"/>
            </w:r>
            <w:r w:rsidR="00F071DD">
              <w:rPr>
                <w:noProof/>
                <w:webHidden/>
              </w:rPr>
              <w:instrText xml:space="preserve"> PAGEREF _Toc509219663 \h </w:instrText>
            </w:r>
            <w:r w:rsidR="00F071DD">
              <w:rPr>
                <w:noProof/>
                <w:webHidden/>
              </w:rPr>
            </w:r>
            <w:r w:rsidR="00F071DD">
              <w:rPr>
                <w:noProof/>
                <w:webHidden/>
              </w:rPr>
              <w:fldChar w:fldCharType="separate"/>
            </w:r>
            <w:r w:rsidR="00F071DD">
              <w:rPr>
                <w:noProof/>
                <w:webHidden/>
              </w:rPr>
              <w:t>21</w:t>
            </w:r>
            <w:r w:rsidR="00F071DD">
              <w:rPr>
                <w:noProof/>
                <w:webHidden/>
              </w:rPr>
              <w:fldChar w:fldCharType="end"/>
            </w:r>
          </w:hyperlink>
        </w:p>
        <w:p w14:paraId="2E075961" w14:textId="77777777" w:rsidR="00F071DD" w:rsidRDefault="00A67B89">
          <w:pPr>
            <w:pStyle w:val="TOC3"/>
            <w:tabs>
              <w:tab w:val="right" w:leader="dot" w:pos="9350"/>
            </w:tabs>
            <w:rPr>
              <w:rFonts w:eastAsiaTheme="minorEastAsia"/>
              <w:noProof/>
            </w:rPr>
          </w:pPr>
          <w:hyperlink w:anchor="_Toc509219664" w:history="1">
            <w:r w:rsidR="00F071DD" w:rsidRPr="009A4D5C">
              <w:rPr>
                <w:rStyle w:val="Hyperlink"/>
                <w:noProof/>
              </w:rPr>
              <w:t>CPPC_TestScriptDataWritingEffort</w:t>
            </w:r>
            <w:r w:rsidR="00F071DD">
              <w:rPr>
                <w:noProof/>
                <w:webHidden/>
              </w:rPr>
              <w:tab/>
            </w:r>
            <w:r w:rsidR="00F071DD">
              <w:rPr>
                <w:noProof/>
                <w:webHidden/>
              </w:rPr>
              <w:fldChar w:fldCharType="begin"/>
            </w:r>
            <w:r w:rsidR="00F071DD">
              <w:rPr>
                <w:noProof/>
                <w:webHidden/>
              </w:rPr>
              <w:instrText xml:space="preserve"> PAGEREF _Toc509219664 \h </w:instrText>
            </w:r>
            <w:r w:rsidR="00F071DD">
              <w:rPr>
                <w:noProof/>
                <w:webHidden/>
              </w:rPr>
            </w:r>
            <w:r w:rsidR="00F071DD">
              <w:rPr>
                <w:noProof/>
                <w:webHidden/>
              </w:rPr>
              <w:fldChar w:fldCharType="separate"/>
            </w:r>
            <w:r w:rsidR="00F071DD">
              <w:rPr>
                <w:noProof/>
                <w:webHidden/>
              </w:rPr>
              <w:t>21</w:t>
            </w:r>
            <w:r w:rsidR="00F071DD">
              <w:rPr>
                <w:noProof/>
                <w:webHidden/>
              </w:rPr>
              <w:fldChar w:fldCharType="end"/>
            </w:r>
          </w:hyperlink>
        </w:p>
        <w:p w14:paraId="6AFCB84D" w14:textId="77777777" w:rsidR="00F071DD" w:rsidRDefault="00A67B89">
          <w:pPr>
            <w:pStyle w:val="TOC3"/>
            <w:tabs>
              <w:tab w:val="right" w:leader="dot" w:pos="9350"/>
            </w:tabs>
            <w:rPr>
              <w:rFonts w:eastAsiaTheme="minorEastAsia"/>
              <w:noProof/>
            </w:rPr>
          </w:pPr>
          <w:hyperlink w:anchor="_Toc509219665" w:history="1">
            <w:r w:rsidR="00F071DD" w:rsidRPr="009A4D5C">
              <w:rPr>
                <w:rStyle w:val="Hyperlink"/>
                <w:noProof/>
              </w:rPr>
              <w:t>CPPC_EditCheckValidationEffort</w:t>
            </w:r>
            <w:r w:rsidR="00F071DD">
              <w:rPr>
                <w:noProof/>
                <w:webHidden/>
              </w:rPr>
              <w:tab/>
            </w:r>
            <w:r w:rsidR="00F071DD">
              <w:rPr>
                <w:noProof/>
                <w:webHidden/>
              </w:rPr>
              <w:fldChar w:fldCharType="begin"/>
            </w:r>
            <w:r w:rsidR="00F071DD">
              <w:rPr>
                <w:noProof/>
                <w:webHidden/>
              </w:rPr>
              <w:instrText xml:space="preserve"> PAGEREF _Toc509219665 \h </w:instrText>
            </w:r>
            <w:r w:rsidR="00F071DD">
              <w:rPr>
                <w:noProof/>
                <w:webHidden/>
              </w:rPr>
            </w:r>
            <w:r w:rsidR="00F071DD">
              <w:rPr>
                <w:noProof/>
                <w:webHidden/>
              </w:rPr>
              <w:fldChar w:fldCharType="separate"/>
            </w:r>
            <w:r w:rsidR="00F071DD">
              <w:rPr>
                <w:noProof/>
                <w:webHidden/>
              </w:rPr>
              <w:t>21</w:t>
            </w:r>
            <w:r w:rsidR="00F071DD">
              <w:rPr>
                <w:noProof/>
                <w:webHidden/>
              </w:rPr>
              <w:fldChar w:fldCharType="end"/>
            </w:r>
          </w:hyperlink>
        </w:p>
        <w:p w14:paraId="7C37488C" w14:textId="77777777" w:rsidR="00F071DD" w:rsidRDefault="00A67B89">
          <w:pPr>
            <w:pStyle w:val="TOC3"/>
            <w:tabs>
              <w:tab w:val="right" w:leader="dot" w:pos="9350"/>
            </w:tabs>
            <w:rPr>
              <w:rFonts w:eastAsiaTheme="minorEastAsia"/>
              <w:noProof/>
            </w:rPr>
          </w:pPr>
          <w:hyperlink w:anchor="_Toc509219666" w:history="1">
            <w:r w:rsidR="00F071DD" w:rsidRPr="009A4D5C">
              <w:rPr>
                <w:rStyle w:val="Hyperlink"/>
                <w:noProof/>
              </w:rPr>
              <w:t>CPPC_InternalUATEffort</w:t>
            </w:r>
            <w:r w:rsidR="00F071DD">
              <w:rPr>
                <w:noProof/>
                <w:webHidden/>
              </w:rPr>
              <w:tab/>
            </w:r>
            <w:r w:rsidR="00F071DD">
              <w:rPr>
                <w:noProof/>
                <w:webHidden/>
              </w:rPr>
              <w:fldChar w:fldCharType="begin"/>
            </w:r>
            <w:r w:rsidR="00F071DD">
              <w:rPr>
                <w:noProof/>
                <w:webHidden/>
              </w:rPr>
              <w:instrText xml:space="preserve"> PAGEREF _Toc509219666 \h </w:instrText>
            </w:r>
            <w:r w:rsidR="00F071DD">
              <w:rPr>
                <w:noProof/>
                <w:webHidden/>
              </w:rPr>
            </w:r>
            <w:r w:rsidR="00F071DD">
              <w:rPr>
                <w:noProof/>
                <w:webHidden/>
              </w:rPr>
              <w:fldChar w:fldCharType="separate"/>
            </w:r>
            <w:r w:rsidR="00F071DD">
              <w:rPr>
                <w:noProof/>
                <w:webHidden/>
              </w:rPr>
              <w:t>21</w:t>
            </w:r>
            <w:r w:rsidR="00F071DD">
              <w:rPr>
                <w:noProof/>
                <w:webHidden/>
              </w:rPr>
              <w:fldChar w:fldCharType="end"/>
            </w:r>
          </w:hyperlink>
        </w:p>
        <w:p w14:paraId="6FE71652" w14:textId="77777777" w:rsidR="00F071DD" w:rsidRDefault="00A67B89">
          <w:pPr>
            <w:pStyle w:val="TOC3"/>
            <w:tabs>
              <w:tab w:val="right" w:leader="dot" w:pos="9350"/>
            </w:tabs>
            <w:rPr>
              <w:rFonts w:eastAsiaTheme="minorEastAsia"/>
              <w:noProof/>
            </w:rPr>
          </w:pPr>
          <w:hyperlink w:anchor="_Toc509219667" w:history="1">
            <w:r w:rsidR="00F071DD" w:rsidRPr="009A4D5C">
              <w:rPr>
                <w:rStyle w:val="Hyperlink"/>
                <w:noProof/>
              </w:rPr>
              <w:t>CPPC_ExternalUATEffort</w:t>
            </w:r>
            <w:r w:rsidR="00F071DD">
              <w:rPr>
                <w:noProof/>
                <w:webHidden/>
              </w:rPr>
              <w:tab/>
            </w:r>
            <w:r w:rsidR="00F071DD">
              <w:rPr>
                <w:noProof/>
                <w:webHidden/>
              </w:rPr>
              <w:fldChar w:fldCharType="begin"/>
            </w:r>
            <w:r w:rsidR="00F071DD">
              <w:rPr>
                <w:noProof/>
                <w:webHidden/>
              </w:rPr>
              <w:instrText xml:space="preserve"> PAGEREF _Toc509219667 \h </w:instrText>
            </w:r>
            <w:r w:rsidR="00F071DD">
              <w:rPr>
                <w:noProof/>
                <w:webHidden/>
              </w:rPr>
            </w:r>
            <w:r w:rsidR="00F071DD">
              <w:rPr>
                <w:noProof/>
                <w:webHidden/>
              </w:rPr>
              <w:fldChar w:fldCharType="separate"/>
            </w:r>
            <w:r w:rsidR="00F071DD">
              <w:rPr>
                <w:noProof/>
                <w:webHidden/>
              </w:rPr>
              <w:t>21</w:t>
            </w:r>
            <w:r w:rsidR="00F071DD">
              <w:rPr>
                <w:noProof/>
                <w:webHidden/>
              </w:rPr>
              <w:fldChar w:fldCharType="end"/>
            </w:r>
          </w:hyperlink>
        </w:p>
        <w:p w14:paraId="0F50448C" w14:textId="77777777" w:rsidR="00F071DD" w:rsidRDefault="00A67B89">
          <w:pPr>
            <w:pStyle w:val="TOC2"/>
            <w:tabs>
              <w:tab w:val="right" w:leader="dot" w:pos="9350"/>
            </w:tabs>
            <w:rPr>
              <w:rFonts w:eastAsiaTheme="minorEastAsia"/>
              <w:noProof/>
            </w:rPr>
          </w:pPr>
          <w:hyperlink w:anchor="_Toc509219668" w:history="1">
            <w:r w:rsidR="00F071DD" w:rsidRPr="009A4D5C">
              <w:rPr>
                <w:rStyle w:val="Hyperlink"/>
                <w:noProof/>
              </w:rPr>
              <w:t>New Set-Up_s</w:t>
            </w:r>
            <w:r w:rsidR="00F071DD">
              <w:rPr>
                <w:noProof/>
                <w:webHidden/>
              </w:rPr>
              <w:tab/>
            </w:r>
            <w:r w:rsidR="00F071DD">
              <w:rPr>
                <w:noProof/>
                <w:webHidden/>
              </w:rPr>
              <w:fldChar w:fldCharType="begin"/>
            </w:r>
            <w:r w:rsidR="00F071DD">
              <w:rPr>
                <w:noProof/>
                <w:webHidden/>
              </w:rPr>
              <w:instrText xml:space="preserve"> PAGEREF _Toc509219668 \h </w:instrText>
            </w:r>
            <w:r w:rsidR="00F071DD">
              <w:rPr>
                <w:noProof/>
                <w:webHidden/>
              </w:rPr>
            </w:r>
            <w:r w:rsidR="00F071DD">
              <w:rPr>
                <w:noProof/>
                <w:webHidden/>
              </w:rPr>
              <w:fldChar w:fldCharType="separate"/>
            </w:r>
            <w:r w:rsidR="00F071DD">
              <w:rPr>
                <w:noProof/>
                <w:webHidden/>
              </w:rPr>
              <w:t>22</w:t>
            </w:r>
            <w:r w:rsidR="00F071DD">
              <w:rPr>
                <w:noProof/>
                <w:webHidden/>
              </w:rPr>
              <w:fldChar w:fldCharType="end"/>
            </w:r>
          </w:hyperlink>
        </w:p>
        <w:p w14:paraId="156272F9" w14:textId="77777777" w:rsidR="00F071DD" w:rsidRDefault="00A67B89">
          <w:pPr>
            <w:pStyle w:val="TOC2"/>
            <w:tabs>
              <w:tab w:val="right" w:leader="dot" w:pos="9350"/>
            </w:tabs>
            <w:rPr>
              <w:rFonts w:eastAsiaTheme="minorEastAsia"/>
              <w:noProof/>
            </w:rPr>
          </w:pPr>
          <w:hyperlink w:anchor="_Toc509219669" w:history="1">
            <w:r w:rsidR="00F071DD" w:rsidRPr="009A4D5C">
              <w:rPr>
                <w:rStyle w:val="Hyperlink"/>
                <w:noProof/>
              </w:rPr>
              <w:t>New CPPC_s</w:t>
            </w:r>
            <w:r w:rsidR="00F071DD">
              <w:rPr>
                <w:noProof/>
                <w:webHidden/>
              </w:rPr>
              <w:tab/>
            </w:r>
            <w:r w:rsidR="00F071DD">
              <w:rPr>
                <w:noProof/>
                <w:webHidden/>
              </w:rPr>
              <w:fldChar w:fldCharType="begin"/>
            </w:r>
            <w:r w:rsidR="00F071DD">
              <w:rPr>
                <w:noProof/>
                <w:webHidden/>
              </w:rPr>
              <w:instrText xml:space="preserve"> PAGEREF _Toc509219669 \h </w:instrText>
            </w:r>
            <w:r w:rsidR="00F071DD">
              <w:rPr>
                <w:noProof/>
                <w:webHidden/>
              </w:rPr>
            </w:r>
            <w:r w:rsidR="00F071DD">
              <w:rPr>
                <w:noProof/>
                <w:webHidden/>
              </w:rPr>
              <w:fldChar w:fldCharType="separate"/>
            </w:r>
            <w:r w:rsidR="00F071DD">
              <w:rPr>
                <w:noProof/>
                <w:webHidden/>
              </w:rPr>
              <w:t>23</w:t>
            </w:r>
            <w:r w:rsidR="00F071DD">
              <w:rPr>
                <w:noProof/>
                <w:webHidden/>
              </w:rPr>
              <w:fldChar w:fldCharType="end"/>
            </w:r>
          </w:hyperlink>
        </w:p>
        <w:p w14:paraId="7CE17233" w14:textId="77777777" w:rsidR="00F071DD" w:rsidRDefault="00A67B89">
          <w:pPr>
            <w:pStyle w:val="TOC1"/>
            <w:tabs>
              <w:tab w:val="right" w:leader="dot" w:pos="9350"/>
            </w:tabs>
            <w:rPr>
              <w:rFonts w:eastAsiaTheme="minorEastAsia"/>
              <w:noProof/>
            </w:rPr>
          </w:pPr>
          <w:hyperlink w:anchor="_Toc509219670" w:history="1">
            <w:r w:rsidR="00F071DD" w:rsidRPr="009A4D5C">
              <w:rPr>
                <w:rStyle w:val="Hyperlink"/>
                <w:noProof/>
              </w:rPr>
              <w:t>Annexure 1</w:t>
            </w:r>
            <w:r w:rsidR="00F071DD">
              <w:rPr>
                <w:noProof/>
                <w:webHidden/>
              </w:rPr>
              <w:tab/>
            </w:r>
            <w:r w:rsidR="00F071DD">
              <w:rPr>
                <w:noProof/>
                <w:webHidden/>
              </w:rPr>
              <w:fldChar w:fldCharType="begin"/>
            </w:r>
            <w:r w:rsidR="00F071DD">
              <w:rPr>
                <w:noProof/>
                <w:webHidden/>
              </w:rPr>
              <w:instrText xml:space="preserve"> PAGEREF _Toc509219670 \h </w:instrText>
            </w:r>
            <w:r w:rsidR="00F071DD">
              <w:rPr>
                <w:noProof/>
                <w:webHidden/>
              </w:rPr>
            </w:r>
            <w:r w:rsidR="00F071DD">
              <w:rPr>
                <w:noProof/>
                <w:webHidden/>
              </w:rPr>
              <w:fldChar w:fldCharType="separate"/>
            </w:r>
            <w:r w:rsidR="00F071DD">
              <w:rPr>
                <w:noProof/>
                <w:webHidden/>
              </w:rPr>
              <w:t>29</w:t>
            </w:r>
            <w:r w:rsidR="00F071DD">
              <w:rPr>
                <w:noProof/>
                <w:webHidden/>
              </w:rPr>
              <w:fldChar w:fldCharType="end"/>
            </w:r>
          </w:hyperlink>
        </w:p>
        <w:p w14:paraId="6FE7141F" w14:textId="77777777" w:rsidR="00A47412" w:rsidRDefault="00A47412">
          <w:r>
            <w:rPr>
              <w:b/>
              <w:bCs/>
              <w:noProof/>
            </w:rPr>
            <w:fldChar w:fldCharType="end"/>
          </w:r>
        </w:p>
      </w:sdtContent>
    </w:sdt>
    <w:p w14:paraId="0EFBE45F" w14:textId="77777777" w:rsidR="00A47412" w:rsidRDefault="00A47412">
      <w:pPr>
        <w:rPr>
          <w:rFonts w:asciiTheme="majorHAnsi" w:eastAsiaTheme="majorEastAsia" w:hAnsiTheme="majorHAnsi" w:cstheme="majorBidi"/>
          <w:b/>
          <w:bCs/>
          <w:color w:val="365F91" w:themeColor="accent1" w:themeShade="BF"/>
          <w:sz w:val="28"/>
          <w:szCs w:val="28"/>
        </w:rPr>
      </w:pPr>
      <w:r>
        <w:br w:type="page"/>
      </w:r>
    </w:p>
    <w:p w14:paraId="7074D4C5" w14:textId="77777777" w:rsidR="00F2546C" w:rsidRPr="005554D7" w:rsidRDefault="00F2546C" w:rsidP="005554D7">
      <w:pPr>
        <w:pStyle w:val="Heading1"/>
        <w:rPr>
          <w:rFonts w:ascii="Book Antiqua" w:hAnsi="Book Antiqua"/>
          <w:szCs w:val="24"/>
        </w:rPr>
      </w:pPr>
      <w:bookmarkStart w:id="6" w:name="_Toc160166907"/>
      <w:bookmarkStart w:id="7" w:name="_Toc164600678"/>
      <w:bookmarkStart w:id="8" w:name="_Toc509219630"/>
      <w:r w:rsidRPr="005554D7">
        <w:rPr>
          <w:rFonts w:ascii="Book Antiqua" w:hAnsi="Book Antiqua"/>
          <w:szCs w:val="24"/>
        </w:rPr>
        <w:lastRenderedPageBreak/>
        <w:t>Revision History</w:t>
      </w:r>
      <w:bookmarkEnd w:id="6"/>
      <w:bookmarkEnd w:id="7"/>
      <w:bookmarkEnd w:id="8"/>
    </w:p>
    <w:tbl>
      <w:tblPr>
        <w:tblStyle w:val="TableGrid"/>
        <w:tblW w:w="9828" w:type="dxa"/>
        <w:tblLook w:val="04A0" w:firstRow="1" w:lastRow="0" w:firstColumn="1" w:lastColumn="0" w:noHBand="0" w:noVBand="1"/>
      </w:tblPr>
      <w:tblGrid>
        <w:gridCol w:w="1458"/>
        <w:gridCol w:w="1620"/>
        <w:gridCol w:w="4140"/>
        <w:gridCol w:w="2610"/>
      </w:tblGrid>
      <w:tr w:rsidR="00F2546C" w14:paraId="0C721D6C" w14:textId="77777777" w:rsidTr="00F2546C">
        <w:tc>
          <w:tcPr>
            <w:tcW w:w="1458" w:type="dxa"/>
          </w:tcPr>
          <w:p w14:paraId="4D13759D" w14:textId="77777777" w:rsidR="00F2546C" w:rsidRDefault="00F2546C" w:rsidP="00F2546C">
            <w:pPr>
              <w:rPr>
                <w:rFonts w:ascii="Book Antiqua" w:hAnsi="Book Antiqua"/>
              </w:rPr>
            </w:pPr>
            <w:r>
              <w:rPr>
                <w:rFonts w:ascii="Book Antiqua" w:hAnsi="Book Antiqua"/>
              </w:rPr>
              <w:t>Date</w:t>
            </w:r>
          </w:p>
        </w:tc>
        <w:tc>
          <w:tcPr>
            <w:tcW w:w="1620" w:type="dxa"/>
          </w:tcPr>
          <w:p w14:paraId="7E93DF2C" w14:textId="77777777" w:rsidR="00F2546C" w:rsidRDefault="00F866FE" w:rsidP="00F2546C">
            <w:pPr>
              <w:rPr>
                <w:rFonts w:ascii="Book Antiqua" w:hAnsi="Book Antiqua"/>
              </w:rPr>
            </w:pPr>
            <w:r>
              <w:rPr>
                <w:rFonts w:ascii="Book Antiqua" w:hAnsi="Book Antiqua"/>
              </w:rPr>
              <w:t>Revision</w:t>
            </w:r>
          </w:p>
        </w:tc>
        <w:tc>
          <w:tcPr>
            <w:tcW w:w="4140" w:type="dxa"/>
          </w:tcPr>
          <w:p w14:paraId="09E5A4B5" w14:textId="77777777" w:rsidR="00F2546C" w:rsidRDefault="00F2546C" w:rsidP="00F2546C">
            <w:pPr>
              <w:rPr>
                <w:rFonts w:ascii="Book Antiqua" w:hAnsi="Book Antiqua"/>
              </w:rPr>
            </w:pPr>
            <w:r>
              <w:rPr>
                <w:rFonts w:ascii="Book Antiqua" w:hAnsi="Book Antiqua"/>
              </w:rPr>
              <w:t>Change</w:t>
            </w:r>
          </w:p>
        </w:tc>
        <w:tc>
          <w:tcPr>
            <w:tcW w:w="2610" w:type="dxa"/>
          </w:tcPr>
          <w:p w14:paraId="49EC61D6" w14:textId="77777777" w:rsidR="00F2546C" w:rsidRDefault="00F2546C" w:rsidP="00F2546C">
            <w:pPr>
              <w:rPr>
                <w:rFonts w:ascii="Book Antiqua" w:hAnsi="Book Antiqua"/>
              </w:rPr>
            </w:pPr>
            <w:r>
              <w:rPr>
                <w:rFonts w:ascii="Book Antiqua" w:hAnsi="Book Antiqua"/>
              </w:rPr>
              <w:t>Authors</w:t>
            </w:r>
          </w:p>
        </w:tc>
      </w:tr>
      <w:tr w:rsidR="00F2546C" w14:paraId="7F9A01E2" w14:textId="77777777" w:rsidTr="00F2546C">
        <w:tc>
          <w:tcPr>
            <w:tcW w:w="1458" w:type="dxa"/>
          </w:tcPr>
          <w:p w14:paraId="10DF6113" w14:textId="77777777" w:rsidR="00F2546C" w:rsidRDefault="00F866FE" w:rsidP="00F2546C">
            <w:pPr>
              <w:rPr>
                <w:rFonts w:ascii="Book Antiqua" w:hAnsi="Book Antiqua"/>
              </w:rPr>
            </w:pPr>
            <w:r>
              <w:rPr>
                <w:rFonts w:ascii="Book Antiqua" w:hAnsi="Book Antiqua"/>
              </w:rPr>
              <w:t>19-Mar-2018</w:t>
            </w:r>
          </w:p>
        </w:tc>
        <w:tc>
          <w:tcPr>
            <w:tcW w:w="1620" w:type="dxa"/>
          </w:tcPr>
          <w:p w14:paraId="649BC927" w14:textId="77777777" w:rsidR="00F2546C" w:rsidRDefault="00F2546C" w:rsidP="00F2546C">
            <w:pPr>
              <w:rPr>
                <w:rFonts w:ascii="Book Antiqua" w:hAnsi="Book Antiqua"/>
              </w:rPr>
            </w:pPr>
            <w:r>
              <w:rPr>
                <w:rFonts w:ascii="Book Antiqua" w:hAnsi="Book Antiqua"/>
              </w:rPr>
              <w:t>0</w:t>
            </w:r>
          </w:p>
        </w:tc>
        <w:tc>
          <w:tcPr>
            <w:tcW w:w="4140" w:type="dxa"/>
          </w:tcPr>
          <w:p w14:paraId="4780C04C" w14:textId="77777777" w:rsidR="00F2546C" w:rsidRDefault="00F866FE" w:rsidP="00F2546C">
            <w:pPr>
              <w:rPr>
                <w:rFonts w:ascii="Book Antiqua" w:hAnsi="Book Antiqua"/>
              </w:rPr>
            </w:pPr>
            <w:r>
              <w:rPr>
                <w:rFonts w:ascii="Book Antiqua" w:hAnsi="Book Antiqua"/>
              </w:rPr>
              <w:t>Initial Version</w:t>
            </w:r>
          </w:p>
        </w:tc>
        <w:tc>
          <w:tcPr>
            <w:tcW w:w="2610" w:type="dxa"/>
          </w:tcPr>
          <w:p w14:paraId="315E095D" w14:textId="77777777" w:rsidR="00F2546C" w:rsidRDefault="00F866FE" w:rsidP="00F2546C">
            <w:pPr>
              <w:rPr>
                <w:rFonts w:ascii="Book Antiqua" w:hAnsi="Book Antiqua"/>
              </w:rPr>
            </w:pPr>
            <w:r>
              <w:rPr>
                <w:rFonts w:ascii="Book Antiqua" w:hAnsi="Book Antiqua"/>
              </w:rPr>
              <w:t>Sathyamurthy / Patrick</w:t>
            </w:r>
          </w:p>
        </w:tc>
      </w:tr>
      <w:tr w:rsidR="00A67B89" w14:paraId="1E909109" w14:textId="77777777" w:rsidTr="00F2546C">
        <w:tc>
          <w:tcPr>
            <w:tcW w:w="1458" w:type="dxa"/>
          </w:tcPr>
          <w:p w14:paraId="524737C8" w14:textId="4CF6833C" w:rsidR="00A67B89" w:rsidRDefault="00A67B89" w:rsidP="00F2546C">
            <w:pPr>
              <w:rPr>
                <w:rFonts w:ascii="Book Antiqua" w:hAnsi="Book Antiqua"/>
              </w:rPr>
            </w:pPr>
            <w:ins w:id="9" w:author="Patrick Taur" w:date="2018-04-25T18:01:00Z">
              <w:r>
                <w:rPr>
                  <w:rFonts w:ascii="Book Antiqua" w:hAnsi="Book Antiqua"/>
                </w:rPr>
                <w:t>25-Apri-2018</w:t>
              </w:r>
            </w:ins>
          </w:p>
        </w:tc>
        <w:tc>
          <w:tcPr>
            <w:tcW w:w="1620" w:type="dxa"/>
          </w:tcPr>
          <w:p w14:paraId="1133D717" w14:textId="2815772E" w:rsidR="00A67B89" w:rsidRDefault="00A67B89" w:rsidP="00F2546C">
            <w:pPr>
              <w:rPr>
                <w:rFonts w:ascii="Book Antiqua" w:hAnsi="Book Antiqua"/>
              </w:rPr>
            </w:pPr>
            <w:ins w:id="10" w:author="Patrick Taur" w:date="2018-04-25T18:01:00Z">
              <w:r>
                <w:rPr>
                  <w:rFonts w:ascii="Book Antiqua" w:hAnsi="Book Antiqua"/>
                </w:rPr>
                <w:t>1</w:t>
              </w:r>
            </w:ins>
          </w:p>
        </w:tc>
        <w:tc>
          <w:tcPr>
            <w:tcW w:w="4140" w:type="dxa"/>
          </w:tcPr>
          <w:p w14:paraId="0CCF4242" w14:textId="5AD71EFC" w:rsidR="00A67B89" w:rsidRDefault="00A67B89" w:rsidP="00F2546C">
            <w:pPr>
              <w:rPr>
                <w:rFonts w:ascii="Book Antiqua" w:hAnsi="Book Antiqua"/>
              </w:rPr>
            </w:pPr>
            <w:ins w:id="11" w:author="Patrick Taur" w:date="2018-04-25T18:01:00Z">
              <w:r>
                <w:rPr>
                  <w:rFonts w:ascii="Book Antiqua" w:hAnsi="Book Antiqua"/>
                </w:rPr>
                <w:t xml:space="preserve">Corrections based on </w:t>
              </w:r>
              <w:proofErr w:type="spellStart"/>
              <w:r>
                <w:rPr>
                  <w:rFonts w:ascii="Book Antiqua" w:hAnsi="Book Antiqua"/>
                </w:rPr>
                <w:t>Shanmugam’s</w:t>
              </w:r>
              <w:proofErr w:type="spellEnd"/>
              <w:r>
                <w:rPr>
                  <w:rFonts w:ascii="Book Antiqua" w:hAnsi="Book Antiqua"/>
                </w:rPr>
                <w:t xml:space="preserve"> response</w:t>
              </w:r>
            </w:ins>
          </w:p>
        </w:tc>
        <w:tc>
          <w:tcPr>
            <w:tcW w:w="2610" w:type="dxa"/>
          </w:tcPr>
          <w:p w14:paraId="062D9A99" w14:textId="73A2C3CD" w:rsidR="00A67B89" w:rsidRDefault="00A67B89" w:rsidP="00F2546C">
            <w:pPr>
              <w:rPr>
                <w:rFonts w:ascii="Book Antiqua" w:hAnsi="Book Antiqua"/>
              </w:rPr>
            </w:pPr>
            <w:proofErr w:type="spellStart"/>
            <w:ins w:id="12" w:author="Patrick Taur" w:date="2018-04-25T18:01:00Z">
              <w:r>
                <w:rPr>
                  <w:rFonts w:ascii="Book Antiqua" w:hAnsi="Book Antiqua"/>
                </w:rPr>
                <w:t>Sathyamurthy</w:t>
              </w:r>
              <w:proofErr w:type="spellEnd"/>
              <w:r>
                <w:rPr>
                  <w:rFonts w:ascii="Book Antiqua" w:hAnsi="Book Antiqua"/>
                </w:rPr>
                <w:t xml:space="preserve"> / Patrick</w:t>
              </w:r>
            </w:ins>
          </w:p>
        </w:tc>
      </w:tr>
    </w:tbl>
    <w:p w14:paraId="2B18DB9D" w14:textId="77777777" w:rsidR="00F2546C" w:rsidRPr="00976ADC" w:rsidRDefault="00F2546C" w:rsidP="00F2546C">
      <w:pPr>
        <w:pStyle w:val="Heading1"/>
        <w:rPr>
          <w:rFonts w:ascii="Book Antiqua" w:hAnsi="Book Antiqua"/>
          <w:szCs w:val="24"/>
        </w:rPr>
      </w:pPr>
      <w:bookmarkStart w:id="13" w:name="_Toc25934348"/>
      <w:bookmarkStart w:id="14" w:name="_Toc28905703"/>
      <w:bookmarkStart w:id="15" w:name="_Toc70251694"/>
      <w:bookmarkStart w:id="16" w:name="_Toc87404806"/>
      <w:bookmarkStart w:id="17" w:name="_Toc136910550"/>
      <w:bookmarkStart w:id="18" w:name="_Toc160166908"/>
      <w:bookmarkStart w:id="19" w:name="_Toc164600679"/>
      <w:bookmarkStart w:id="20" w:name="_Toc297106380"/>
      <w:bookmarkStart w:id="21" w:name="_Toc509219631"/>
      <w:r w:rsidRPr="00976ADC">
        <w:rPr>
          <w:rFonts w:ascii="Book Antiqua" w:hAnsi="Book Antiqua"/>
          <w:szCs w:val="24"/>
        </w:rPr>
        <w:t>Scope</w:t>
      </w:r>
      <w:bookmarkEnd w:id="13"/>
      <w:bookmarkEnd w:id="14"/>
      <w:bookmarkEnd w:id="15"/>
      <w:bookmarkEnd w:id="16"/>
      <w:r w:rsidRPr="00976ADC">
        <w:rPr>
          <w:rFonts w:ascii="Book Antiqua" w:hAnsi="Book Antiqua"/>
          <w:szCs w:val="24"/>
        </w:rPr>
        <w:t>:</w:t>
      </w:r>
      <w:bookmarkEnd w:id="17"/>
      <w:bookmarkEnd w:id="18"/>
      <w:bookmarkEnd w:id="19"/>
      <w:bookmarkEnd w:id="20"/>
      <w:bookmarkEnd w:id="21"/>
    </w:p>
    <w:p w14:paraId="73ADEB9A" w14:textId="77777777" w:rsidR="00F2546C" w:rsidRDefault="00F2546C" w:rsidP="00F2546C">
      <w:pPr>
        <w:rPr>
          <w:rFonts w:ascii="Book Antiqua" w:hAnsi="Book Antiqua"/>
        </w:rPr>
      </w:pPr>
      <w:r w:rsidRPr="00976ADC">
        <w:rPr>
          <w:rFonts w:ascii="Book Antiqua" w:hAnsi="Book Antiqua"/>
        </w:rPr>
        <w:t xml:space="preserve">The document describes the </w:t>
      </w:r>
      <w:r>
        <w:rPr>
          <w:rFonts w:ascii="Book Antiqua" w:hAnsi="Book Antiqua"/>
        </w:rPr>
        <w:t xml:space="preserve">Computation Algorithm to be implemented in PRISM Application </w:t>
      </w:r>
      <w:r w:rsidR="009663A5">
        <w:rPr>
          <w:rFonts w:ascii="Book Antiqua" w:hAnsi="Book Antiqua"/>
        </w:rPr>
        <w:t>f</w:t>
      </w:r>
      <w:r>
        <w:rPr>
          <w:rFonts w:ascii="Book Antiqua" w:hAnsi="Book Antiqua"/>
        </w:rPr>
        <w:t>or the purpose CDMS FTE Computations.</w:t>
      </w:r>
    </w:p>
    <w:p w14:paraId="72345D6A" w14:textId="77777777" w:rsidR="00F2546C" w:rsidRPr="00F2546C" w:rsidRDefault="00F2546C" w:rsidP="00F2546C">
      <w:pPr>
        <w:rPr>
          <w:rFonts w:ascii="Book Antiqua" w:eastAsiaTheme="majorEastAsia" w:hAnsi="Book Antiqua" w:cstheme="majorBidi"/>
          <w:b/>
          <w:bCs/>
          <w:color w:val="365F91" w:themeColor="accent1" w:themeShade="BF"/>
          <w:sz w:val="28"/>
          <w:szCs w:val="24"/>
        </w:rPr>
      </w:pPr>
      <w:r w:rsidRPr="00F2546C">
        <w:rPr>
          <w:rFonts w:ascii="Book Antiqua" w:eastAsiaTheme="majorEastAsia" w:hAnsi="Book Antiqua" w:cstheme="majorBidi"/>
          <w:b/>
          <w:bCs/>
          <w:color w:val="365F91" w:themeColor="accent1" w:themeShade="BF"/>
          <w:sz w:val="28"/>
          <w:szCs w:val="24"/>
        </w:rPr>
        <w:t>Required Reviewers</w:t>
      </w:r>
    </w:p>
    <w:p w14:paraId="5DF0B00E" w14:textId="77777777" w:rsidR="00F2546C" w:rsidRPr="00976ADC" w:rsidRDefault="00F2546C" w:rsidP="00F2546C">
      <w:pPr>
        <w:numPr>
          <w:ilvl w:val="0"/>
          <w:numId w:val="1"/>
        </w:numPr>
        <w:spacing w:after="0" w:line="240" w:lineRule="auto"/>
        <w:rPr>
          <w:rFonts w:ascii="Book Antiqua" w:hAnsi="Book Antiqua"/>
        </w:rPr>
      </w:pPr>
      <w:r w:rsidRPr="00F2546C">
        <w:rPr>
          <w:rFonts w:ascii="Book Antiqua" w:hAnsi="Book Antiqua"/>
        </w:rPr>
        <w:t>Muthaiah, Shanmugam</w:t>
      </w:r>
    </w:p>
    <w:p w14:paraId="759EEF5C" w14:textId="77777777" w:rsidR="00F2546C" w:rsidRDefault="00F2546C" w:rsidP="00A47412">
      <w:pPr>
        <w:pStyle w:val="Heading1"/>
      </w:pPr>
    </w:p>
    <w:p w14:paraId="6D519A4D" w14:textId="77777777" w:rsidR="00F2546C" w:rsidRDefault="00F2546C" w:rsidP="00A47412">
      <w:pPr>
        <w:pStyle w:val="Heading1"/>
      </w:pPr>
    </w:p>
    <w:p w14:paraId="6E995BCE" w14:textId="77777777" w:rsidR="005554D7" w:rsidRDefault="005554D7" w:rsidP="00A47412">
      <w:pPr>
        <w:pStyle w:val="Heading1"/>
        <w:rPr>
          <w:rFonts w:ascii="Book Antiqua" w:hAnsi="Book Antiqua"/>
        </w:rPr>
      </w:pPr>
    </w:p>
    <w:p w14:paraId="0C63D3F7" w14:textId="77777777" w:rsidR="005554D7" w:rsidRDefault="005554D7">
      <w:pPr>
        <w:rPr>
          <w:rFonts w:ascii="Book Antiqua" w:eastAsiaTheme="majorEastAsia" w:hAnsi="Book Antiqua" w:cstheme="majorBidi"/>
          <w:b/>
          <w:bCs/>
          <w:color w:val="365F91" w:themeColor="accent1" w:themeShade="BF"/>
          <w:sz w:val="28"/>
          <w:szCs w:val="28"/>
        </w:rPr>
      </w:pPr>
      <w:r>
        <w:rPr>
          <w:rFonts w:ascii="Book Antiqua" w:hAnsi="Book Antiqua"/>
        </w:rPr>
        <w:br w:type="page"/>
      </w:r>
    </w:p>
    <w:p w14:paraId="6CC77462" w14:textId="77777777" w:rsidR="0032170D" w:rsidRDefault="005554D7" w:rsidP="00A47412">
      <w:pPr>
        <w:pStyle w:val="Heading1"/>
      </w:pPr>
      <w:bookmarkStart w:id="22" w:name="_Toc509219632"/>
      <w:r>
        <w:rPr>
          <w:rFonts w:ascii="Book Antiqua" w:hAnsi="Book Antiqua"/>
        </w:rPr>
        <w:lastRenderedPageBreak/>
        <w:t>Computation</w:t>
      </w:r>
      <w:r w:rsidR="0032170D">
        <w:t xml:space="preserve"> Algorithms</w:t>
      </w:r>
      <w:bookmarkEnd w:id="22"/>
    </w:p>
    <w:p w14:paraId="3AC8C2A5" w14:textId="77777777" w:rsidR="0032170D" w:rsidRDefault="0032170D"/>
    <w:p w14:paraId="42E01546" w14:textId="77777777" w:rsidR="00F2546C" w:rsidRDefault="005554D7">
      <w:r>
        <w:t xml:space="preserve">The following pages describe the methods we wish to follow for implementing the Computation Algorithms described in the document </w:t>
      </w:r>
      <w:r w:rsidRPr="005554D7">
        <w:t>CDMS FTE algorithm_30Jan2018.docx</w:t>
      </w:r>
      <w:r>
        <w:t xml:space="preserve"> provided </w:t>
      </w:r>
      <w:proofErr w:type="gramStart"/>
      <w:r>
        <w:t xml:space="preserve">by  </w:t>
      </w:r>
      <w:r w:rsidRPr="00F2546C">
        <w:rPr>
          <w:rFonts w:ascii="Book Antiqua" w:hAnsi="Book Antiqua"/>
        </w:rPr>
        <w:t>Shanmugam</w:t>
      </w:r>
      <w:proofErr w:type="gramEnd"/>
      <w:r>
        <w:rPr>
          <w:rFonts w:ascii="Book Antiqua" w:hAnsi="Book Antiqua"/>
        </w:rPr>
        <w:t xml:space="preserve"> of ICON. The </w:t>
      </w:r>
      <w:r>
        <w:t xml:space="preserve"> </w:t>
      </w:r>
      <w:r w:rsidR="00F2546C">
        <w:t xml:space="preserve"> </w:t>
      </w:r>
      <w:r w:rsidRPr="005554D7">
        <w:t>CDMS FTE algorithm_30Jan2018.docx</w:t>
      </w:r>
      <w:r>
        <w:t xml:space="preserve"> is reproduced in annexure – 1.</w:t>
      </w:r>
    </w:p>
    <w:p w14:paraId="299CF666" w14:textId="77777777" w:rsidR="0032170D" w:rsidRDefault="0032170D" w:rsidP="00A47412">
      <w:pPr>
        <w:pStyle w:val="Heading2"/>
      </w:pPr>
      <w:bookmarkStart w:id="23" w:name="_Toc509219633"/>
      <w:r>
        <w:t>Output:</w:t>
      </w:r>
      <w:bookmarkEnd w:id="23"/>
    </w:p>
    <w:p w14:paraId="05A563FA" w14:textId="77777777" w:rsidR="00F071DD" w:rsidRDefault="00F071DD" w:rsidP="0009296E">
      <w:r>
        <w:t>The output can be obtained in Week or Month- wise Format</w:t>
      </w:r>
      <w:r w:rsidR="009663A5">
        <w:t>, on Web Page and CSV File</w:t>
      </w:r>
      <w:r>
        <w:t>.</w:t>
      </w:r>
    </w:p>
    <w:p w14:paraId="34F914C9" w14:textId="77777777" w:rsidR="0028201C" w:rsidRPr="0028201C" w:rsidRDefault="0028201C" w:rsidP="0028201C">
      <w:r w:rsidRPr="0028201C">
        <w:t>The inputs for the computation are:</w:t>
      </w:r>
    </w:p>
    <w:p w14:paraId="529F27E1" w14:textId="77777777" w:rsidR="0028201C" w:rsidRDefault="0028201C" w:rsidP="0028201C">
      <w:pPr>
        <w:autoSpaceDE w:val="0"/>
        <w:autoSpaceDN w:val="0"/>
        <w:adjustRightInd w:val="0"/>
        <w:spacing w:after="0" w:line="240" w:lineRule="auto"/>
        <w:rPr>
          <w:rFonts w:ascii="Courier New" w:hAnsi="Courier New" w:cs="Courier New"/>
          <w:noProof/>
          <w:sz w:val="20"/>
          <w:szCs w:val="20"/>
        </w:rPr>
      </w:pPr>
    </w:p>
    <w:p w14:paraId="3EC9B9CE" w14:textId="77777777" w:rsidR="0028201C" w:rsidRDefault="0028201C" w:rsidP="0028201C">
      <w:pPr>
        <w:pStyle w:val="ListParagraph"/>
        <w:numPr>
          <w:ilvl w:val="0"/>
          <w:numId w:val="2"/>
        </w:num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Task Data described in section Input Data</w:t>
      </w:r>
    </w:p>
    <w:p w14:paraId="5BE9F039" w14:textId="77777777" w:rsidR="0028201C" w:rsidRDefault="0028201C" w:rsidP="0028201C">
      <w:pPr>
        <w:pStyle w:val="ListParagraph"/>
        <w:numPr>
          <w:ilvl w:val="0"/>
          <w:numId w:val="2"/>
        </w:num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User Inputs </w:t>
      </w:r>
    </w:p>
    <w:p w14:paraId="38B19320" w14:textId="77777777" w:rsidR="0028201C" w:rsidRDefault="0028201C" w:rsidP="0028201C">
      <w:pPr>
        <w:pStyle w:val="ListParagraph"/>
        <w:numPr>
          <w:ilvl w:val="1"/>
          <w:numId w:val="2"/>
        </w:num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No of Set-Ups / Month</w:t>
      </w:r>
    </w:p>
    <w:p w14:paraId="0F65F2FE" w14:textId="77777777" w:rsidR="0028201C" w:rsidRDefault="0028201C" w:rsidP="0028201C">
      <w:pPr>
        <w:pStyle w:val="ListParagraph"/>
        <w:numPr>
          <w:ilvl w:val="1"/>
          <w:numId w:val="2"/>
        </w:num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No. of CPPCs / Month</w:t>
      </w:r>
    </w:p>
    <w:p w14:paraId="5527AEDF" w14:textId="77777777" w:rsidR="0028201C" w:rsidRDefault="0028201C" w:rsidP="0028201C">
      <w:pPr>
        <w:pStyle w:val="ListParagraph"/>
        <w:numPr>
          <w:ilvl w:val="1"/>
          <w:numId w:val="2"/>
        </w:num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Show Output in Week or Month</w:t>
      </w:r>
    </w:p>
    <w:p w14:paraId="6E6C8E7B" w14:textId="77777777" w:rsidR="0028201C" w:rsidRDefault="0028201C" w:rsidP="0028201C">
      <w:pPr>
        <w:pStyle w:val="ListParagraph"/>
        <w:numPr>
          <w:ilvl w:val="0"/>
          <w:numId w:val="2"/>
        </w:num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Default Values:</w:t>
      </w:r>
    </w:p>
    <w:p w14:paraId="55A2ECFC" w14:textId="77777777" w:rsidR="0028201C" w:rsidRDefault="0028201C" w:rsidP="0028201C">
      <w:pPr>
        <w:pStyle w:val="ListParagraph"/>
        <w:numPr>
          <w:ilvl w:val="1"/>
          <w:numId w:val="2"/>
        </w:num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EditChecks = 650</w:t>
      </w:r>
    </w:p>
    <w:p w14:paraId="666A5364" w14:textId="77777777" w:rsidR="0028201C" w:rsidRDefault="0028201C" w:rsidP="0028201C">
      <w:pPr>
        <w:pStyle w:val="ListParagraph"/>
        <w:numPr>
          <w:ilvl w:val="1"/>
          <w:numId w:val="2"/>
        </w:num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Unique Forms = 50</w:t>
      </w:r>
    </w:p>
    <w:p w14:paraId="1ABAD001" w14:textId="77777777" w:rsidR="0028201C" w:rsidRDefault="0028201C">
      <w:pPr>
        <w:rPr>
          <w:rFonts w:asciiTheme="majorHAnsi" w:eastAsiaTheme="majorEastAsia" w:hAnsiTheme="majorHAnsi" w:cstheme="majorBidi"/>
          <w:b/>
          <w:bCs/>
          <w:color w:val="4F81BD" w:themeColor="accent1"/>
          <w:sz w:val="26"/>
          <w:szCs w:val="26"/>
        </w:rPr>
      </w:pPr>
      <w:bookmarkStart w:id="24" w:name="_Toc509219634"/>
      <w:r>
        <w:br w:type="page"/>
      </w:r>
    </w:p>
    <w:p w14:paraId="0BCA8125" w14:textId="77777777" w:rsidR="0009296E" w:rsidRDefault="0009296E" w:rsidP="0009296E">
      <w:pPr>
        <w:pStyle w:val="Heading2"/>
      </w:pPr>
      <w:r>
        <w:lastRenderedPageBreak/>
        <w:t>Week-wise calculations:</w:t>
      </w:r>
      <w:bookmarkEnd w:id="24"/>
    </w:p>
    <w:p w14:paraId="72C9268E" w14:textId="77777777" w:rsidR="0009296E" w:rsidRDefault="0009296E" w:rsidP="0009296E">
      <w:r>
        <w:t>Results are computed for 52 weeks, starting from current week.  Current week computations start from the current date.</w:t>
      </w:r>
    </w:p>
    <w:p w14:paraId="29D905AE" w14:textId="77777777" w:rsidR="00F65522" w:rsidRDefault="00F65522" w:rsidP="00F65522">
      <w:r>
        <w:t>The day is referred as [Required-For-Date] in the Formulae.</w:t>
      </w:r>
    </w:p>
    <w:p w14:paraId="05BBB3DD" w14:textId="77777777" w:rsidR="0028201C" w:rsidRDefault="0009296E" w:rsidP="0028201C">
      <w:r>
        <w:t xml:space="preserve">Lead FTE for each </w:t>
      </w:r>
      <w:proofErr w:type="gramStart"/>
      <w:r>
        <w:t>week  =</w:t>
      </w:r>
      <w:proofErr w:type="gramEnd"/>
      <w:r>
        <w:t xml:space="preserve"> Sum of each day’s Lead FTE, Monday to Friday.</w:t>
      </w:r>
      <w:r w:rsidR="0028201C">
        <w:t xml:space="preserve"> . </w:t>
      </w:r>
    </w:p>
    <w:p w14:paraId="0CEFDBFC" w14:textId="77777777" w:rsidR="0009296E" w:rsidRDefault="0009296E" w:rsidP="0009296E">
      <w:proofErr w:type="gramStart"/>
      <w:r>
        <w:t>Programmer  FTE</w:t>
      </w:r>
      <w:proofErr w:type="gramEnd"/>
      <w:r>
        <w:t xml:space="preserve"> for each week  = Sum of each day’s Programmer  FTE, Monday to Friday.</w:t>
      </w:r>
    </w:p>
    <w:p w14:paraId="68D71CF3" w14:textId="77777777" w:rsidR="0009296E" w:rsidRDefault="0009296E" w:rsidP="0009296E">
      <w:proofErr w:type="gramStart"/>
      <w:r>
        <w:t>Validation  FTE</w:t>
      </w:r>
      <w:proofErr w:type="gramEnd"/>
      <w:r>
        <w:t xml:space="preserve"> for each week  = Sum of each day’s Validation  FTE, Monday to Friday.</w:t>
      </w:r>
    </w:p>
    <w:p w14:paraId="1F7E7E48" w14:textId="77777777" w:rsidR="00F071DD" w:rsidRDefault="00F071DD" w:rsidP="00F071DD">
      <w:pPr>
        <w:pStyle w:val="Heading3"/>
      </w:pPr>
      <w:bookmarkStart w:id="25" w:name="_Toc509219635"/>
      <w:r>
        <w:t>Output on Web Application:</w:t>
      </w:r>
      <w:bookmarkEnd w:id="25"/>
    </w:p>
    <w:p w14:paraId="52BF4820" w14:textId="77777777" w:rsidR="0032170D" w:rsidRDefault="00960E02">
      <w:r>
        <w:rPr>
          <w:noProof/>
        </w:rPr>
        <w:drawing>
          <wp:inline distT="0" distB="0" distL="0" distR="0" wp14:anchorId="28CA9A4C" wp14:editId="7F8E1CF0">
            <wp:extent cx="5081910" cy="4202349"/>
            <wp:effectExtent l="0" t="0" r="444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4426" cy="4204429"/>
                    </a:xfrm>
                    <a:prstGeom prst="rect">
                      <a:avLst/>
                    </a:prstGeom>
                    <a:noFill/>
                    <a:ln>
                      <a:noFill/>
                    </a:ln>
                  </pic:spPr>
                </pic:pic>
              </a:graphicData>
            </a:graphic>
          </wp:inline>
        </w:drawing>
      </w:r>
    </w:p>
    <w:p w14:paraId="0F3EE7C4" w14:textId="77777777" w:rsidR="00960E02" w:rsidRDefault="00960E02" w:rsidP="00F071DD">
      <w:pPr>
        <w:pStyle w:val="Heading3"/>
      </w:pPr>
      <w:bookmarkStart w:id="26" w:name="_Toc509219636"/>
      <w:r>
        <w:t>Output in CSV Format:</w:t>
      </w:r>
      <w:bookmarkEnd w:id="26"/>
    </w:p>
    <w:p w14:paraId="7B4E1281" w14:textId="77777777" w:rsidR="00960E02" w:rsidRDefault="002B34B9">
      <w:r>
        <w:rPr>
          <w:noProof/>
        </w:rPr>
        <w:drawing>
          <wp:inline distT="0" distB="0" distL="0" distR="0" wp14:anchorId="09F92065" wp14:editId="355C8A40">
            <wp:extent cx="5667375" cy="12668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7375" cy="1266825"/>
                    </a:xfrm>
                    <a:prstGeom prst="rect">
                      <a:avLst/>
                    </a:prstGeom>
                    <a:noFill/>
                    <a:ln>
                      <a:noFill/>
                    </a:ln>
                  </pic:spPr>
                </pic:pic>
              </a:graphicData>
            </a:graphic>
          </wp:inline>
        </w:drawing>
      </w:r>
    </w:p>
    <w:p w14:paraId="7D28E9ED" w14:textId="77777777" w:rsidR="00F071DD" w:rsidRDefault="00F071DD" w:rsidP="00F071DD">
      <w:pPr>
        <w:pStyle w:val="Heading2"/>
      </w:pPr>
      <w:bookmarkStart w:id="27" w:name="_Toc509219637"/>
      <w:r>
        <w:lastRenderedPageBreak/>
        <w:t>Month-wise calculations:</w:t>
      </w:r>
      <w:bookmarkEnd w:id="27"/>
    </w:p>
    <w:p w14:paraId="25A32E19" w14:textId="77777777" w:rsidR="00F071DD" w:rsidRDefault="00F071DD" w:rsidP="00F071DD">
      <w:r>
        <w:t>Results are computed for 12 months, starting from current month.  Current month computations start from the current date.</w:t>
      </w:r>
    </w:p>
    <w:p w14:paraId="002C3872" w14:textId="77777777" w:rsidR="00F65522" w:rsidRDefault="00F65522" w:rsidP="00F65522">
      <w:r>
        <w:t>The day is referred as [Required-For-Date] in the Formulae.</w:t>
      </w:r>
    </w:p>
    <w:p w14:paraId="3B7E2C34" w14:textId="77777777" w:rsidR="00F65522" w:rsidRDefault="00F071DD" w:rsidP="00F071DD">
      <w:r>
        <w:t xml:space="preserve">Lead FTE for each </w:t>
      </w:r>
      <w:proofErr w:type="gramStart"/>
      <w:r>
        <w:t>month  =</w:t>
      </w:r>
      <w:proofErr w:type="gramEnd"/>
      <w:r>
        <w:t xml:space="preserve"> Sum of each day’s Lead FTE, excluding Saturday and Sunday.</w:t>
      </w:r>
    </w:p>
    <w:p w14:paraId="7272A8F8" w14:textId="5F49BC9E" w:rsidR="00F071DD" w:rsidRDefault="0028201C" w:rsidP="00F071DD">
      <w:r>
        <w:t xml:space="preserve"> </w:t>
      </w:r>
      <w:r w:rsidR="009535F5">
        <w:t xml:space="preserve">Programmer </w:t>
      </w:r>
      <w:r w:rsidR="00F071DD">
        <w:t xml:space="preserve">FTE for each </w:t>
      </w:r>
      <w:proofErr w:type="gramStart"/>
      <w:r w:rsidR="00BE4A60">
        <w:t>month</w:t>
      </w:r>
      <w:r w:rsidR="00F071DD">
        <w:t xml:space="preserve">  =</w:t>
      </w:r>
      <w:proofErr w:type="gramEnd"/>
      <w:r w:rsidR="00F071DD">
        <w:t xml:space="preserve"> Sum of each day’s Programmer  FTE, excluding Saturday and Sunday.</w:t>
      </w:r>
    </w:p>
    <w:p w14:paraId="33C937C4" w14:textId="77777777" w:rsidR="00F071DD" w:rsidRDefault="009535F5" w:rsidP="00F071DD">
      <w:r>
        <w:t xml:space="preserve">Validation </w:t>
      </w:r>
      <w:r w:rsidR="00F071DD">
        <w:t xml:space="preserve">FTE for each </w:t>
      </w:r>
      <w:r w:rsidR="00F65522">
        <w:t>month</w:t>
      </w:r>
      <w:r w:rsidR="00F071DD">
        <w:t xml:space="preserve"> = Sum of each day’s </w:t>
      </w:r>
      <w:proofErr w:type="gramStart"/>
      <w:r w:rsidR="00F071DD">
        <w:t>Validation  FTE</w:t>
      </w:r>
      <w:proofErr w:type="gramEnd"/>
      <w:r w:rsidR="00F071DD">
        <w:t>, excluding Saturday and Sunday.</w:t>
      </w:r>
    </w:p>
    <w:p w14:paraId="496D35D7" w14:textId="77777777" w:rsidR="00F071DD" w:rsidRDefault="00F071DD" w:rsidP="00F071DD">
      <w:pPr>
        <w:pStyle w:val="Heading3"/>
      </w:pPr>
      <w:bookmarkStart w:id="28" w:name="_Toc509219638"/>
      <w:r>
        <w:t>Output on Web Application:</w:t>
      </w:r>
      <w:bookmarkEnd w:id="28"/>
    </w:p>
    <w:p w14:paraId="7DB75890" w14:textId="77777777" w:rsidR="00960E02" w:rsidRDefault="00960E02">
      <w:r>
        <w:rPr>
          <w:noProof/>
        </w:rPr>
        <w:drawing>
          <wp:inline distT="0" distB="0" distL="0" distR="0" wp14:anchorId="3A307EA2" wp14:editId="7176EE55">
            <wp:extent cx="4827125" cy="3998068"/>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9515" cy="4000047"/>
                    </a:xfrm>
                    <a:prstGeom prst="rect">
                      <a:avLst/>
                    </a:prstGeom>
                    <a:noFill/>
                    <a:ln>
                      <a:noFill/>
                    </a:ln>
                  </pic:spPr>
                </pic:pic>
              </a:graphicData>
            </a:graphic>
          </wp:inline>
        </w:drawing>
      </w:r>
    </w:p>
    <w:p w14:paraId="7DCD75E2" w14:textId="77777777" w:rsidR="0032170D" w:rsidRDefault="00F071DD" w:rsidP="00F071DD">
      <w:pPr>
        <w:pStyle w:val="Heading3"/>
      </w:pPr>
      <w:bookmarkStart w:id="29" w:name="_Toc509219639"/>
      <w:r>
        <w:t>Output in CSV Format:</w:t>
      </w:r>
      <w:bookmarkEnd w:id="29"/>
    </w:p>
    <w:p w14:paraId="4E305CC1" w14:textId="77777777" w:rsidR="0032170D" w:rsidRDefault="002B34B9">
      <w:r>
        <w:rPr>
          <w:noProof/>
        </w:rPr>
        <w:drawing>
          <wp:inline distT="0" distB="0" distL="0" distR="0" wp14:anchorId="7AA218C7" wp14:editId="379D8BB2">
            <wp:extent cx="5476875" cy="11906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6875" cy="1190625"/>
                    </a:xfrm>
                    <a:prstGeom prst="rect">
                      <a:avLst/>
                    </a:prstGeom>
                    <a:noFill/>
                    <a:ln>
                      <a:noFill/>
                    </a:ln>
                  </pic:spPr>
                </pic:pic>
              </a:graphicData>
            </a:graphic>
          </wp:inline>
        </w:drawing>
      </w:r>
    </w:p>
    <w:p w14:paraId="3063497B" w14:textId="77777777" w:rsidR="006A3148" w:rsidRDefault="006A3148"/>
    <w:p w14:paraId="6C06C6B4" w14:textId="77777777" w:rsidR="00034112" w:rsidRDefault="005146AA" w:rsidP="00A47412">
      <w:pPr>
        <w:pStyle w:val="Heading2"/>
      </w:pPr>
      <w:bookmarkStart w:id="30" w:name="_Toc509219640"/>
      <w:r>
        <w:t>Input Data</w:t>
      </w:r>
      <w:bookmarkEnd w:id="30"/>
    </w:p>
    <w:p w14:paraId="5B01CB1E" w14:textId="77777777" w:rsidR="005146AA" w:rsidRDefault="005146AA" w:rsidP="00EC6937">
      <w:pPr>
        <w:pStyle w:val="Heading3"/>
      </w:pPr>
      <w:bookmarkStart w:id="31" w:name="_Toc509219641"/>
      <w:r>
        <w:t>Exclusions</w:t>
      </w:r>
      <w:bookmarkEnd w:id="31"/>
    </w:p>
    <w:p w14:paraId="6EDA351B" w14:textId="77777777" w:rsidR="00F14DC4" w:rsidRDefault="00F14DC4" w:rsidP="00F14DC4">
      <w:r>
        <w:t>Cancelled or Completed tasks from CDMS Tracker are omitted.</w:t>
      </w:r>
    </w:p>
    <w:p w14:paraId="44344CA3" w14:textId="77777777" w:rsidR="00F14DC4" w:rsidRDefault="00F14DC4" w:rsidP="00F14DC4">
      <w:r>
        <w:t>Studies where CDMS Lead is marked “not required” on CDMS page are omitted</w:t>
      </w:r>
    </w:p>
    <w:p w14:paraId="256CDE8F" w14:textId="77777777" w:rsidR="005146AA" w:rsidRDefault="00BF5F15" w:rsidP="00A47412">
      <w:pPr>
        <w:pStyle w:val="Heading3"/>
      </w:pPr>
      <w:bookmarkStart w:id="32" w:name="_Toc509219642"/>
      <w:r>
        <w:t>Study Task D</w:t>
      </w:r>
      <w:r w:rsidR="005146AA">
        <w:t>ata</w:t>
      </w:r>
      <w:bookmarkEnd w:id="32"/>
    </w:p>
    <w:tbl>
      <w:tblPr>
        <w:tblStyle w:val="TableGrid"/>
        <w:tblW w:w="0" w:type="auto"/>
        <w:tblLook w:val="04A0" w:firstRow="1" w:lastRow="0" w:firstColumn="1" w:lastColumn="0" w:noHBand="0" w:noVBand="1"/>
      </w:tblPr>
      <w:tblGrid>
        <w:gridCol w:w="706"/>
        <w:gridCol w:w="4055"/>
        <w:gridCol w:w="2439"/>
        <w:gridCol w:w="2376"/>
      </w:tblGrid>
      <w:tr w:rsidR="00472D76" w14:paraId="6374C294" w14:textId="77777777" w:rsidTr="00472D76">
        <w:tc>
          <w:tcPr>
            <w:tcW w:w="706" w:type="dxa"/>
          </w:tcPr>
          <w:p w14:paraId="5CA2E984" w14:textId="77777777" w:rsidR="00472D76" w:rsidRDefault="00472D76"/>
        </w:tc>
        <w:tc>
          <w:tcPr>
            <w:tcW w:w="4055" w:type="dxa"/>
          </w:tcPr>
          <w:p w14:paraId="70E5576C" w14:textId="77777777" w:rsidR="00472D76" w:rsidRDefault="00472D76">
            <w:r>
              <w:t>Field Name</w:t>
            </w:r>
          </w:p>
        </w:tc>
        <w:tc>
          <w:tcPr>
            <w:tcW w:w="2439" w:type="dxa"/>
          </w:tcPr>
          <w:p w14:paraId="2957CEB6" w14:textId="77777777" w:rsidR="00472D76" w:rsidRDefault="00953B42" w:rsidP="00472D76">
            <w:r>
              <w:t>Data Type</w:t>
            </w:r>
          </w:p>
        </w:tc>
        <w:tc>
          <w:tcPr>
            <w:tcW w:w="2376" w:type="dxa"/>
          </w:tcPr>
          <w:p w14:paraId="28A1D4FD" w14:textId="77777777" w:rsidR="00472D76" w:rsidRDefault="00953B42">
            <w:r>
              <w:t>Prism Application Form</w:t>
            </w:r>
          </w:p>
        </w:tc>
      </w:tr>
      <w:tr w:rsidR="00472D76" w14:paraId="3419D936" w14:textId="77777777" w:rsidTr="00472D76">
        <w:tc>
          <w:tcPr>
            <w:tcW w:w="706" w:type="dxa"/>
          </w:tcPr>
          <w:p w14:paraId="11598B59" w14:textId="77777777" w:rsidR="00472D76" w:rsidRDefault="00472D76"/>
        </w:tc>
        <w:tc>
          <w:tcPr>
            <w:tcW w:w="4055" w:type="dxa"/>
          </w:tcPr>
          <w:p w14:paraId="3343982B" w14:textId="77777777" w:rsidR="00472D76" w:rsidRDefault="00472D76">
            <w:r>
              <w:t>ICON Number</w:t>
            </w:r>
          </w:p>
        </w:tc>
        <w:tc>
          <w:tcPr>
            <w:tcW w:w="2439" w:type="dxa"/>
          </w:tcPr>
          <w:p w14:paraId="4331845C" w14:textId="77777777" w:rsidR="00472D76" w:rsidRDefault="00953B42">
            <w:r>
              <w:t>Text</w:t>
            </w:r>
          </w:p>
        </w:tc>
        <w:tc>
          <w:tcPr>
            <w:tcW w:w="2376" w:type="dxa"/>
          </w:tcPr>
          <w:p w14:paraId="5DAF95FC" w14:textId="77777777" w:rsidR="00472D76" w:rsidRDefault="00472D76"/>
        </w:tc>
      </w:tr>
      <w:tr w:rsidR="00472D76" w14:paraId="4A533AE7" w14:textId="77777777" w:rsidTr="00472D76">
        <w:tc>
          <w:tcPr>
            <w:tcW w:w="706" w:type="dxa"/>
          </w:tcPr>
          <w:p w14:paraId="5EAEBF56" w14:textId="77777777" w:rsidR="00472D76" w:rsidRDefault="00472D76"/>
        </w:tc>
        <w:tc>
          <w:tcPr>
            <w:tcW w:w="4055" w:type="dxa"/>
          </w:tcPr>
          <w:p w14:paraId="70EF3476" w14:textId="77777777" w:rsidR="00472D76" w:rsidRDefault="00472D76">
            <w:r>
              <w:t>CPPC Number</w:t>
            </w:r>
          </w:p>
        </w:tc>
        <w:tc>
          <w:tcPr>
            <w:tcW w:w="2439" w:type="dxa"/>
          </w:tcPr>
          <w:p w14:paraId="23BC7420" w14:textId="77777777" w:rsidR="00472D76" w:rsidRDefault="00953B42">
            <w:r>
              <w:t>Text</w:t>
            </w:r>
          </w:p>
        </w:tc>
        <w:tc>
          <w:tcPr>
            <w:tcW w:w="2376" w:type="dxa"/>
          </w:tcPr>
          <w:p w14:paraId="0FBFC0C7" w14:textId="77777777" w:rsidR="00472D76" w:rsidRDefault="00472D76"/>
        </w:tc>
      </w:tr>
      <w:tr w:rsidR="00472D76" w14:paraId="42AA52F3" w14:textId="77777777" w:rsidTr="00472D76">
        <w:tc>
          <w:tcPr>
            <w:tcW w:w="706" w:type="dxa"/>
          </w:tcPr>
          <w:p w14:paraId="76079AFD" w14:textId="77777777" w:rsidR="00472D76" w:rsidRDefault="00472D76"/>
        </w:tc>
        <w:tc>
          <w:tcPr>
            <w:tcW w:w="4055" w:type="dxa"/>
          </w:tcPr>
          <w:p w14:paraId="1CD1CB68" w14:textId="77777777" w:rsidR="00472D76" w:rsidRDefault="00472D76">
            <w:r>
              <w:t>Is Setup</w:t>
            </w:r>
          </w:p>
        </w:tc>
        <w:tc>
          <w:tcPr>
            <w:tcW w:w="2439" w:type="dxa"/>
          </w:tcPr>
          <w:p w14:paraId="3775130C" w14:textId="77777777" w:rsidR="00472D76" w:rsidRDefault="00953B42">
            <w:r>
              <w:t>True/False</w:t>
            </w:r>
          </w:p>
        </w:tc>
        <w:tc>
          <w:tcPr>
            <w:tcW w:w="2376" w:type="dxa"/>
          </w:tcPr>
          <w:p w14:paraId="21688B07" w14:textId="77777777" w:rsidR="00472D76" w:rsidRDefault="00472D76"/>
        </w:tc>
      </w:tr>
      <w:tr w:rsidR="00472D76" w14:paraId="6FE77DBF" w14:textId="77777777" w:rsidTr="00472D76">
        <w:tc>
          <w:tcPr>
            <w:tcW w:w="706" w:type="dxa"/>
          </w:tcPr>
          <w:p w14:paraId="1B3D1217" w14:textId="77777777" w:rsidR="00472D76" w:rsidRDefault="00472D76"/>
        </w:tc>
        <w:tc>
          <w:tcPr>
            <w:tcW w:w="4055" w:type="dxa"/>
          </w:tcPr>
          <w:p w14:paraId="10EBBFB8" w14:textId="77777777" w:rsidR="00472D76" w:rsidRPr="00B47B78" w:rsidRDefault="00472D76">
            <w:r w:rsidRPr="00B47B78">
              <w:t>Actual Number of Unique CRFs</w:t>
            </w:r>
          </w:p>
        </w:tc>
        <w:tc>
          <w:tcPr>
            <w:tcW w:w="2439" w:type="dxa"/>
          </w:tcPr>
          <w:p w14:paraId="3F26B4A2" w14:textId="77777777" w:rsidR="00472D76" w:rsidRPr="00B47B78" w:rsidRDefault="00953B42">
            <w:r w:rsidRPr="00B47B78">
              <w:t>Number</w:t>
            </w:r>
          </w:p>
        </w:tc>
        <w:tc>
          <w:tcPr>
            <w:tcW w:w="2376" w:type="dxa"/>
          </w:tcPr>
          <w:p w14:paraId="4AEC8CEF" w14:textId="77777777" w:rsidR="00472D76" w:rsidRDefault="00472D76"/>
        </w:tc>
      </w:tr>
      <w:tr w:rsidR="00472D76" w14:paraId="0AE7AEBA" w14:textId="77777777" w:rsidTr="00472D76">
        <w:tc>
          <w:tcPr>
            <w:tcW w:w="706" w:type="dxa"/>
          </w:tcPr>
          <w:p w14:paraId="1ECFE8D2" w14:textId="77777777" w:rsidR="00472D76" w:rsidRDefault="00472D76"/>
        </w:tc>
        <w:tc>
          <w:tcPr>
            <w:tcW w:w="4055" w:type="dxa"/>
          </w:tcPr>
          <w:p w14:paraId="29239170" w14:textId="77777777" w:rsidR="00472D76" w:rsidRPr="00B47B78" w:rsidRDefault="00472D76">
            <w:r w:rsidRPr="00B47B78">
              <w:t>Number of Edit Checks</w:t>
            </w:r>
          </w:p>
        </w:tc>
        <w:tc>
          <w:tcPr>
            <w:tcW w:w="2439" w:type="dxa"/>
          </w:tcPr>
          <w:p w14:paraId="548F44A9" w14:textId="77777777" w:rsidR="00472D76" w:rsidRPr="00B47B78" w:rsidRDefault="00953B42">
            <w:r w:rsidRPr="00B47B78">
              <w:t>Number</w:t>
            </w:r>
          </w:p>
        </w:tc>
        <w:tc>
          <w:tcPr>
            <w:tcW w:w="2376" w:type="dxa"/>
          </w:tcPr>
          <w:p w14:paraId="1749F278" w14:textId="77777777" w:rsidR="00472D76" w:rsidRDefault="00472D76"/>
        </w:tc>
      </w:tr>
      <w:tr w:rsidR="00A67B89" w14:paraId="4FC93E67" w14:textId="77777777" w:rsidTr="00472D76">
        <w:trPr>
          <w:ins w:id="33" w:author="Patrick Taur" w:date="2018-04-25T18:05:00Z"/>
        </w:trPr>
        <w:tc>
          <w:tcPr>
            <w:tcW w:w="706" w:type="dxa"/>
          </w:tcPr>
          <w:p w14:paraId="1683B4DC" w14:textId="77777777" w:rsidR="00A67B89" w:rsidRDefault="00A67B89">
            <w:pPr>
              <w:rPr>
                <w:ins w:id="34" w:author="Patrick Taur" w:date="2018-04-25T18:05:00Z"/>
              </w:rPr>
            </w:pPr>
          </w:p>
        </w:tc>
        <w:tc>
          <w:tcPr>
            <w:tcW w:w="4055" w:type="dxa"/>
          </w:tcPr>
          <w:p w14:paraId="55BE0B93" w14:textId="766BC2F7" w:rsidR="00A67B89" w:rsidRPr="00B47B78" w:rsidRDefault="00A67B89">
            <w:pPr>
              <w:rPr>
                <w:ins w:id="35" w:author="Patrick Taur" w:date="2018-04-25T18:05:00Z"/>
              </w:rPr>
            </w:pPr>
            <w:ins w:id="36" w:author="Patrick Taur" w:date="2018-04-25T18:05:00Z">
              <w:r>
                <w:t>Number of Edit Checks Adjusted</w:t>
              </w:r>
            </w:ins>
          </w:p>
        </w:tc>
        <w:tc>
          <w:tcPr>
            <w:tcW w:w="2439" w:type="dxa"/>
          </w:tcPr>
          <w:p w14:paraId="76CEF452" w14:textId="1F237DDC" w:rsidR="00A67B89" w:rsidRPr="00B47B78" w:rsidRDefault="00A67B89">
            <w:pPr>
              <w:rPr>
                <w:ins w:id="37" w:author="Patrick Taur" w:date="2018-04-25T18:05:00Z"/>
              </w:rPr>
            </w:pPr>
            <w:ins w:id="38" w:author="Patrick Taur" w:date="2018-04-25T18:05:00Z">
              <w:r>
                <w:t>Number</w:t>
              </w:r>
            </w:ins>
          </w:p>
        </w:tc>
        <w:tc>
          <w:tcPr>
            <w:tcW w:w="2376" w:type="dxa"/>
          </w:tcPr>
          <w:p w14:paraId="7C7FD988" w14:textId="2FA02BC7" w:rsidR="00A67B89" w:rsidRDefault="00A67B89">
            <w:pPr>
              <w:rPr>
                <w:ins w:id="39" w:author="Patrick Taur" w:date="2018-04-25T18:05:00Z"/>
              </w:rPr>
            </w:pPr>
            <w:ins w:id="40" w:author="Patrick Taur" w:date="2018-04-25T18:05:00Z">
              <w:r>
                <w:t>Computed Field</w:t>
              </w:r>
            </w:ins>
          </w:p>
        </w:tc>
      </w:tr>
      <w:tr w:rsidR="00472D76" w14:paraId="3E6B1E48" w14:textId="77777777" w:rsidTr="00472D76">
        <w:tc>
          <w:tcPr>
            <w:tcW w:w="706" w:type="dxa"/>
          </w:tcPr>
          <w:p w14:paraId="7526D3D5" w14:textId="77777777" w:rsidR="00472D76" w:rsidRDefault="00472D76"/>
        </w:tc>
        <w:tc>
          <w:tcPr>
            <w:tcW w:w="4055" w:type="dxa"/>
          </w:tcPr>
          <w:p w14:paraId="6D999068" w14:textId="77777777" w:rsidR="00472D76" w:rsidRPr="00B47B78" w:rsidRDefault="00472D76">
            <w:r w:rsidRPr="00B47B78">
              <w:t>Total Unique Forms</w:t>
            </w:r>
          </w:p>
        </w:tc>
        <w:tc>
          <w:tcPr>
            <w:tcW w:w="2439" w:type="dxa"/>
          </w:tcPr>
          <w:p w14:paraId="3745D3B4" w14:textId="77777777" w:rsidR="00472D76" w:rsidRPr="00B47B78" w:rsidRDefault="00953B42">
            <w:r w:rsidRPr="00B47B78">
              <w:t>Number</w:t>
            </w:r>
          </w:p>
        </w:tc>
        <w:tc>
          <w:tcPr>
            <w:tcW w:w="2376" w:type="dxa"/>
          </w:tcPr>
          <w:p w14:paraId="0CD765DA" w14:textId="77777777" w:rsidR="00472D76" w:rsidRDefault="00472D76"/>
        </w:tc>
      </w:tr>
      <w:tr w:rsidR="00472D76" w14:paraId="3ECB9DDE" w14:textId="77777777" w:rsidTr="00472D76">
        <w:tc>
          <w:tcPr>
            <w:tcW w:w="706" w:type="dxa"/>
          </w:tcPr>
          <w:p w14:paraId="2E7591F0" w14:textId="77777777" w:rsidR="00472D76" w:rsidRDefault="00472D76"/>
        </w:tc>
        <w:tc>
          <w:tcPr>
            <w:tcW w:w="4055" w:type="dxa"/>
          </w:tcPr>
          <w:p w14:paraId="6F6C7F99" w14:textId="77777777" w:rsidR="00472D76" w:rsidRDefault="00472D76">
            <w:r>
              <w:t>Time Protocol Approval  Planned</w:t>
            </w:r>
          </w:p>
        </w:tc>
        <w:tc>
          <w:tcPr>
            <w:tcW w:w="2439" w:type="dxa"/>
          </w:tcPr>
          <w:p w14:paraId="30680180" w14:textId="77777777" w:rsidR="00472D76" w:rsidRDefault="00953B42">
            <w:r>
              <w:t>Date</w:t>
            </w:r>
          </w:p>
        </w:tc>
        <w:tc>
          <w:tcPr>
            <w:tcW w:w="2376" w:type="dxa"/>
          </w:tcPr>
          <w:p w14:paraId="210E5B27" w14:textId="77777777" w:rsidR="00472D76" w:rsidRDefault="00472D76"/>
        </w:tc>
      </w:tr>
      <w:tr w:rsidR="00472D76" w14:paraId="2FBE88BD" w14:textId="77777777" w:rsidTr="00472D76">
        <w:tc>
          <w:tcPr>
            <w:tcW w:w="706" w:type="dxa"/>
          </w:tcPr>
          <w:p w14:paraId="2474180E" w14:textId="77777777" w:rsidR="00472D76" w:rsidRDefault="00472D76"/>
        </w:tc>
        <w:tc>
          <w:tcPr>
            <w:tcW w:w="4055" w:type="dxa"/>
          </w:tcPr>
          <w:p w14:paraId="14CB92BA" w14:textId="77777777" w:rsidR="00472D76" w:rsidRDefault="00472D76">
            <w:r>
              <w:t>Task Started On</w:t>
            </w:r>
          </w:p>
        </w:tc>
        <w:tc>
          <w:tcPr>
            <w:tcW w:w="2439" w:type="dxa"/>
          </w:tcPr>
          <w:p w14:paraId="60C8A18A" w14:textId="77777777" w:rsidR="00472D76" w:rsidRDefault="00953B42">
            <w:r>
              <w:t>Date</w:t>
            </w:r>
          </w:p>
        </w:tc>
        <w:tc>
          <w:tcPr>
            <w:tcW w:w="2376" w:type="dxa"/>
          </w:tcPr>
          <w:p w14:paraId="0BEA1F46" w14:textId="77777777" w:rsidR="00472D76" w:rsidRDefault="00472D76"/>
        </w:tc>
      </w:tr>
      <w:tr w:rsidR="00472D76" w14:paraId="3C884AC7" w14:textId="77777777" w:rsidTr="00472D76">
        <w:tc>
          <w:tcPr>
            <w:tcW w:w="706" w:type="dxa"/>
          </w:tcPr>
          <w:p w14:paraId="3B907900" w14:textId="77777777" w:rsidR="00472D76" w:rsidRDefault="00472D76"/>
        </w:tc>
        <w:tc>
          <w:tcPr>
            <w:tcW w:w="4055" w:type="dxa"/>
          </w:tcPr>
          <w:p w14:paraId="307ED3A3" w14:textId="77777777" w:rsidR="00472D76" w:rsidRDefault="00472D76">
            <w:r>
              <w:t xml:space="preserve">Type Of Integration Used Is </w:t>
            </w:r>
            <w:proofErr w:type="spellStart"/>
            <w:r>
              <w:t>IxRS</w:t>
            </w:r>
            <w:proofErr w:type="spellEnd"/>
          </w:p>
        </w:tc>
        <w:tc>
          <w:tcPr>
            <w:tcW w:w="2439" w:type="dxa"/>
          </w:tcPr>
          <w:p w14:paraId="0C89D781" w14:textId="77777777" w:rsidR="00472D76" w:rsidRDefault="00953B42">
            <w:r>
              <w:t>True / False</w:t>
            </w:r>
          </w:p>
        </w:tc>
        <w:tc>
          <w:tcPr>
            <w:tcW w:w="2376" w:type="dxa"/>
          </w:tcPr>
          <w:p w14:paraId="1F1D27B0" w14:textId="77777777" w:rsidR="00472D76" w:rsidRDefault="00472D76"/>
        </w:tc>
      </w:tr>
      <w:tr w:rsidR="00472D76" w14:paraId="7548B4B2" w14:textId="77777777" w:rsidTr="00472D76">
        <w:tc>
          <w:tcPr>
            <w:tcW w:w="706" w:type="dxa"/>
          </w:tcPr>
          <w:p w14:paraId="53A984D7" w14:textId="77777777" w:rsidR="00472D76" w:rsidRDefault="00472D76"/>
        </w:tc>
        <w:tc>
          <w:tcPr>
            <w:tcW w:w="4055" w:type="dxa"/>
          </w:tcPr>
          <w:p w14:paraId="295A1010" w14:textId="77777777" w:rsidR="00472D76" w:rsidRDefault="00472D76">
            <w:r>
              <w:t>Database Build Start Date</w:t>
            </w:r>
          </w:p>
        </w:tc>
        <w:tc>
          <w:tcPr>
            <w:tcW w:w="2439" w:type="dxa"/>
          </w:tcPr>
          <w:p w14:paraId="7F26F520" w14:textId="77777777" w:rsidR="00472D76" w:rsidRDefault="00953B42">
            <w:r>
              <w:t>Date</w:t>
            </w:r>
          </w:p>
        </w:tc>
        <w:tc>
          <w:tcPr>
            <w:tcW w:w="2376" w:type="dxa"/>
          </w:tcPr>
          <w:p w14:paraId="1496B920" w14:textId="77777777" w:rsidR="00472D76" w:rsidRDefault="00472D76"/>
        </w:tc>
      </w:tr>
      <w:tr w:rsidR="00472D76" w14:paraId="251F2CD1" w14:textId="77777777" w:rsidTr="00472D76">
        <w:tc>
          <w:tcPr>
            <w:tcW w:w="706" w:type="dxa"/>
          </w:tcPr>
          <w:p w14:paraId="01491A16" w14:textId="77777777" w:rsidR="00472D76" w:rsidRDefault="00472D76"/>
        </w:tc>
        <w:tc>
          <w:tcPr>
            <w:tcW w:w="4055" w:type="dxa"/>
          </w:tcPr>
          <w:p w14:paraId="6C7A7690" w14:textId="77777777" w:rsidR="00472D76" w:rsidRDefault="00472D76">
            <w:r>
              <w:t>Database Build Planned Completion Date</w:t>
            </w:r>
          </w:p>
        </w:tc>
        <w:tc>
          <w:tcPr>
            <w:tcW w:w="2439" w:type="dxa"/>
          </w:tcPr>
          <w:p w14:paraId="31235179" w14:textId="77777777" w:rsidR="00472D76" w:rsidRDefault="00472D76"/>
        </w:tc>
        <w:tc>
          <w:tcPr>
            <w:tcW w:w="2376" w:type="dxa"/>
          </w:tcPr>
          <w:p w14:paraId="32F96833" w14:textId="77777777" w:rsidR="00472D76" w:rsidRDefault="00472D76"/>
        </w:tc>
      </w:tr>
      <w:tr w:rsidR="00472D76" w14:paraId="74AA02EE" w14:textId="77777777" w:rsidTr="00472D76">
        <w:tc>
          <w:tcPr>
            <w:tcW w:w="706" w:type="dxa"/>
          </w:tcPr>
          <w:p w14:paraId="380721EC" w14:textId="77777777" w:rsidR="00472D76" w:rsidRDefault="00472D76"/>
        </w:tc>
        <w:tc>
          <w:tcPr>
            <w:tcW w:w="4055" w:type="dxa"/>
          </w:tcPr>
          <w:p w14:paraId="04AD25F7" w14:textId="77777777" w:rsidR="00472D76" w:rsidRDefault="00472D76">
            <w:r>
              <w:t>Go Live Planned Completion Date</w:t>
            </w:r>
          </w:p>
        </w:tc>
        <w:tc>
          <w:tcPr>
            <w:tcW w:w="2439" w:type="dxa"/>
          </w:tcPr>
          <w:p w14:paraId="0196364C" w14:textId="77777777" w:rsidR="00472D76" w:rsidRDefault="00472D76"/>
        </w:tc>
        <w:tc>
          <w:tcPr>
            <w:tcW w:w="2376" w:type="dxa"/>
          </w:tcPr>
          <w:p w14:paraId="7AADB29C" w14:textId="77777777" w:rsidR="00472D76" w:rsidRDefault="00472D76"/>
        </w:tc>
      </w:tr>
      <w:tr w:rsidR="00472D76" w14:paraId="0F5B88B3" w14:textId="77777777" w:rsidTr="00472D76">
        <w:tc>
          <w:tcPr>
            <w:tcW w:w="706" w:type="dxa"/>
          </w:tcPr>
          <w:p w14:paraId="393F5E5F" w14:textId="77777777" w:rsidR="00472D76" w:rsidRDefault="00472D76"/>
        </w:tc>
        <w:tc>
          <w:tcPr>
            <w:tcW w:w="4055" w:type="dxa"/>
          </w:tcPr>
          <w:p w14:paraId="4F142A5E" w14:textId="77777777" w:rsidR="00472D76" w:rsidRDefault="00472D76">
            <w:r>
              <w:t>DVS Review Start Date</w:t>
            </w:r>
          </w:p>
        </w:tc>
        <w:tc>
          <w:tcPr>
            <w:tcW w:w="2439" w:type="dxa"/>
          </w:tcPr>
          <w:p w14:paraId="53AA3968" w14:textId="77777777" w:rsidR="00472D76" w:rsidRDefault="00472D76"/>
        </w:tc>
        <w:tc>
          <w:tcPr>
            <w:tcW w:w="2376" w:type="dxa"/>
          </w:tcPr>
          <w:p w14:paraId="44691BC7" w14:textId="77777777" w:rsidR="00472D76" w:rsidRDefault="00472D76"/>
        </w:tc>
      </w:tr>
      <w:tr w:rsidR="00472D76" w14:paraId="46E6196B" w14:textId="77777777" w:rsidTr="00472D76">
        <w:tc>
          <w:tcPr>
            <w:tcW w:w="706" w:type="dxa"/>
          </w:tcPr>
          <w:p w14:paraId="4597E19E" w14:textId="77777777" w:rsidR="00472D76" w:rsidRDefault="00472D76"/>
        </w:tc>
        <w:tc>
          <w:tcPr>
            <w:tcW w:w="4055" w:type="dxa"/>
          </w:tcPr>
          <w:p w14:paraId="6EB732C7" w14:textId="77777777" w:rsidR="00472D76" w:rsidRDefault="00472D76">
            <w:r>
              <w:t>DVS Review Planned Completion Date</w:t>
            </w:r>
          </w:p>
        </w:tc>
        <w:tc>
          <w:tcPr>
            <w:tcW w:w="2439" w:type="dxa"/>
          </w:tcPr>
          <w:p w14:paraId="0523E7F8" w14:textId="77777777" w:rsidR="00472D76" w:rsidRDefault="00472D76"/>
        </w:tc>
        <w:tc>
          <w:tcPr>
            <w:tcW w:w="2376" w:type="dxa"/>
          </w:tcPr>
          <w:p w14:paraId="4D86C951" w14:textId="77777777" w:rsidR="00472D76" w:rsidRDefault="00472D76"/>
        </w:tc>
      </w:tr>
      <w:tr w:rsidR="00472D76" w14:paraId="1B9F9FFF" w14:textId="77777777" w:rsidTr="00472D76">
        <w:tc>
          <w:tcPr>
            <w:tcW w:w="706" w:type="dxa"/>
          </w:tcPr>
          <w:p w14:paraId="0469F46B" w14:textId="77777777" w:rsidR="00472D76" w:rsidRDefault="00472D76"/>
        </w:tc>
        <w:tc>
          <w:tcPr>
            <w:tcW w:w="4055" w:type="dxa"/>
          </w:tcPr>
          <w:p w14:paraId="6FD2587A" w14:textId="77777777" w:rsidR="00472D76" w:rsidRDefault="00472D76">
            <w:r>
              <w:t>Round1 Edit Check Programming Start Date</w:t>
            </w:r>
          </w:p>
        </w:tc>
        <w:tc>
          <w:tcPr>
            <w:tcW w:w="2439" w:type="dxa"/>
          </w:tcPr>
          <w:p w14:paraId="73993595" w14:textId="77777777" w:rsidR="00472D76" w:rsidRDefault="00472D76"/>
        </w:tc>
        <w:tc>
          <w:tcPr>
            <w:tcW w:w="2376" w:type="dxa"/>
          </w:tcPr>
          <w:p w14:paraId="57A9794F" w14:textId="77777777" w:rsidR="00472D76" w:rsidRDefault="00472D76"/>
        </w:tc>
      </w:tr>
      <w:tr w:rsidR="00472D76" w14:paraId="4DF636AF" w14:textId="77777777" w:rsidTr="00472D76">
        <w:tc>
          <w:tcPr>
            <w:tcW w:w="706" w:type="dxa"/>
          </w:tcPr>
          <w:p w14:paraId="55C9BA60" w14:textId="77777777" w:rsidR="00472D76" w:rsidRDefault="00472D76"/>
        </w:tc>
        <w:tc>
          <w:tcPr>
            <w:tcW w:w="4055" w:type="dxa"/>
          </w:tcPr>
          <w:p w14:paraId="36FFCC51" w14:textId="77777777" w:rsidR="00472D76" w:rsidRDefault="00472D76">
            <w:r>
              <w:t>Round1 Edit Check Programming Planned Completion Date</w:t>
            </w:r>
          </w:p>
        </w:tc>
        <w:tc>
          <w:tcPr>
            <w:tcW w:w="2439" w:type="dxa"/>
          </w:tcPr>
          <w:p w14:paraId="0E4E184B" w14:textId="77777777" w:rsidR="00472D76" w:rsidRDefault="00472D76"/>
        </w:tc>
        <w:tc>
          <w:tcPr>
            <w:tcW w:w="2376" w:type="dxa"/>
          </w:tcPr>
          <w:p w14:paraId="6506B90E" w14:textId="77777777" w:rsidR="00472D76" w:rsidRDefault="00472D76"/>
        </w:tc>
      </w:tr>
      <w:tr w:rsidR="00137E2E" w14:paraId="7F56BFA0" w14:textId="77777777" w:rsidTr="00472D76">
        <w:tc>
          <w:tcPr>
            <w:tcW w:w="706" w:type="dxa"/>
          </w:tcPr>
          <w:p w14:paraId="60042664" w14:textId="77777777" w:rsidR="00137E2E" w:rsidRDefault="00137E2E"/>
        </w:tc>
        <w:tc>
          <w:tcPr>
            <w:tcW w:w="4055" w:type="dxa"/>
          </w:tcPr>
          <w:p w14:paraId="1A41C464" w14:textId="44AF6950" w:rsidR="00137E2E" w:rsidRDefault="00137E2E">
            <w:r>
              <w:t>Round1 Edit Check Programming Planned Completion Date</w:t>
            </w:r>
          </w:p>
        </w:tc>
        <w:tc>
          <w:tcPr>
            <w:tcW w:w="2439" w:type="dxa"/>
          </w:tcPr>
          <w:p w14:paraId="6817DFAE" w14:textId="77777777" w:rsidR="00137E2E" w:rsidRDefault="00137E2E"/>
        </w:tc>
        <w:tc>
          <w:tcPr>
            <w:tcW w:w="2376" w:type="dxa"/>
          </w:tcPr>
          <w:p w14:paraId="76ED0E9E" w14:textId="77777777" w:rsidR="00137E2E" w:rsidRDefault="00137E2E"/>
        </w:tc>
      </w:tr>
      <w:tr w:rsidR="00472D76" w14:paraId="32E547C4" w14:textId="77777777" w:rsidTr="00472D76">
        <w:tc>
          <w:tcPr>
            <w:tcW w:w="706" w:type="dxa"/>
          </w:tcPr>
          <w:p w14:paraId="799CC74A" w14:textId="77777777" w:rsidR="00472D76" w:rsidRDefault="00472D76"/>
        </w:tc>
        <w:tc>
          <w:tcPr>
            <w:tcW w:w="4055" w:type="dxa"/>
          </w:tcPr>
          <w:p w14:paraId="0E965B6B" w14:textId="77777777" w:rsidR="00472D76" w:rsidRPr="005146AA" w:rsidRDefault="00472D76">
            <w:r>
              <w:t>Round2 Edit Check Programming Start Date</w:t>
            </w:r>
          </w:p>
        </w:tc>
        <w:tc>
          <w:tcPr>
            <w:tcW w:w="2439" w:type="dxa"/>
          </w:tcPr>
          <w:p w14:paraId="393DE353" w14:textId="77777777" w:rsidR="00472D76" w:rsidRDefault="00472D76"/>
        </w:tc>
        <w:tc>
          <w:tcPr>
            <w:tcW w:w="2376" w:type="dxa"/>
          </w:tcPr>
          <w:p w14:paraId="1646BD9F" w14:textId="77777777" w:rsidR="00472D76" w:rsidRDefault="00472D76"/>
        </w:tc>
      </w:tr>
      <w:tr w:rsidR="00472D76" w14:paraId="5EE039D7" w14:textId="77777777" w:rsidTr="00472D76">
        <w:tc>
          <w:tcPr>
            <w:tcW w:w="706" w:type="dxa"/>
          </w:tcPr>
          <w:p w14:paraId="20FEFD3A" w14:textId="77777777" w:rsidR="00472D76" w:rsidRDefault="00472D76"/>
        </w:tc>
        <w:tc>
          <w:tcPr>
            <w:tcW w:w="4055" w:type="dxa"/>
          </w:tcPr>
          <w:p w14:paraId="7145576F" w14:textId="77777777" w:rsidR="00472D76" w:rsidRDefault="00472D76">
            <w:r>
              <w:t>Round2 Edit Check Programming Planned Completion Date</w:t>
            </w:r>
          </w:p>
        </w:tc>
        <w:tc>
          <w:tcPr>
            <w:tcW w:w="2439" w:type="dxa"/>
          </w:tcPr>
          <w:p w14:paraId="0C383477" w14:textId="77777777" w:rsidR="00472D76" w:rsidRDefault="00472D76"/>
        </w:tc>
        <w:tc>
          <w:tcPr>
            <w:tcW w:w="2376" w:type="dxa"/>
          </w:tcPr>
          <w:p w14:paraId="63416583" w14:textId="77777777" w:rsidR="00472D76" w:rsidRDefault="00472D76"/>
        </w:tc>
      </w:tr>
      <w:tr w:rsidR="00472D76" w14:paraId="13CAA719" w14:textId="77777777" w:rsidTr="00472D76">
        <w:tc>
          <w:tcPr>
            <w:tcW w:w="706" w:type="dxa"/>
          </w:tcPr>
          <w:p w14:paraId="5B17D27B" w14:textId="77777777" w:rsidR="00472D76" w:rsidRDefault="00472D76"/>
        </w:tc>
        <w:tc>
          <w:tcPr>
            <w:tcW w:w="4055" w:type="dxa"/>
          </w:tcPr>
          <w:p w14:paraId="3BF2AFAC" w14:textId="77777777" w:rsidR="00472D76" w:rsidRDefault="00472D76">
            <w:r>
              <w:t>Internal UAT Planned Completion Date</w:t>
            </w:r>
          </w:p>
        </w:tc>
        <w:tc>
          <w:tcPr>
            <w:tcW w:w="2439" w:type="dxa"/>
          </w:tcPr>
          <w:p w14:paraId="684A1E0B" w14:textId="77777777" w:rsidR="00472D76" w:rsidRDefault="00472D76"/>
        </w:tc>
        <w:tc>
          <w:tcPr>
            <w:tcW w:w="2376" w:type="dxa"/>
          </w:tcPr>
          <w:p w14:paraId="7E6F6D8D" w14:textId="77777777" w:rsidR="00472D76" w:rsidRDefault="00472D76"/>
        </w:tc>
      </w:tr>
      <w:tr w:rsidR="00472D76" w14:paraId="039A0193" w14:textId="77777777" w:rsidTr="00472D76">
        <w:tc>
          <w:tcPr>
            <w:tcW w:w="706" w:type="dxa"/>
          </w:tcPr>
          <w:p w14:paraId="60791AB5" w14:textId="77777777" w:rsidR="00472D76" w:rsidRDefault="00472D76"/>
        </w:tc>
        <w:tc>
          <w:tcPr>
            <w:tcW w:w="4055" w:type="dxa"/>
          </w:tcPr>
          <w:p w14:paraId="21028D8A" w14:textId="77777777" w:rsidR="00472D76" w:rsidRDefault="00472D76">
            <w:r>
              <w:t>External UAT Planned Completion Date</w:t>
            </w:r>
          </w:p>
        </w:tc>
        <w:tc>
          <w:tcPr>
            <w:tcW w:w="2439" w:type="dxa"/>
          </w:tcPr>
          <w:p w14:paraId="79FC9D4E" w14:textId="77777777" w:rsidR="00472D76" w:rsidRDefault="00472D76"/>
        </w:tc>
        <w:tc>
          <w:tcPr>
            <w:tcW w:w="2376" w:type="dxa"/>
          </w:tcPr>
          <w:p w14:paraId="6B2B9FB0" w14:textId="77777777" w:rsidR="00472D76" w:rsidRDefault="00472D76"/>
        </w:tc>
      </w:tr>
      <w:tr w:rsidR="00472D76" w14:paraId="3F00AE9E" w14:textId="77777777" w:rsidTr="00472D76">
        <w:tc>
          <w:tcPr>
            <w:tcW w:w="706" w:type="dxa"/>
          </w:tcPr>
          <w:p w14:paraId="463B27C3" w14:textId="77777777" w:rsidR="00472D76" w:rsidRDefault="00472D76"/>
        </w:tc>
        <w:tc>
          <w:tcPr>
            <w:tcW w:w="4055" w:type="dxa"/>
          </w:tcPr>
          <w:p w14:paraId="667148FE" w14:textId="77777777" w:rsidR="00472D76" w:rsidRDefault="00472D76">
            <w:r>
              <w:t>Test Script Date Writing Start Date</w:t>
            </w:r>
          </w:p>
        </w:tc>
        <w:tc>
          <w:tcPr>
            <w:tcW w:w="2439" w:type="dxa"/>
          </w:tcPr>
          <w:p w14:paraId="230A1A5B" w14:textId="77777777" w:rsidR="00472D76" w:rsidRDefault="00472D76"/>
        </w:tc>
        <w:tc>
          <w:tcPr>
            <w:tcW w:w="2376" w:type="dxa"/>
          </w:tcPr>
          <w:p w14:paraId="55A1E5FB" w14:textId="77777777" w:rsidR="00472D76" w:rsidRDefault="00472D76"/>
        </w:tc>
      </w:tr>
      <w:tr w:rsidR="00472D76" w14:paraId="4996EA67" w14:textId="77777777" w:rsidTr="00472D76">
        <w:tc>
          <w:tcPr>
            <w:tcW w:w="706" w:type="dxa"/>
          </w:tcPr>
          <w:p w14:paraId="1837B479" w14:textId="77777777" w:rsidR="00472D76" w:rsidRDefault="00472D76"/>
        </w:tc>
        <w:tc>
          <w:tcPr>
            <w:tcW w:w="4055" w:type="dxa"/>
          </w:tcPr>
          <w:p w14:paraId="2C134DF7" w14:textId="77777777" w:rsidR="00472D76" w:rsidRDefault="00472D76">
            <w:r>
              <w:t>Edit Check Validation Start Date</w:t>
            </w:r>
          </w:p>
        </w:tc>
        <w:tc>
          <w:tcPr>
            <w:tcW w:w="2439" w:type="dxa"/>
          </w:tcPr>
          <w:p w14:paraId="7BA2C58F" w14:textId="77777777" w:rsidR="00472D76" w:rsidRDefault="00472D76"/>
        </w:tc>
        <w:tc>
          <w:tcPr>
            <w:tcW w:w="2376" w:type="dxa"/>
          </w:tcPr>
          <w:p w14:paraId="2E81EE12" w14:textId="77777777" w:rsidR="00472D76" w:rsidRDefault="00472D76"/>
        </w:tc>
      </w:tr>
      <w:tr w:rsidR="00472D76" w14:paraId="2302C2BF" w14:textId="77777777" w:rsidTr="00472D76">
        <w:tc>
          <w:tcPr>
            <w:tcW w:w="706" w:type="dxa"/>
          </w:tcPr>
          <w:p w14:paraId="3DAB3E4B" w14:textId="77777777" w:rsidR="00472D76" w:rsidRDefault="00472D76"/>
        </w:tc>
        <w:tc>
          <w:tcPr>
            <w:tcW w:w="4055" w:type="dxa"/>
          </w:tcPr>
          <w:p w14:paraId="6D81AB05" w14:textId="77777777" w:rsidR="00472D76" w:rsidRDefault="00472D76">
            <w:r>
              <w:t>Edit Check Validation Planned Completion Date</w:t>
            </w:r>
          </w:p>
        </w:tc>
        <w:tc>
          <w:tcPr>
            <w:tcW w:w="2439" w:type="dxa"/>
          </w:tcPr>
          <w:p w14:paraId="228ACE9D" w14:textId="77777777" w:rsidR="00472D76" w:rsidRDefault="00472D76"/>
        </w:tc>
        <w:tc>
          <w:tcPr>
            <w:tcW w:w="2376" w:type="dxa"/>
          </w:tcPr>
          <w:p w14:paraId="422510D0" w14:textId="77777777" w:rsidR="00472D76" w:rsidRDefault="00472D76"/>
        </w:tc>
      </w:tr>
    </w:tbl>
    <w:p w14:paraId="3BF5E24B" w14:textId="77777777" w:rsidR="005146AA" w:rsidRDefault="005146AA"/>
    <w:p w14:paraId="62F726F8" w14:textId="77777777" w:rsidR="00BF5F15" w:rsidRDefault="00BF5F15">
      <w:pPr>
        <w:rPr>
          <w:rFonts w:asciiTheme="majorHAnsi" w:eastAsiaTheme="majorEastAsia" w:hAnsiTheme="majorHAnsi" w:cstheme="majorBidi"/>
          <w:b/>
          <w:bCs/>
          <w:color w:val="4F81BD" w:themeColor="accent1"/>
        </w:rPr>
      </w:pPr>
      <w:bookmarkStart w:id="41" w:name="_Toc509219643"/>
      <w:r>
        <w:br w:type="page"/>
      </w:r>
    </w:p>
    <w:p w14:paraId="3E9EDC20" w14:textId="77777777" w:rsidR="005146AA" w:rsidRPr="00B47B78" w:rsidRDefault="005146AA" w:rsidP="00A47412">
      <w:pPr>
        <w:pStyle w:val="Heading3"/>
      </w:pPr>
      <w:r w:rsidRPr="00B47B78">
        <w:lastRenderedPageBreak/>
        <w:t>Computed Field</w:t>
      </w:r>
      <w:bookmarkEnd w:id="41"/>
    </w:p>
    <w:p w14:paraId="6F6F7DE8" w14:textId="77777777" w:rsidR="00472D76" w:rsidRPr="00B47B78" w:rsidRDefault="00472D76" w:rsidP="00472D76">
      <w:r w:rsidRPr="00B47B78">
        <w:t xml:space="preserve">[Edit checks completed </w:t>
      </w:r>
      <w:proofErr w:type="gramStart"/>
      <w:r w:rsidRPr="00B47B78">
        <w:t>adjusted ]</w:t>
      </w:r>
      <w:proofErr w:type="gramEnd"/>
    </w:p>
    <w:p w14:paraId="233E15A9" w14:textId="1ABE7DAD" w:rsidR="00472D76" w:rsidRPr="00B47B78" w:rsidDel="00BB057E" w:rsidRDefault="00472D76" w:rsidP="00472D76">
      <w:pPr>
        <w:rPr>
          <w:del w:id="42" w:author="Patrick Taur" w:date="2018-04-25T18:22:00Z"/>
        </w:rPr>
      </w:pPr>
      <w:commentRangeStart w:id="43"/>
      <w:del w:id="44" w:author="Patrick Taur" w:date="2018-04-25T18:22:00Z">
        <w:r w:rsidRPr="00B47B78" w:rsidDel="00BB057E">
          <w:delText xml:space="preserve">If [Number of Edit Checks] = 0 </w:delText>
        </w:r>
        <w:commentRangeStart w:id="45"/>
        <w:r w:rsidRPr="00B47B78" w:rsidDel="00BB057E">
          <w:delText>Then  [Edit checks completed adjusted] =  [Total Unique Forms]</w:delText>
        </w:r>
        <w:commentRangeEnd w:id="45"/>
        <w:r w:rsidR="00B47B78" w:rsidDel="00BB057E">
          <w:rPr>
            <w:rStyle w:val="CommentReference"/>
            <w:rFonts w:ascii="Calibri" w:hAnsi="Calibri" w:cs="Times New Roman"/>
          </w:rPr>
          <w:commentReference w:id="45"/>
        </w:r>
      </w:del>
      <w:commentRangeEnd w:id="43"/>
      <w:r w:rsidR="00BB057E">
        <w:rPr>
          <w:rStyle w:val="CommentReference"/>
          <w:rFonts w:ascii="Calibri" w:hAnsi="Calibri" w:cs="Times New Roman"/>
        </w:rPr>
        <w:commentReference w:id="43"/>
      </w:r>
    </w:p>
    <w:p w14:paraId="1FD1A8EC" w14:textId="77777777" w:rsidR="00472D76" w:rsidRPr="00B47B78" w:rsidRDefault="00472D76" w:rsidP="00472D76">
      <w:r w:rsidRPr="00B47B78">
        <w:t xml:space="preserve">If [Number of Edit Checks] &gt; 0 </w:t>
      </w:r>
      <w:proofErr w:type="gramStart"/>
      <w:r w:rsidRPr="00B47B78">
        <w:t>Then  [</w:t>
      </w:r>
      <w:proofErr w:type="gramEnd"/>
      <w:r w:rsidRPr="00B47B78">
        <w:t>Edit checks completed adjusted] =   [Number of Edit Checks]</w:t>
      </w:r>
    </w:p>
    <w:p w14:paraId="494A25DF" w14:textId="77777777" w:rsidR="00472D76" w:rsidRPr="00B47B78" w:rsidRDefault="00472D76" w:rsidP="00472D76">
      <w:proofErr w:type="gramStart"/>
      <w:r w:rsidRPr="00B47B78">
        <w:t>If  [</w:t>
      </w:r>
      <w:proofErr w:type="gramEnd"/>
      <w:r w:rsidRPr="00B47B78">
        <w:t xml:space="preserve">Type Of Integration Used Is </w:t>
      </w:r>
      <w:proofErr w:type="spellStart"/>
      <w:r w:rsidRPr="00B47B78">
        <w:t>IxRS</w:t>
      </w:r>
      <w:proofErr w:type="spellEnd"/>
      <w:r w:rsidRPr="00B47B78">
        <w:t>] in CDMS then add 35 to [Edit checks completed adjusted]</w:t>
      </w:r>
    </w:p>
    <w:p w14:paraId="3C9BC86F" w14:textId="77777777" w:rsidR="00034112" w:rsidRDefault="00B236D4">
      <w:r w:rsidRPr="00B47B78">
        <w:t>[Required-For</w:t>
      </w:r>
      <w:r w:rsidR="008B4470" w:rsidRPr="00B47B78">
        <w:t>-Date</w:t>
      </w:r>
      <w:r w:rsidRPr="00B47B78">
        <w:t>]</w:t>
      </w:r>
    </w:p>
    <w:p w14:paraId="193F4ADB" w14:textId="77777777" w:rsidR="00883D5D" w:rsidRDefault="00883D5D">
      <w:pPr>
        <w:rPr>
          <w:ins w:id="46" w:author="Sathya" w:date="2018-04-25T19:00:00Z"/>
        </w:rPr>
      </w:pPr>
    </w:p>
    <w:p w14:paraId="2C2782AF" w14:textId="02CD4639" w:rsidR="00883D5D" w:rsidRDefault="00883D5D">
      <w:pPr>
        <w:rPr>
          <w:ins w:id="47" w:author="Sathya" w:date="2018-04-25T19:00:00Z"/>
        </w:rPr>
      </w:pPr>
      <w:ins w:id="48" w:author="Sathya" w:date="2018-04-25T19:00:00Z">
        <w:r>
          <w:t>Types of Tasks</w:t>
        </w:r>
      </w:ins>
    </w:p>
    <w:p w14:paraId="3F651DCB" w14:textId="77777777" w:rsidR="008E549B" w:rsidRDefault="008E549B">
      <w:r>
        <w:t xml:space="preserve">There are two types of Tasks, Setup and CPPC.  </w:t>
      </w:r>
    </w:p>
    <w:p w14:paraId="25D7629C" w14:textId="7F850317" w:rsidR="00BB057E" w:rsidRDefault="00BB057E">
      <w:pPr>
        <w:rPr>
          <w:ins w:id="49" w:author="Sathya" w:date="2018-04-25T18:27:00Z"/>
        </w:rPr>
      </w:pPr>
      <w:ins w:id="50" w:author="Sathya" w:date="2018-04-25T18:29:00Z">
        <w:r>
          <w:t xml:space="preserve">The Tasks used in FTE </w:t>
        </w:r>
        <w:proofErr w:type="spellStart"/>
        <w:r>
          <w:t>Comptations</w:t>
        </w:r>
        <w:proofErr w:type="spellEnd"/>
        <w:r>
          <w:t xml:space="preserve"> are of two types, Setup Tasks and CPPC Tasks.  A study generally has one Setup Task and multiple CPPC Tasks.  For the purpose of FTE Computations </w:t>
        </w:r>
        <w:proofErr w:type="spellStart"/>
        <w:r>
          <w:t>IsSetup</w:t>
        </w:r>
        <w:proofErr w:type="spellEnd"/>
        <w:r>
          <w:t xml:space="preserve"> field is </w:t>
        </w:r>
        <w:proofErr w:type="gramStart"/>
        <w:r>
          <w:t>True</w:t>
        </w:r>
        <w:proofErr w:type="gramEnd"/>
        <w:r>
          <w:t xml:space="preserve"> for Setup Tasks and False for CPPC Tasks.</w:t>
        </w:r>
      </w:ins>
    </w:p>
    <w:p w14:paraId="209D3D10" w14:textId="70D08324" w:rsidR="00BB057E" w:rsidRPr="00BB057E" w:rsidRDefault="00BB057E" w:rsidP="00BB057E">
      <w:pPr>
        <w:rPr>
          <w:ins w:id="51" w:author="Sathya" w:date="2018-04-25T18:27:00Z"/>
        </w:rPr>
        <w:pPrChange w:id="52" w:author="Sathya" w:date="2018-04-25T18:27:00Z">
          <w:pPr>
            <w:pStyle w:val="Heading3"/>
          </w:pPr>
        </w:pPrChange>
      </w:pPr>
    </w:p>
    <w:p w14:paraId="2534DBED" w14:textId="77777777" w:rsidR="002617C2" w:rsidRDefault="002617C2">
      <w:pPr>
        <w:rPr>
          <w:rFonts w:asciiTheme="majorHAnsi" w:eastAsiaTheme="majorEastAsia" w:hAnsiTheme="majorHAnsi" w:cstheme="majorBidi"/>
          <w:b/>
          <w:bCs/>
          <w:color w:val="4F81BD" w:themeColor="accent1"/>
          <w:sz w:val="26"/>
          <w:szCs w:val="26"/>
        </w:rPr>
      </w:pPr>
      <w:r>
        <w:br w:type="page"/>
      </w:r>
    </w:p>
    <w:p w14:paraId="77E5CB24" w14:textId="77777777" w:rsidR="00A82A80" w:rsidRDefault="00A82A80" w:rsidP="00A47412">
      <w:pPr>
        <w:pStyle w:val="Heading2"/>
      </w:pPr>
      <w:bookmarkStart w:id="53" w:name="_Toc509219644"/>
      <w:r>
        <w:lastRenderedPageBreak/>
        <w:t>Lead FTEs</w:t>
      </w:r>
      <w:bookmarkEnd w:id="53"/>
      <w:r w:rsidR="00684DCA">
        <w:t xml:space="preserve"> </w:t>
      </w:r>
    </w:p>
    <w:p w14:paraId="45AF1F2F" w14:textId="77777777" w:rsidR="00FB3353" w:rsidRDefault="00FB3353" w:rsidP="00395037">
      <w:pPr>
        <w:autoSpaceDE w:val="0"/>
        <w:autoSpaceDN w:val="0"/>
        <w:adjustRightInd w:val="0"/>
        <w:spacing w:after="0" w:line="240" w:lineRule="auto"/>
        <w:rPr>
          <w:rFonts w:ascii="Courier New" w:hAnsi="Courier New" w:cs="Courier New"/>
          <w:noProof/>
          <w:sz w:val="20"/>
          <w:szCs w:val="20"/>
        </w:rPr>
      </w:pPr>
    </w:p>
    <w:p w14:paraId="6A4C38B2" w14:textId="77777777" w:rsidR="00BF5F15" w:rsidRDefault="00BF5F15" w:rsidP="0039503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This section describes the algorithm used for computing ‘Lead FTE’ for a specific day referred in the formale as [</w:t>
      </w:r>
      <w:r w:rsidRPr="00051B58">
        <w:rPr>
          <w:rFonts w:ascii="Courier New" w:hAnsi="Courier New" w:cs="Courier New"/>
          <w:noProof/>
          <w:sz w:val="20"/>
          <w:szCs w:val="20"/>
        </w:rPr>
        <w:t>Required For Date</w:t>
      </w:r>
      <w:r>
        <w:rPr>
          <w:rFonts w:ascii="Courier New" w:hAnsi="Courier New" w:cs="Courier New"/>
          <w:noProof/>
          <w:sz w:val="20"/>
          <w:szCs w:val="20"/>
        </w:rPr>
        <w:t xml:space="preserve">]. </w:t>
      </w:r>
    </w:p>
    <w:p w14:paraId="0927F0B7" w14:textId="77777777" w:rsidR="00BF5F15" w:rsidRDefault="00BF5F15" w:rsidP="00395037">
      <w:pPr>
        <w:autoSpaceDE w:val="0"/>
        <w:autoSpaceDN w:val="0"/>
        <w:adjustRightInd w:val="0"/>
        <w:spacing w:after="0" w:line="240" w:lineRule="auto"/>
        <w:rPr>
          <w:rFonts w:ascii="Courier New" w:hAnsi="Courier New" w:cs="Courier New"/>
          <w:noProof/>
          <w:sz w:val="20"/>
          <w:szCs w:val="20"/>
        </w:rPr>
      </w:pPr>
    </w:p>
    <w:p w14:paraId="5C4A4D1C" w14:textId="77777777" w:rsidR="0028201C" w:rsidRDefault="0028201C" w:rsidP="00395037">
      <w:pPr>
        <w:autoSpaceDE w:val="0"/>
        <w:autoSpaceDN w:val="0"/>
        <w:adjustRightInd w:val="0"/>
        <w:spacing w:after="0" w:line="240" w:lineRule="auto"/>
        <w:rPr>
          <w:rFonts w:ascii="Courier New" w:hAnsi="Courier New" w:cs="Courier New"/>
          <w:noProof/>
          <w:sz w:val="20"/>
          <w:szCs w:val="20"/>
        </w:rPr>
      </w:pPr>
    </w:p>
    <w:p w14:paraId="297D0098" w14:textId="36F0DB2F" w:rsidR="00A40E36" w:rsidRPr="00051B58" w:rsidRDefault="00DF1B49" w:rsidP="00395037">
      <w:pPr>
        <w:autoSpaceDE w:val="0"/>
        <w:autoSpaceDN w:val="0"/>
        <w:adjustRightInd w:val="0"/>
        <w:spacing w:after="0" w:line="240" w:lineRule="auto"/>
        <w:rPr>
          <w:rFonts w:ascii="Courier New" w:hAnsi="Courier New" w:cs="Courier New"/>
          <w:noProof/>
          <w:sz w:val="20"/>
          <w:szCs w:val="20"/>
        </w:rPr>
      </w:pPr>
      <w:r w:rsidRPr="00051B58">
        <w:rPr>
          <w:rFonts w:ascii="Courier New" w:hAnsi="Courier New" w:cs="Courier New"/>
          <w:noProof/>
          <w:sz w:val="20"/>
          <w:szCs w:val="20"/>
        </w:rPr>
        <w:t>[Lead FTEs]</w:t>
      </w:r>
      <w:r w:rsidR="00F65522">
        <w:rPr>
          <w:rFonts w:ascii="Courier New" w:hAnsi="Courier New" w:cs="Courier New"/>
          <w:noProof/>
          <w:sz w:val="20"/>
          <w:szCs w:val="20"/>
        </w:rPr>
        <w:t xml:space="preserve"> </w:t>
      </w:r>
      <w:r w:rsidR="004A7263">
        <w:rPr>
          <w:rFonts w:ascii="Courier New" w:hAnsi="Courier New" w:cs="Courier New"/>
          <w:noProof/>
          <w:sz w:val="20"/>
          <w:szCs w:val="20"/>
        </w:rPr>
        <w:t>in hours</w:t>
      </w:r>
      <w:r w:rsidRPr="00051B58">
        <w:rPr>
          <w:rFonts w:ascii="Courier New" w:hAnsi="Courier New" w:cs="Courier New"/>
          <w:noProof/>
          <w:sz w:val="20"/>
          <w:szCs w:val="20"/>
        </w:rPr>
        <w:t xml:space="preserve"> = (</w:t>
      </w:r>
      <w:r w:rsidR="00A40E36" w:rsidRPr="00051B58">
        <w:rPr>
          <w:rFonts w:ascii="Courier New" w:hAnsi="Courier New" w:cs="Courier New"/>
          <w:noProof/>
          <w:sz w:val="20"/>
          <w:szCs w:val="20"/>
        </w:rPr>
        <w:t>[Setup Effor</w:t>
      </w:r>
      <w:r w:rsidRPr="00051B58">
        <w:rPr>
          <w:rFonts w:ascii="Courier New" w:hAnsi="Courier New" w:cs="Courier New"/>
          <w:noProof/>
          <w:sz w:val="20"/>
          <w:szCs w:val="20"/>
        </w:rPr>
        <w:t>t] + [CPPC Effort] + [New Setups Effort] +</w:t>
      </w:r>
      <w:r w:rsidR="00A40E36" w:rsidRPr="00051B58">
        <w:rPr>
          <w:rFonts w:ascii="Courier New" w:hAnsi="Courier New" w:cs="Courier New"/>
          <w:noProof/>
          <w:sz w:val="20"/>
          <w:szCs w:val="20"/>
        </w:rPr>
        <w:t xml:space="preserve"> [New CPPC Effort]</w:t>
      </w:r>
      <w:r w:rsidRPr="00051B58">
        <w:rPr>
          <w:rFonts w:ascii="Courier New" w:hAnsi="Courier New" w:cs="Courier New"/>
          <w:noProof/>
          <w:sz w:val="20"/>
          <w:szCs w:val="20"/>
        </w:rPr>
        <w:t>) / 60 * 6</w:t>
      </w:r>
      <w:r w:rsidR="004A7263">
        <w:rPr>
          <w:rFonts w:ascii="Courier New" w:hAnsi="Courier New" w:cs="Courier New"/>
          <w:noProof/>
          <w:sz w:val="20"/>
          <w:szCs w:val="20"/>
        </w:rPr>
        <w:t xml:space="preserve"> </w:t>
      </w:r>
    </w:p>
    <w:p w14:paraId="3B8C7D64" w14:textId="77777777" w:rsidR="00A40E36" w:rsidRPr="00051B58" w:rsidRDefault="00A40E36" w:rsidP="00395037">
      <w:pPr>
        <w:autoSpaceDE w:val="0"/>
        <w:autoSpaceDN w:val="0"/>
        <w:adjustRightInd w:val="0"/>
        <w:spacing w:after="0" w:line="240" w:lineRule="auto"/>
        <w:rPr>
          <w:rFonts w:ascii="Courier New" w:hAnsi="Courier New" w:cs="Courier New"/>
          <w:noProof/>
          <w:sz w:val="20"/>
          <w:szCs w:val="20"/>
        </w:rPr>
      </w:pPr>
    </w:p>
    <w:p w14:paraId="17B34BAF" w14:textId="77777777" w:rsidR="00DF1B49" w:rsidRPr="00051B58" w:rsidRDefault="00DF1B49" w:rsidP="00395037">
      <w:pPr>
        <w:autoSpaceDE w:val="0"/>
        <w:autoSpaceDN w:val="0"/>
        <w:adjustRightInd w:val="0"/>
        <w:spacing w:after="0" w:line="240" w:lineRule="auto"/>
        <w:rPr>
          <w:rFonts w:ascii="Courier New" w:hAnsi="Courier New" w:cs="Courier New"/>
          <w:noProof/>
          <w:sz w:val="20"/>
          <w:szCs w:val="20"/>
        </w:rPr>
      </w:pPr>
      <w:r w:rsidRPr="00051B58">
        <w:rPr>
          <w:rFonts w:ascii="Courier New" w:hAnsi="Courier New" w:cs="Courier New"/>
          <w:noProof/>
          <w:sz w:val="20"/>
          <w:szCs w:val="20"/>
        </w:rPr>
        <w:t xml:space="preserve">Note: </w:t>
      </w:r>
    </w:p>
    <w:p w14:paraId="546B30B2" w14:textId="1CAB9811" w:rsidR="00DF1B49" w:rsidRPr="00051B58" w:rsidRDefault="00DF1B49" w:rsidP="00395037">
      <w:pPr>
        <w:autoSpaceDE w:val="0"/>
        <w:autoSpaceDN w:val="0"/>
        <w:adjustRightInd w:val="0"/>
        <w:spacing w:after="0" w:line="240" w:lineRule="auto"/>
        <w:rPr>
          <w:rFonts w:ascii="Courier New" w:hAnsi="Courier New" w:cs="Courier New"/>
          <w:noProof/>
          <w:sz w:val="20"/>
          <w:szCs w:val="20"/>
        </w:rPr>
      </w:pPr>
      <w:r w:rsidRPr="00051B58">
        <w:rPr>
          <w:rFonts w:ascii="Courier New" w:hAnsi="Courier New" w:cs="Courier New"/>
          <w:noProof/>
          <w:sz w:val="20"/>
          <w:szCs w:val="20"/>
        </w:rPr>
        <w:t xml:space="preserve">Effort Calculations are in </w:t>
      </w:r>
      <w:r w:rsidR="004A7263">
        <w:rPr>
          <w:rFonts w:ascii="Courier New" w:hAnsi="Courier New" w:cs="Courier New"/>
          <w:noProof/>
          <w:sz w:val="20"/>
          <w:szCs w:val="20"/>
        </w:rPr>
        <w:t>FTE</w:t>
      </w:r>
    </w:p>
    <w:p w14:paraId="2F37F861" w14:textId="77777777" w:rsidR="00DF1B49" w:rsidRPr="00051B58" w:rsidRDefault="00DF1B49" w:rsidP="00395037">
      <w:pPr>
        <w:autoSpaceDE w:val="0"/>
        <w:autoSpaceDN w:val="0"/>
        <w:adjustRightInd w:val="0"/>
        <w:spacing w:after="0" w:line="240" w:lineRule="auto"/>
        <w:rPr>
          <w:rFonts w:ascii="Courier New" w:hAnsi="Courier New" w:cs="Courier New"/>
          <w:noProof/>
          <w:sz w:val="20"/>
          <w:szCs w:val="20"/>
        </w:rPr>
      </w:pPr>
      <w:r w:rsidRPr="00051B58">
        <w:rPr>
          <w:rFonts w:ascii="Courier New" w:hAnsi="Courier New" w:cs="Courier New"/>
          <w:noProof/>
          <w:sz w:val="20"/>
          <w:szCs w:val="20"/>
        </w:rPr>
        <w:t>1 FTE = 6 hours.</w:t>
      </w:r>
    </w:p>
    <w:p w14:paraId="1140614E" w14:textId="77777777" w:rsidR="00DF1B49" w:rsidRDefault="00DF1B49" w:rsidP="00395037">
      <w:pPr>
        <w:autoSpaceDE w:val="0"/>
        <w:autoSpaceDN w:val="0"/>
        <w:adjustRightInd w:val="0"/>
        <w:spacing w:after="0" w:line="240" w:lineRule="auto"/>
        <w:rPr>
          <w:rFonts w:ascii="Courier New" w:hAnsi="Courier New" w:cs="Courier New"/>
          <w:noProof/>
          <w:color w:val="0000FF"/>
          <w:sz w:val="20"/>
          <w:szCs w:val="20"/>
        </w:rPr>
      </w:pPr>
    </w:p>
    <w:p w14:paraId="6DE1AC6C" w14:textId="77777777" w:rsidR="00953B42" w:rsidRDefault="00953B42">
      <w:pPr>
        <w:rPr>
          <w:rFonts w:asciiTheme="majorHAnsi" w:eastAsiaTheme="majorEastAsia" w:hAnsiTheme="majorHAnsi" w:cstheme="majorBidi"/>
          <w:b/>
          <w:bCs/>
          <w:noProof/>
          <w:color w:val="4F81BD" w:themeColor="accent1"/>
        </w:rPr>
      </w:pPr>
      <w:bookmarkStart w:id="54" w:name="_Toc509219645"/>
      <w:r>
        <w:rPr>
          <w:noProof/>
        </w:rPr>
        <w:br w:type="page"/>
      </w:r>
    </w:p>
    <w:p w14:paraId="05A0A931" w14:textId="77777777" w:rsidR="00344FCE" w:rsidRDefault="00344FCE" w:rsidP="00A47412">
      <w:pPr>
        <w:pStyle w:val="Heading3"/>
        <w:rPr>
          <w:noProof/>
        </w:rPr>
      </w:pPr>
      <w:r>
        <w:rPr>
          <w:noProof/>
        </w:rPr>
        <w:lastRenderedPageBreak/>
        <w:t>Setup</w:t>
      </w:r>
      <w:r w:rsidR="00A47412">
        <w:rPr>
          <w:noProof/>
        </w:rPr>
        <w:t xml:space="preserve"> Effort</w:t>
      </w:r>
      <w:bookmarkEnd w:id="54"/>
    </w:p>
    <w:p w14:paraId="7F877D4F" w14:textId="77777777" w:rsidR="00450111" w:rsidRDefault="00450111" w:rsidP="00395037">
      <w:pPr>
        <w:autoSpaceDE w:val="0"/>
        <w:autoSpaceDN w:val="0"/>
        <w:adjustRightInd w:val="0"/>
        <w:spacing w:after="0" w:line="240" w:lineRule="auto"/>
        <w:rPr>
          <w:rFonts w:ascii="Courier New" w:hAnsi="Courier New" w:cs="Courier New"/>
          <w:noProof/>
          <w:color w:val="0000FF"/>
          <w:sz w:val="20"/>
          <w:szCs w:val="20"/>
        </w:rPr>
      </w:pPr>
    </w:p>
    <w:p w14:paraId="0BDF4EF7" w14:textId="77777777" w:rsidR="008E549B" w:rsidRPr="00051B58" w:rsidRDefault="008E549B" w:rsidP="00395037">
      <w:pPr>
        <w:autoSpaceDE w:val="0"/>
        <w:autoSpaceDN w:val="0"/>
        <w:adjustRightInd w:val="0"/>
        <w:spacing w:after="0" w:line="240" w:lineRule="auto"/>
        <w:rPr>
          <w:rFonts w:ascii="Courier New" w:hAnsi="Courier New" w:cs="Courier New"/>
          <w:noProof/>
          <w:sz w:val="20"/>
          <w:szCs w:val="20"/>
        </w:rPr>
      </w:pPr>
      <w:r w:rsidRPr="00051B58">
        <w:rPr>
          <w:rFonts w:ascii="Courier New" w:hAnsi="Courier New" w:cs="Courier New"/>
          <w:noProof/>
          <w:sz w:val="20"/>
          <w:szCs w:val="20"/>
        </w:rPr>
        <w:t xml:space="preserve">Each Setup </w:t>
      </w:r>
      <w:r w:rsidR="00344FCE" w:rsidRPr="00051B58">
        <w:rPr>
          <w:rFonts w:ascii="Courier New" w:hAnsi="Courier New" w:cs="Courier New"/>
          <w:noProof/>
          <w:sz w:val="20"/>
          <w:szCs w:val="20"/>
        </w:rPr>
        <w:t>Task</w:t>
      </w:r>
      <w:r w:rsidRPr="00051B58">
        <w:rPr>
          <w:rFonts w:ascii="Courier New" w:hAnsi="Courier New" w:cs="Courier New"/>
          <w:noProof/>
          <w:sz w:val="20"/>
          <w:szCs w:val="20"/>
        </w:rPr>
        <w:t xml:space="preserve"> requires 1.5 Hrs for each day </w:t>
      </w:r>
      <w:r w:rsidR="00344FCE" w:rsidRPr="00051B58">
        <w:rPr>
          <w:rFonts w:ascii="Courier New" w:hAnsi="Courier New" w:cs="Courier New"/>
          <w:noProof/>
          <w:sz w:val="20"/>
          <w:szCs w:val="20"/>
        </w:rPr>
        <w:t>between</w:t>
      </w:r>
      <w:r w:rsidRPr="00051B58">
        <w:rPr>
          <w:rFonts w:ascii="Courier New" w:hAnsi="Courier New" w:cs="Courier New"/>
          <w:noProof/>
          <w:sz w:val="20"/>
          <w:szCs w:val="20"/>
        </w:rPr>
        <w:t xml:space="preserve"> the period </w:t>
      </w:r>
      <w:r w:rsidR="00344FCE" w:rsidRPr="00051B58">
        <w:rPr>
          <w:rFonts w:ascii="Courier New" w:hAnsi="Courier New" w:cs="Courier New"/>
          <w:noProof/>
          <w:sz w:val="20"/>
          <w:szCs w:val="20"/>
        </w:rPr>
        <w:t>[</w:t>
      </w:r>
      <w:r w:rsidRPr="00051B58">
        <w:rPr>
          <w:rFonts w:ascii="Courier New" w:hAnsi="Courier New" w:cs="Courier New"/>
          <w:noProof/>
          <w:sz w:val="20"/>
          <w:szCs w:val="20"/>
        </w:rPr>
        <w:t>Start Date</w:t>
      </w:r>
      <w:r w:rsidR="00344FCE" w:rsidRPr="00051B58">
        <w:rPr>
          <w:rFonts w:ascii="Courier New" w:hAnsi="Courier New" w:cs="Courier New"/>
          <w:noProof/>
          <w:sz w:val="20"/>
          <w:szCs w:val="20"/>
        </w:rPr>
        <w:t>]</w:t>
      </w:r>
      <w:r w:rsidRPr="00051B58">
        <w:rPr>
          <w:rFonts w:ascii="Courier New" w:hAnsi="Courier New" w:cs="Courier New"/>
          <w:noProof/>
          <w:sz w:val="20"/>
          <w:szCs w:val="20"/>
        </w:rPr>
        <w:t xml:space="preserve"> and </w:t>
      </w:r>
      <w:r w:rsidR="00344FCE" w:rsidRPr="00051B58">
        <w:rPr>
          <w:rFonts w:ascii="Courier New" w:hAnsi="Courier New" w:cs="Courier New"/>
          <w:noProof/>
          <w:sz w:val="20"/>
          <w:szCs w:val="20"/>
        </w:rPr>
        <w:t>[</w:t>
      </w:r>
      <w:r w:rsidRPr="00051B58">
        <w:rPr>
          <w:rFonts w:ascii="Courier New" w:hAnsi="Courier New" w:cs="Courier New"/>
          <w:noProof/>
          <w:sz w:val="20"/>
          <w:szCs w:val="20"/>
        </w:rPr>
        <w:t>End Date</w:t>
      </w:r>
      <w:r w:rsidR="00344FCE" w:rsidRPr="00051B58">
        <w:rPr>
          <w:rFonts w:ascii="Courier New" w:hAnsi="Courier New" w:cs="Courier New"/>
          <w:noProof/>
          <w:sz w:val="20"/>
          <w:szCs w:val="20"/>
        </w:rPr>
        <w:t>]</w:t>
      </w:r>
    </w:p>
    <w:p w14:paraId="10E51899" w14:textId="77777777" w:rsidR="002617C2" w:rsidRPr="00051B58" w:rsidDel="00BB057E" w:rsidRDefault="002617C2" w:rsidP="00395037">
      <w:pPr>
        <w:autoSpaceDE w:val="0"/>
        <w:autoSpaceDN w:val="0"/>
        <w:adjustRightInd w:val="0"/>
        <w:spacing w:after="0" w:line="240" w:lineRule="auto"/>
        <w:rPr>
          <w:del w:id="55" w:author="Sathya" w:date="2018-04-25T18:27:00Z"/>
          <w:rFonts w:ascii="Courier New" w:hAnsi="Courier New" w:cs="Courier New"/>
          <w:noProof/>
          <w:sz w:val="20"/>
          <w:szCs w:val="20"/>
        </w:rPr>
      </w:pPr>
    </w:p>
    <w:p w14:paraId="21A3796D" w14:textId="77777777" w:rsidR="00BB057E" w:rsidRDefault="00BB057E" w:rsidP="00395037">
      <w:pPr>
        <w:autoSpaceDE w:val="0"/>
        <w:autoSpaceDN w:val="0"/>
        <w:adjustRightInd w:val="0"/>
        <w:spacing w:after="0" w:line="240" w:lineRule="auto"/>
        <w:rPr>
          <w:ins w:id="56" w:author="Sathya" w:date="2018-04-25T18:27:00Z"/>
          <w:rFonts w:ascii="Courier New" w:hAnsi="Courier New" w:cs="Courier New"/>
          <w:noProof/>
          <w:sz w:val="20"/>
          <w:szCs w:val="20"/>
        </w:rPr>
      </w:pPr>
    </w:p>
    <w:p w14:paraId="3FED6845" w14:textId="05234739" w:rsidR="002617C2" w:rsidRPr="00051B58" w:rsidRDefault="002617C2" w:rsidP="00395037">
      <w:pPr>
        <w:autoSpaceDE w:val="0"/>
        <w:autoSpaceDN w:val="0"/>
        <w:adjustRightInd w:val="0"/>
        <w:spacing w:after="0" w:line="240" w:lineRule="auto"/>
        <w:rPr>
          <w:rFonts w:ascii="Courier New" w:hAnsi="Courier New" w:cs="Courier New"/>
          <w:noProof/>
          <w:sz w:val="20"/>
          <w:szCs w:val="20"/>
        </w:rPr>
      </w:pPr>
      <w:r w:rsidRPr="00051B58">
        <w:rPr>
          <w:rFonts w:ascii="Courier New" w:hAnsi="Courier New" w:cs="Courier New"/>
          <w:noProof/>
          <w:sz w:val="20"/>
          <w:szCs w:val="20"/>
        </w:rPr>
        <w:t>[SetupEffort</w:t>
      </w:r>
      <w:r w:rsidR="00531044">
        <w:rPr>
          <w:rFonts w:ascii="Courier New" w:hAnsi="Courier New" w:cs="Courier New"/>
          <w:noProof/>
          <w:sz w:val="20"/>
          <w:szCs w:val="20"/>
        </w:rPr>
        <w:t>]</w:t>
      </w:r>
      <w:r w:rsidRPr="00051B58">
        <w:rPr>
          <w:rFonts w:ascii="Courier New" w:hAnsi="Courier New" w:cs="Courier New"/>
          <w:noProof/>
          <w:sz w:val="20"/>
          <w:szCs w:val="20"/>
        </w:rPr>
        <w:t xml:space="preserve"> in minutes = </w:t>
      </w:r>
      <w:r w:rsidRPr="00531044">
        <w:rPr>
          <w:rFonts w:ascii="Courier New" w:hAnsi="Courier New" w:cs="Courier New"/>
          <w:noProof/>
          <w:color w:val="000000" w:themeColor="text1"/>
          <w:sz w:val="20"/>
          <w:szCs w:val="20"/>
        </w:rPr>
        <w:t>1.5</w:t>
      </w:r>
      <w:r w:rsidR="00531044" w:rsidRPr="00531044">
        <w:rPr>
          <w:rFonts w:ascii="Courier New" w:hAnsi="Courier New" w:cs="Courier New"/>
          <w:noProof/>
          <w:color w:val="000000" w:themeColor="text1"/>
          <w:sz w:val="20"/>
          <w:szCs w:val="20"/>
        </w:rPr>
        <w:t xml:space="preserve"> * 60</w:t>
      </w:r>
    </w:p>
    <w:p w14:paraId="11C5EBDF" w14:textId="77777777" w:rsidR="002617C2" w:rsidRPr="00051B58" w:rsidRDefault="002617C2" w:rsidP="00395037">
      <w:pPr>
        <w:autoSpaceDE w:val="0"/>
        <w:autoSpaceDN w:val="0"/>
        <w:adjustRightInd w:val="0"/>
        <w:spacing w:after="0" w:line="240" w:lineRule="auto"/>
        <w:rPr>
          <w:rFonts w:ascii="Courier New" w:hAnsi="Courier New" w:cs="Courier New"/>
          <w:noProof/>
          <w:sz w:val="20"/>
          <w:szCs w:val="20"/>
        </w:rPr>
      </w:pPr>
    </w:p>
    <w:p w14:paraId="19CA59C6" w14:textId="77777777" w:rsidR="008E549B" w:rsidRDefault="008E549B" w:rsidP="00A47412">
      <w:pPr>
        <w:pStyle w:val="Heading4"/>
        <w:rPr>
          <w:noProof/>
        </w:rPr>
      </w:pPr>
      <w:r>
        <w:rPr>
          <w:noProof/>
        </w:rPr>
        <w:t>Start</w:t>
      </w:r>
      <w:r w:rsidR="00344FCE">
        <w:rPr>
          <w:noProof/>
        </w:rPr>
        <w:t xml:space="preserve"> </w:t>
      </w:r>
      <w:r>
        <w:rPr>
          <w:noProof/>
        </w:rPr>
        <w:t xml:space="preserve">Date </w:t>
      </w:r>
    </w:p>
    <w:p w14:paraId="02E2B3F6" w14:textId="77777777" w:rsidR="008E549B" w:rsidRDefault="008E549B" w:rsidP="00395037">
      <w:pPr>
        <w:autoSpaceDE w:val="0"/>
        <w:autoSpaceDN w:val="0"/>
        <w:adjustRightInd w:val="0"/>
        <w:spacing w:after="0" w:line="240" w:lineRule="auto"/>
        <w:rPr>
          <w:rFonts w:ascii="Courier New" w:hAnsi="Courier New" w:cs="Courier New"/>
          <w:noProof/>
          <w:color w:val="0000FF"/>
          <w:sz w:val="20"/>
          <w:szCs w:val="20"/>
        </w:rPr>
      </w:pPr>
    </w:p>
    <w:p w14:paraId="4E1E8C3A" w14:textId="77777777" w:rsidR="008E549B" w:rsidRPr="00051B58" w:rsidRDefault="008E549B" w:rsidP="008E549B">
      <w:pPr>
        <w:autoSpaceDE w:val="0"/>
        <w:autoSpaceDN w:val="0"/>
        <w:adjustRightInd w:val="0"/>
        <w:spacing w:after="0" w:line="240" w:lineRule="auto"/>
        <w:rPr>
          <w:rFonts w:ascii="Courier New" w:hAnsi="Courier New" w:cs="Courier New"/>
          <w:noProof/>
          <w:sz w:val="20"/>
          <w:szCs w:val="20"/>
        </w:rPr>
      </w:pPr>
      <w:r w:rsidRPr="00051B58">
        <w:rPr>
          <w:rFonts w:ascii="Courier New" w:hAnsi="Courier New" w:cs="Courier New"/>
          <w:noProof/>
          <w:sz w:val="20"/>
          <w:szCs w:val="20"/>
        </w:rPr>
        <w:t>When [Task Started On] is  available:</w:t>
      </w:r>
    </w:p>
    <w:p w14:paraId="04F67F31" w14:textId="77777777" w:rsidR="008E549B" w:rsidRPr="00051B58" w:rsidRDefault="00344FCE" w:rsidP="00051B58">
      <w:pPr>
        <w:autoSpaceDE w:val="0"/>
        <w:autoSpaceDN w:val="0"/>
        <w:adjustRightInd w:val="0"/>
        <w:spacing w:after="0" w:line="240" w:lineRule="auto"/>
        <w:rPr>
          <w:rFonts w:ascii="Courier New" w:hAnsi="Courier New" w:cs="Courier New"/>
          <w:noProof/>
          <w:sz w:val="20"/>
          <w:szCs w:val="20"/>
        </w:rPr>
      </w:pPr>
      <w:r w:rsidRPr="00051B58">
        <w:rPr>
          <w:rFonts w:ascii="Courier New" w:hAnsi="Courier New" w:cs="Courier New"/>
          <w:noProof/>
          <w:sz w:val="20"/>
          <w:szCs w:val="20"/>
        </w:rPr>
        <w:t>[</w:t>
      </w:r>
      <w:r w:rsidR="008E549B" w:rsidRPr="00051B58">
        <w:rPr>
          <w:rFonts w:ascii="Courier New" w:hAnsi="Courier New" w:cs="Courier New"/>
          <w:noProof/>
          <w:sz w:val="20"/>
          <w:szCs w:val="20"/>
        </w:rPr>
        <w:t>Start</w:t>
      </w:r>
      <w:r w:rsidRPr="00051B58">
        <w:rPr>
          <w:rFonts w:ascii="Courier New" w:hAnsi="Courier New" w:cs="Courier New"/>
          <w:noProof/>
          <w:sz w:val="20"/>
          <w:szCs w:val="20"/>
        </w:rPr>
        <w:t xml:space="preserve"> </w:t>
      </w:r>
      <w:r w:rsidR="008E549B" w:rsidRPr="00051B58">
        <w:rPr>
          <w:rFonts w:ascii="Courier New" w:hAnsi="Courier New" w:cs="Courier New"/>
          <w:noProof/>
          <w:sz w:val="20"/>
          <w:szCs w:val="20"/>
        </w:rPr>
        <w:t>Date</w:t>
      </w:r>
      <w:r w:rsidRPr="00051B58">
        <w:rPr>
          <w:rFonts w:ascii="Courier New" w:hAnsi="Courier New" w:cs="Courier New"/>
          <w:noProof/>
          <w:sz w:val="20"/>
          <w:szCs w:val="20"/>
        </w:rPr>
        <w:t>]</w:t>
      </w:r>
      <w:r w:rsidR="008E549B" w:rsidRPr="00051B58">
        <w:rPr>
          <w:rFonts w:ascii="Courier New" w:hAnsi="Courier New" w:cs="Courier New"/>
          <w:noProof/>
          <w:sz w:val="20"/>
          <w:szCs w:val="20"/>
        </w:rPr>
        <w:t xml:space="preserve"> = [Task Started On]. </w:t>
      </w:r>
    </w:p>
    <w:p w14:paraId="7F7A376A" w14:textId="77777777" w:rsidR="008E549B" w:rsidRPr="00051B58" w:rsidRDefault="008E549B" w:rsidP="00395037">
      <w:pPr>
        <w:autoSpaceDE w:val="0"/>
        <w:autoSpaceDN w:val="0"/>
        <w:adjustRightInd w:val="0"/>
        <w:spacing w:after="0" w:line="240" w:lineRule="auto"/>
        <w:rPr>
          <w:rFonts w:ascii="Courier New" w:hAnsi="Courier New" w:cs="Courier New"/>
          <w:noProof/>
          <w:sz w:val="20"/>
          <w:szCs w:val="20"/>
        </w:rPr>
      </w:pPr>
      <w:r w:rsidRPr="00051B58">
        <w:rPr>
          <w:rFonts w:ascii="Courier New" w:hAnsi="Courier New" w:cs="Courier New"/>
          <w:noProof/>
          <w:sz w:val="20"/>
          <w:szCs w:val="20"/>
        </w:rPr>
        <w:t>When [Task Started On] is not available:</w:t>
      </w:r>
    </w:p>
    <w:p w14:paraId="0EACDBB1" w14:textId="77777777" w:rsidR="008E549B" w:rsidRPr="00051B58" w:rsidRDefault="00344FCE" w:rsidP="00051B58">
      <w:pPr>
        <w:autoSpaceDE w:val="0"/>
        <w:autoSpaceDN w:val="0"/>
        <w:adjustRightInd w:val="0"/>
        <w:spacing w:after="0" w:line="240" w:lineRule="auto"/>
        <w:rPr>
          <w:rFonts w:ascii="Courier New" w:hAnsi="Courier New" w:cs="Courier New"/>
          <w:noProof/>
          <w:sz w:val="20"/>
          <w:szCs w:val="20"/>
        </w:rPr>
      </w:pPr>
      <w:r w:rsidRPr="00051B58">
        <w:rPr>
          <w:rFonts w:ascii="Courier New" w:hAnsi="Courier New" w:cs="Courier New"/>
          <w:noProof/>
          <w:sz w:val="20"/>
          <w:szCs w:val="20"/>
        </w:rPr>
        <w:t>[</w:t>
      </w:r>
      <w:r w:rsidR="008E549B" w:rsidRPr="00051B58">
        <w:rPr>
          <w:rFonts w:ascii="Courier New" w:hAnsi="Courier New" w:cs="Courier New"/>
          <w:noProof/>
          <w:sz w:val="20"/>
          <w:szCs w:val="20"/>
        </w:rPr>
        <w:t>Start</w:t>
      </w:r>
      <w:r w:rsidRPr="00051B58">
        <w:rPr>
          <w:rFonts w:ascii="Courier New" w:hAnsi="Courier New" w:cs="Courier New"/>
          <w:noProof/>
          <w:sz w:val="20"/>
          <w:szCs w:val="20"/>
        </w:rPr>
        <w:t xml:space="preserve"> </w:t>
      </w:r>
      <w:r w:rsidR="008E549B" w:rsidRPr="00051B58">
        <w:rPr>
          <w:rFonts w:ascii="Courier New" w:hAnsi="Courier New" w:cs="Courier New"/>
          <w:noProof/>
          <w:sz w:val="20"/>
          <w:szCs w:val="20"/>
        </w:rPr>
        <w:t>Date</w:t>
      </w:r>
      <w:r w:rsidRPr="00051B58">
        <w:rPr>
          <w:rFonts w:ascii="Courier New" w:hAnsi="Courier New" w:cs="Courier New"/>
          <w:noProof/>
          <w:sz w:val="20"/>
          <w:szCs w:val="20"/>
        </w:rPr>
        <w:t>]</w:t>
      </w:r>
      <w:r w:rsidR="008E549B" w:rsidRPr="00051B58">
        <w:rPr>
          <w:rFonts w:ascii="Courier New" w:hAnsi="Courier New" w:cs="Courier New"/>
          <w:noProof/>
          <w:sz w:val="20"/>
          <w:szCs w:val="20"/>
        </w:rPr>
        <w:t xml:space="preserve"> = </w:t>
      </w:r>
      <w:r w:rsidRPr="00051B58">
        <w:rPr>
          <w:rFonts w:ascii="Courier New" w:hAnsi="Courier New" w:cs="Courier New"/>
          <w:noProof/>
          <w:sz w:val="20"/>
          <w:szCs w:val="20"/>
        </w:rPr>
        <w:t>[</w:t>
      </w:r>
      <w:r>
        <w:rPr>
          <w:rFonts w:ascii="Courier New" w:hAnsi="Courier New" w:cs="Courier New"/>
          <w:noProof/>
          <w:sz w:val="20"/>
          <w:szCs w:val="20"/>
        </w:rPr>
        <w:t>Time ProtocolApproval Planned] + 4 Business Days</w:t>
      </w:r>
    </w:p>
    <w:p w14:paraId="1874C449" w14:textId="77777777" w:rsidR="008E549B" w:rsidRDefault="00344FCE" w:rsidP="00A47412">
      <w:pPr>
        <w:pStyle w:val="Heading4"/>
        <w:rPr>
          <w:noProof/>
        </w:rPr>
      </w:pPr>
      <w:r>
        <w:rPr>
          <w:noProof/>
        </w:rPr>
        <w:t>End Date</w:t>
      </w:r>
    </w:p>
    <w:p w14:paraId="529AD3B9" w14:textId="77777777" w:rsidR="00344FCE" w:rsidRDefault="00344FCE" w:rsidP="00395037">
      <w:pPr>
        <w:autoSpaceDE w:val="0"/>
        <w:autoSpaceDN w:val="0"/>
        <w:adjustRightInd w:val="0"/>
        <w:spacing w:after="0" w:line="240" w:lineRule="auto"/>
        <w:rPr>
          <w:rFonts w:ascii="Courier New" w:hAnsi="Courier New" w:cs="Courier New"/>
          <w:noProof/>
          <w:color w:val="0000FF"/>
          <w:sz w:val="20"/>
          <w:szCs w:val="20"/>
        </w:rPr>
      </w:pPr>
    </w:p>
    <w:p w14:paraId="18B94AAF" w14:textId="77777777" w:rsidR="00344FCE" w:rsidRDefault="00344FCE" w:rsidP="00395037">
      <w:pPr>
        <w:autoSpaceDE w:val="0"/>
        <w:autoSpaceDN w:val="0"/>
        <w:adjustRightInd w:val="0"/>
        <w:spacing w:after="0" w:line="240" w:lineRule="auto"/>
        <w:rPr>
          <w:rFonts w:ascii="Courier New" w:hAnsi="Courier New" w:cs="Courier New"/>
          <w:noProof/>
          <w:sz w:val="20"/>
          <w:szCs w:val="20"/>
        </w:rPr>
      </w:pPr>
      <w:r w:rsidRPr="00051B58">
        <w:rPr>
          <w:rFonts w:ascii="Courier New" w:hAnsi="Courier New" w:cs="Courier New"/>
          <w:noProof/>
          <w:sz w:val="20"/>
          <w:szCs w:val="20"/>
        </w:rPr>
        <w:t>When [</w:t>
      </w:r>
      <w:r>
        <w:rPr>
          <w:rFonts w:ascii="Courier New" w:hAnsi="Courier New" w:cs="Courier New"/>
          <w:noProof/>
          <w:sz w:val="20"/>
          <w:szCs w:val="20"/>
        </w:rPr>
        <w:t>Go Live Planned Completion Date] is available:</w:t>
      </w:r>
    </w:p>
    <w:p w14:paraId="1772D353" w14:textId="77777777" w:rsidR="00344FCE" w:rsidRPr="00051B58" w:rsidRDefault="00344FCE" w:rsidP="00051B58">
      <w:pPr>
        <w:autoSpaceDE w:val="0"/>
        <w:autoSpaceDN w:val="0"/>
        <w:adjustRightInd w:val="0"/>
        <w:spacing w:after="0" w:line="240" w:lineRule="auto"/>
        <w:rPr>
          <w:rFonts w:ascii="Courier New" w:hAnsi="Courier New" w:cs="Courier New"/>
          <w:noProof/>
          <w:sz w:val="20"/>
          <w:szCs w:val="20"/>
        </w:rPr>
      </w:pPr>
      <w:r w:rsidRPr="00051B58">
        <w:rPr>
          <w:rFonts w:ascii="Courier New" w:hAnsi="Courier New" w:cs="Courier New"/>
          <w:noProof/>
          <w:sz w:val="20"/>
          <w:szCs w:val="20"/>
        </w:rPr>
        <w:t>[End Date] = [</w:t>
      </w:r>
      <w:r>
        <w:rPr>
          <w:rFonts w:ascii="Courier New" w:hAnsi="Courier New" w:cs="Courier New"/>
          <w:noProof/>
          <w:sz w:val="20"/>
          <w:szCs w:val="20"/>
        </w:rPr>
        <w:t>Go Live Planned Completion Date]</w:t>
      </w:r>
    </w:p>
    <w:p w14:paraId="2B21D006" w14:textId="77777777" w:rsidR="00344FCE" w:rsidRDefault="00344FCE" w:rsidP="00344FCE">
      <w:pPr>
        <w:autoSpaceDE w:val="0"/>
        <w:autoSpaceDN w:val="0"/>
        <w:adjustRightInd w:val="0"/>
        <w:spacing w:after="0" w:line="240" w:lineRule="auto"/>
        <w:rPr>
          <w:rFonts w:ascii="Courier New" w:hAnsi="Courier New" w:cs="Courier New"/>
          <w:noProof/>
          <w:sz w:val="20"/>
          <w:szCs w:val="20"/>
        </w:rPr>
      </w:pPr>
      <w:r w:rsidRPr="00051B58">
        <w:rPr>
          <w:rFonts w:ascii="Courier New" w:hAnsi="Courier New" w:cs="Courier New"/>
          <w:noProof/>
          <w:sz w:val="20"/>
          <w:szCs w:val="20"/>
        </w:rPr>
        <w:t>When [</w:t>
      </w:r>
      <w:r>
        <w:rPr>
          <w:rFonts w:ascii="Courier New" w:hAnsi="Courier New" w:cs="Courier New"/>
          <w:noProof/>
          <w:sz w:val="20"/>
          <w:szCs w:val="20"/>
        </w:rPr>
        <w:t>Go Live Planned Completion Date] is not available:</w:t>
      </w:r>
    </w:p>
    <w:p w14:paraId="4B364AD9" w14:textId="77777777" w:rsidR="00344FCE" w:rsidRPr="00051B58" w:rsidRDefault="00344FCE" w:rsidP="00051B58">
      <w:pPr>
        <w:autoSpaceDE w:val="0"/>
        <w:autoSpaceDN w:val="0"/>
        <w:adjustRightInd w:val="0"/>
        <w:spacing w:after="0" w:line="240" w:lineRule="auto"/>
        <w:rPr>
          <w:rFonts w:ascii="Courier New" w:hAnsi="Courier New" w:cs="Courier New"/>
          <w:noProof/>
          <w:sz w:val="20"/>
          <w:szCs w:val="20"/>
        </w:rPr>
      </w:pPr>
      <w:r w:rsidRPr="00051B58">
        <w:rPr>
          <w:rFonts w:ascii="Courier New" w:hAnsi="Courier New" w:cs="Courier New"/>
          <w:noProof/>
          <w:sz w:val="20"/>
          <w:szCs w:val="20"/>
        </w:rPr>
        <w:t>[End Date] = [Start Date] + 60 Business Days</w:t>
      </w:r>
    </w:p>
    <w:p w14:paraId="7CE24A69" w14:textId="77777777" w:rsidR="00344FCE" w:rsidRDefault="00344FCE" w:rsidP="00395037">
      <w:pPr>
        <w:autoSpaceDE w:val="0"/>
        <w:autoSpaceDN w:val="0"/>
        <w:adjustRightInd w:val="0"/>
        <w:spacing w:after="0" w:line="240" w:lineRule="auto"/>
        <w:rPr>
          <w:rFonts w:ascii="Courier New" w:hAnsi="Courier New" w:cs="Courier New"/>
          <w:noProof/>
          <w:color w:val="0000FF"/>
          <w:sz w:val="20"/>
          <w:szCs w:val="20"/>
        </w:rPr>
      </w:pPr>
    </w:p>
    <w:p w14:paraId="104D8759" w14:textId="77777777" w:rsidR="00344FCE" w:rsidRDefault="00344FCE" w:rsidP="00A47412">
      <w:pPr>
        <w:pStyle w:val="Heading3"/>
        <w:rPr>
          <w:noProof/>
        </w:rPr>
      </w:pPr>
      <w:bookmarkStart w:id="57" w:name="_Toc509219646"/>
      <w:r>
        <w:rPr>
          <w:noProof/>
        </w:rPr>
        <w:t>CPPC</w:t>
      </w:r>
      <w:r w:rsidR="00A47412">
        <w:rPr>
          <w:noProof/>
        </w:rPr>
        <w:t xml:space="preserve"> Effort</w:t>
      </w:r>
      <w:bookmarkEnd w:id="57"/>
    </w:p>
    <w:p w14:paraId="094E15B6" w14:textId="77777777" w:rsidR="00344FCE" w:rsidRDefault="00344FCE" w:rsidP="00395037">
      <w:pPr>
        <w:autoSpaceDE w:val="0"/>
        <w:autoSpaceDN w:val="0"/>
        <w:adjustRightInd w:val="0"/>
        <w:spacing w:after="0" w:line="240" w:lineRule="auto"/>
        <w:rPr>
          <w:rFonts w:ascii="Courier New" w:hAnsi="Courier New" w:cs="Courier New"/>
          <w:noProof/>
          <w:color w:val="0000FF"/>
          <w:sz w:val="20"/>
          <w:szCs w:val="20"/>
        </w:rPr>
      </w:pPr>
    </w:p>
    <w:p w14:paraId="13A39952" w14:textId="77777777" w:rsidR="00344FCE" w:rsidRPr="00051B58" w:rsidRDefault="00344FCE" w:rsidP="00395037">
      <w:pPr>
        <w:autoSpaceDE w:val="0"/>
        <w:autoSpaceDN w:val="0"/>
        <w:adjustRightInd w:val="0"/>
        <w:spacing w:after="0" w:line="240" w:lineRule="auto"/>
        <w:rPr>
          <w:rFonts w:ascii="Courier New" w:hAnsi="Courier New" w:cs="Courier New"/>
          <w:noProof/>
          <w:sz w:val="20"/>
          <w:szCs w:val="20"/>
        </w:rPr>
      </w:pPr>
      <w:r w:rsidRPr="00051B58">
        <w:rPr>
          <w:rFonts w:ascii="Courier New" w:hAnsi="Courier New" w:cs="Courier New"/>
          <w:noProof/>
          <w:sz w:val="20"/>
          <w:szCs w:val="20"/>
        </w:rPr>
        <w:t>Each CPPC Task requires 1.0 Hrs for each day between the period Start Date and End Date</w:t>
      </w:r>
    </w:p>
    <w:p w14:paraId="063DAD18" w14:textId="77777777" w:rsidR="00344FCE" w:rsidRPr="00051B58" w:rsidRDefault="00344FCE" w:rsidP="00395037">
      <w:pPr>
        <w:autoSpaceDE w:val="0"/>
        <w:autoSpaceDN w:val="0"/>
        <w:adjustRightInd w:val="0"/>
        <w:spacing w:after="0" w:line="240" w:lineRule="auto"/>
        <w:rPr>
          <w:rFonts w:ascii="Courier New" w:hAnsi="Courier New" w:cs="Courier New"/>
          <w:noProof/>
          <w:sz w:val="20"/>
          <w:szCs w:val="20"/>
        </w:rPr>
      </w:pPr>
    </w:p>
    <w:p w14:paraId="07261E15" w14:textId="77777777" w:rsidR="002617C2" w:rsidRPr="00F327D5" w:rsidRDefault="002617C2" w:rsidP="002617C2">
      <w:pPr>
        <w:autoSpaceDE w:val="0"/>
        <w:autoSpaceDN w:val="0"/>
        <w:adjustRightInd w:val="0"/>
        <w:spacing w:after="0" w:line="240" w:lineRule="auto"/>
        <w:rPr>
          <w:rFonts w:ascii="Courier New" w:hAnsi="Courier New" w:cs="Courier New"/>
          <w:noProof/>
          <w:sz w:val="20"/>
          <w:szCs w:val="20"/>
        </w:rPr>
      </w:pPr>
    </w:p>
    <w:p w14:paraId="5C5CAD1F" w14:textId="10C17097" w:rsidR="002617C2" w:rsidRPr="00F327D5" w:rsidRDefault="002617C2" w:rsidP="002617C2">
      <w:pPr>
        <w:autoSpaceDE w:val="0"/>
        <w:autoSpaceDN w:val="0"/>
        <w:adjustRightInd w:val="0"/>
        <w:spacing w:after="0" w:line="240" w:lineRule="auto"/>
        <w:rPr>
          <w:rFonts w:ascii="Courier New" w:hAnsi="Courier New" w:cs="Courier New"/>
          <w:noProof/>
          <w:sz w:val="20"/>
          <w:szCs w:val="20"/>
        </w:rPr>
      </w:pPr>
      <w:r w:rsidRPr="00F327D5">
        <w:rPr>
          <w:rFonts w:ascii="Courier New" w:hAnsi="Courier New" w:cs="Courier New"/>
          <w:noProof/>
          <w:sz w:val="20"/>
          <w:szCs w:val="20"/>
        </w:rPr>
        <w:t>[CPPCEffort in minutes] = 1.0</w:t>
      </w:r>
      <w:r w:rsidR="00907A4D" w:rsidRPr="00F327D5">
        <w:rPr>
          <w:rFonts w:ascii="Courier New" w:hAnsi="Courier New" w:cs="Courier New"/>
          <w:noProof/>
          <w:sz w:val="20"/>
          <w:szCs w:val="20"/>
        </w:rPr>
        <w:t xml:space="preserve"> * 60</w:t>
      </w:r>
    </w:p>
    <w:p w14:paraId="6A6A5F84" w14:textId="266B8B3A" w:rsidR="002617C2" w:rsidRDefault="002617C2" w:rsidP="002617C2">
      <w:pPr>
        <w:autoSpaceDE w:val="0"/>
        <w:autoSpaceDN w:val="0"/>
        <w:adjustRightInd w:val="0"/>
        <w:spacing w:after="0" w:line="240" w:lineRule="auto"/>
        <w:rPr>
          <w:rFonts w:ascii="Courier New" w:hAnsi="Courier New" w:cs="Courier New"/>
          <w:noProof/>
          <w:color w:val="0000FF"/>
          <w:sz w:val="20"/>
          <w:szCs w:val="20"/>
        </w:rPr>
      </w:pPr>
    </w:p>
    <w:p w14:paraId="6601AA2E" w14:textId="77777777" w:rsidR="00907A4D" w:rsidRPr="00C07644" w:rsidRDefault="00907A4D" w:rsidP="00907A4D">
      <w:pPr>
        <w:pStyle w:val="Heading4"/>
        <w:rPr>
          <w:noProof/>
          <w:color w:val="FF0000"/>
        </w:rPr>
      </w:pPr>
      <w:r w:rsidRPr="00C07644">
        <w:rPr>
          <w:noProof/>
          <w:color w:val="FF0000"/>
        </w:rPr>
        <w:t xml:space="preserve">Start Date </w:t>
      </w:r>
    </w:p>
    <w:p w14:paraId="68EAA45D" w14:textId="77777777" w:rsidR="00907A4D" w:rsidRPr="00C07644" w:rsidRDefault="00907A4D" w:rsidP="00907A4D">
      <w:pPr>
        <w:autoSpaceDE w:val="0"/>
        <w:autoSpaceDN w:val="0"/>
        <w:adjustRightInd w:val="0"/>
        <w:spacing w:after="0" w:line="240" w:lineRule="auto"/>
        <w:rPr>
          <w:rFonts w:ascii="Courier New" w:hAnsi="Courier New" w:cs="Courier New"/>
          <w:noProof/>
          <w:color w:val="FF0000"/>
          <w:sz w:val="20"/>
          <w:szCs w:val="20"/>
        </w:rPr>
      </w:pPr>
    </w:p>
    <w:p w14:paraId="0CB07515" w14:textId="77777777" w:rsidR="00907A4D" w:rsidRPr="00C07644" w:rsidRDefault="00907A4D" w:rsidP="00907A4D">
      <w:pPr>
        <w:autoSpaceDE w:val="0"/>
        <w:autoSpaceDN w:val="0"/>
        <w:adjustRightInd w:val="0"/>
        <w:spacing w:after="0" w:line="240" w:lineRule="auto"/>
        <w:rPr>
          <w:rFonts w:ascii="Courier New" w:hAnsi="Courier New" w:cs="Courier New"/>
          <w:noProof/>
          <w:color w:val="FF0000"/>
          <w:sz w:val="20"/>
          <w:szCs w:val="20"/>
        </w:rPr>
      </w:pPr>
      <w:r w:rsidRPr="00C07644">
        <w:rPr>
          <w:rFonts w:ascii="Courier New" w:hAnsi="Courier New" w:cs="Courier New"/>
          <w:noProof/>
          <w:color w:val="FF0000"/>
          <w:sz w:val="20"/>
          <w:szCs w:val="20"/>
        </w:rPr>
        <w:t>When [Task Started On] is  available:</w:t>
      </w:r>
    </w:p>
    <w:p w14:paraId="68884C51" w14:textId="77777777" w:rsidR="00907A4D" w:rsidRPr="00C07644" w:rsidRDefault="00907A4D" w:rsidP="00907A4D">
      <w:pPr>
        <w:autoSpaceDE w:val="0"/>
        <w:autoSpaceDN w:val="0"/>
        <w:adjustRightInd w:val="0"/>
        <w:spacing w:after="0" w:line="240" w:lineRule="auto"/>
        <w:rPr>
          <w:rFonts w:ascii="Courier New" w:hAnsi="Courier New" w:cs="Courier New"/>
          <w:noProof/>
          <w:color w:val="FF0000"/>
          <w:sz w:val="20"/>
          <w:szCs w:val="20"/>
        </w:rPr>
      </w:pPr>
      <w:r w:rsidRPr="00C07644">
        <w:rPr>
          <w:rFonts w:ascii="Courier New" w:hAnsi="Courier New" w:cs="Courier New"/>
          <w:noProof/>
          <w:color w:val="FF0000"/>
          <w:sz w:val="20"/>
          <w:szCs w:val="20"/>
        </w:rPr>
        <w:t xml:space="preserve">[Start Date] = [Task Started On]. </w:t>
      </w:r>
    </w:p>
    <w:p w14:paraId="4FE4A747" w14:textId="77777777" w:rsidR="00907A4D" w:rsidRPr="00C07644" w:rsidRDefault="00907A4D" w:rsidP="00907A4D">
      <w:pPr>
        <w:autoSpaceDE w:val="0"/>
        <w:autoSpaceDN w:val="0"/>
        <w:adjustRightInd w:val="0"/>
        <w:spacing w:after="0" w:line="240" w:lineRule="auto"/>
        <w:rPr>
          <w:rFonts w:ascii="Courier New" w:hAnsi="Courier New" w:cs="Courier New"/>
          <w:noProof/>
          <w:color w:val="FF0000"/>
          <w:sz w:val="20"/>
          <w:szCs w:val="20"/>
        </w:rPr>
      </w:pPr>
      <w:commentRangeStart w:id="58"/>
      <w:commentRangeStart w:id="59"/>
      <w:r w:rsidRPr="00C07644">
        <w:rPr>
          <w:rFonts w:ascii="Courier New" w:hAnsi="Courier New" w:cs="Courier New"/>
          <w:noProof/>
          <w:color w:val="FF0000"/>
          <w:sz w:val="20"/>
          <w:szCs w:val="20"/>
        </w:rPr>
        <w:t>When</w:t>
      </w:r>
      <w:commentRangeEnd w:id="59"/>
      <w:r w:rsidR="004F3BA0">
        <w:rPr>
          <w:rStyle w:val="CommentReference"/>
          <w:rFonts w:ascii="Calibri" w:hAnsi="Calibri" w:cs="Times New Roman"/>
        </w:rPr>
        <w:commentReference w:id="59"/>
      </w:r>
      <w:r w:rsidRPr="00C07644">
        <w:rPr>
          <w:rFonts w:ascii="Courier New" w:hAnsi="Courier New" w:cs="Courier New"/>
          <w:noProof/>
          <w:color w:val="FF0000"/>
          <w:sz w:val="20"/>
          <w:szCs w:val="20"/>
        </w:rPr>
        <w:t xml:space="preserve"> [Task Started On] is not available:</w:t>
      </w:r>
    </w:p>
    <w:p w14:paraId="11F21F32" w14:textId="77777777" w:rsidR="00907A4D" w:rsidRPr="00C07644" w:rsidRDefault="00907A4D" w:rsidP="00907A4D">
      <w:pPr>
        <w:autoSpaceDE w:val="0"/>
        <w:autoSpaceDN w:val="0"/>
        <w:adjustRightInd w:val="0"/>
        <w:spacing w:after="0" w:line="240" w:lineRule="auto"/>
        <w:rPr>
          <w:rFonts w:ascii="Courier New" w:hAnsi="Courier New" w:cs="Courier New"/>
          <w:noProof/>
          <w:color w:val="FF0000"/>
          <w:sz w:val="20"/>
          <w:szCs w:val="20"/>
        </w:rPr>
      </w:pPr>
      <w:r w:rsidRPr="00C07644">
        <w:rPr>
          <w:rFonts w:ascii="Courier New" w:hAnsi="Courier New" w:cs="Courier New"/>
          <w:noProof/>
          <w:color w:val="FF0000"/>
          <w:sz w:val="20"/>
          <w:szCs w:val="20"/>
        </w:rPr>
        <w:t>[Start Date] = [Time ProtocolApproval Planned] + 4 Business Days</w:t>
      </w:r>
      <w:commentRangeEnd w:id="58"/>
      <w:r w:rsidR="00C53899">
        <w:rPr>
          <w:rStyle w:val="CommentReference"/>
          <w:rFonts w:ascii="Calibri" w:hAnsi="Calibri" w:cs="Times New Roman"/>
        </w:rPr>
        <w:commentReference w:id="58"/>
      </w:r>
    </w:p>
    <w:p w14:paraId="10A370D2" w14:textId="77777777" w:rsidR="00907A4D" w:rsidRPr="00C07644" w:rsidRDefault="00907A4D" w:rsidP="00907A4D">
      <w:pPr>
        <w:pStyle w:val="Heading4"/>
        <w:rPr>
          <w:noProof/>
          <w:color w:val="FF0000"/>
        </w:rPr>
      </w:pPr>
      <w:r w:rsidRPr="00C07644">
        <w:rPr>
          <w:noProof/>
          <w:color w:val="FF0000"/>
        </w:rPr>
        <w:t>End Date</w:t>
      </w:r>
    </w:p>
    <w:p w14:paraId="692BEFD8" w14:textId="77777777" w:rsidR="00907A4D" w:rsidRPr="00C07644" w:rsidRDefault="00907A4D" w:rsidP="00907A4D">
      <w:pPr>
        <w:autoSpaceDE w:val="0"/>
        <w:autoSpaceDN w:val="0"/>
        <w:adjustRightInd w:val="0"/>
        <w:spacing w:after="0" w:line="240" w:lineRule="auto"/>
        <w:rPr>
          <w:rFonts w:ascii="Courier New" w:hAnsi="Courier New" w:cs="Courier New"/>
          <w:noProof/>
          <w:color w:val="FF0000"/>
          <w:sz w:val="20"/>
          <w:szCs w:val="20"/>
        </w:rPr>
      </w:pPr>
    </w:p>
    <w:p w14:paraId="559D1D37" w14:textId="77777777" w:rsidR="00907A4D" w:rsidRPr="00C07644" w:rsidRDefault="00907A4D" w:rsidP="00907A4D">
      <w:pPr>
        <w:autoSpaceDE w:val="0"/>
        <w:autoSpaceDN w:val="0"/>
        <w:adjustRightInd w:val="0"/>
        <w:spacing w:after="0" w:line="240" w:lineRule="auto"/>
        <w:rPr>
          <w:rFonts w:ascii="Courier New" w:hAnsi="Courier New" w:cs="Courier New"/>
          <w:noProof/>
          <w:color w:val="FF0000"/>
          <w:sz w:val="20"/>
          <w:szCs w:val="20"/>
        </w:rPr>
      </w:pPr>
      <w:r w:rsidRPr="00C07644">
        <w:rPr>
          <w:rFonts w:ascii="Courier New" w:hAnsi="Courier New" w:cs="Courier New"/>
          <w:noProof/>
          <w:color w:val="FF0000"/>
          <w:sz w:val="20"/>
          <w:szCs w:val="20"/>
        </w:rPr>
        <w:t>When [Go Live Planned Completion Date] is available:</w:t>
      </w:r>
    </w:p>
    <w:p w14:paraId="0776A877" w14:textId="77777777" w:rsidR="00907A4D" w:rsidRPr="00C07644" w:rsidRDefault="00907A4D" w:rsidP="00907A4D">
      <w:pPr>
        <w:autoSpaceDE w:val="0"/>
        <w:autoSpaceDN w:val="0"/>
        <w:adjustRightInd w:val="0"/>
        <w:spacing w:after="0" w:line="240" w:lineRule="auto"/>
        <w:rPr>
          <w:rFonts w:ascii="Courier New" w:hAnsi="Courier New" w:cs="Courier New"/>
          <w:noProof/>
          <w:color w:val="FF0000"/>
          <w:sz w:val="20"/>
          <w:szCs w:val="20"/>
        </w:rPr>
      </w:pPr>
      <w:r w:rsidRPr="00C07644">
        <w:rPr>
          <w:rFonts w:ascii="Courier New" w:hAnsi="Courier New" w:cs="Courier New"/>
          <w:noProof/>
          <w:color w:val="FF0000"/>
          <w:sz w:val="20"/>
          <w:szCs w:val="20"/>
        </w:rPr>
        <w:t>[End Date] = [Go Live Planned Completion Date]</w:t>
      </w:r>
    </w:p>
    <w:p w14:paraId="6E299CC4" w14:textId="77777777" w:rsidR="00907A4D" w:rsidRPr="00C07644" w:rsidRDefault="00907A4D" w:rsidP="00907A4D">
      <w:pPr>
        <w:autoSpaceDE w:val="0"/>
        <w:autoSpaceDN w:val="0"/>
        <w:adjustRightInd w:val="0"/>
        <w:spacing w:after="0" w:line="240" w:lineRule="auto"/>
        <w:rPr>
          <w:rFonts w:ascii="Courier New" w:hAnsi="Courier New" w:cs="Courier New"/>
          <w:noProof/>
          <w:color w:val="FF0000"/>
          <w:sz w:val="20"/>
          <w:szCs w:val="20"/>
        </w:rPr>
      </w:pPr>
      <w:commentRangeStart w:id="60"/>
      <w:commentRangeStart w:id="61"/>
      <w:commentRangeStart w:id="62"/>
      <w:r w:rsidRPr="00C07644">
        <w:rPr>
          <w:rFonts w:ascii="Courier New" w:hAnsi="Courier New" w:cs="Courier New"/>
          <w:noProof/>
          <w:color w:val="FF0000"/>
          <w:sz w:val="20"/>
          <w:szCs w:val="20"/>
        </w:rPr>
        <w:t>When [Go Live Planned Completion Date] is not available:</w:t>
      </w:r>
    </w:p>
    <w:p w14:paraId="4D700C9B" w14:textId="77777777" w:rsidR="00907A4D" w:rsidRPr="00C07644" w:rsidRDefault="00907A4D" w:rsidP="00907A4D">
      <w:pPr>
        <w:autoSpaceDE w:val="0"/>
        <w:autoSpaceDN w:val="0"/>
        <w:adjustRightInd w:val="0"/>
        <w:spacing w:after="0" w:line="240" w:lineRule="auto"/>
        <w:rPr>
          <w:rFonts w:ascii="Courier New" w:hAnsi="Courier New" w:cs="Courier New"/>
          <w:noProof/>
          <w:color w:val="FF0000"/>
          <w:sz w:val="20"/>
          <w:szCs w:val="20"/>
        </w:rPr>
      </w:pPr>
      <w:r w:rsidRPr="00C07644">
        <w:rPr>
          <w:rFonts w:ascii="Courier New" w:hAnsi="Courier New" w:cs="Courier New"/>
          <w:noProof/>
          <w:color w:val="FF0000"/>
          <w:sz w:val="20"/>
          <w:szCs w:val="20"/>
        </w:rPr>
        <w:t>[End Date] = [Start Date] + 60 Business Days</w:t>
      </w:r>
      <w:commentRangeEnd w:id="60"/>
      <w:r w:rsidR="00C53899">
        <w:rPr>
          <w:rStyle w:val="CommentReference"/>
          <w:rFonts w:ascii="Calibri" w:hAnsi="Calibri" w:cs="Times New Roman"/>
        </w:rPr>
        <w:commentReference w:id="60"/>
      </w:r>
      <w:commentRangeEnd w:id="61"/>
      <w:commentRangeEnd w:id="62"/>
      <w:r w:rsidR="004F3BA0">
        <w:rPr>
          <w:rStyle w:val="CommentReference"/>
          <w:rFonts w:ascii="Calibri" w:hAnsi="Calibri" w:cs="Times New Roman"/>
        </w:rPr>
        <w:commentReference w:id="62"/>
      </w:r>
      <w:r w:rsidR="004F3BA0">
        <w:rPr>
          <w:rStyle w:val="CommentReference"/>
          <w:rFonts w:ascii="Calibri" w:hAnsi="Calibri" w:cs="Times New Roman"/>
        </w:rPr>
        <w:commentReference w:id="61"/>
      </w:r>
    </w:p>
    <w:p w14:paraId="06C8F23C" w14:textId="77777777" w:rsidR="00907A4D" w:rsidRDefault="00907A4D" w:rsidP="002617C2">
      <w:pPr>
        <w:autoSpaceDE w:val="0"/>
        <w:autoSpaceDN w:val="0"/>
        <w:adjustRightInd w:val="0"/>
        <w:spacing w:after="0" w:line="240" w:lineRule="auto"/>
        <w:rPr>
          <w:rFonts w:ascii="Courier New" w:hAnsi="Courier New" w:cs="Courier New"/>
          <w:noProof/>
          <w:color w:val="0000FF"/>
          <w:sz w:val="20"/>
          <w:szCs w:val="20"/>
        </w:rPr>
      </w:pPr>
    </w:p>
    <w:p w14:paraId="75BA7CCF" w14:textId="77777777" w:rsidR="00FD69BB" w:rsidRDefault="00FD69BB">
      <w:pPr>
        <w:rPr>
          <w:rFonts w:asciiTheme="majorHAnsi" w:eastAsiaTheme="majorEastAsia" w:hAnsiTheme="majorHAnsi" w:cstheme="majorBidi"/>
          <w:b/>
          <w:bCs/>
          <w:noProof/>
          <w:color w:val="4F81BD" w:themeColor="accent1"/>
        </w:rPr>
      </w:pPr>
      <w:bookmarkStart w:id="63" w:name="_Toc509219647"/>
      <w:r>
        <w:rPr>
          <w:noProof/>
        </w:rPr>
        <w:br w:type="page"/>
      </w:r>
    </w:p>
    <w:p w14:paraId="0E531214" w14:textId="77777777" w:rsidR="00B221A8" w:rsidRDefault="00B221A8" w:rsidP="00B221A8">
      <w:pPr>
        <w:pStyle w:val="Heading3"/>
        <w:rPr>
          <w:noProof/>
        </w:rPr>
      </w:pPr>
      <w:r>
        <w:rPr>
          <w:noProof/>
        </w:rPr>
        <w:lastRenderedPageBreak/>
        <w:t xml:space="preserve">New Setups Effort </w:t>
      </w:r>
    </w:p>
    <w:p w14:paraId="23E94CEE" w14:textId="77777777" w:rsidR="00445068" w:rsidRDefault="00B221A8" w:rsidP="00B221A8">
      <w:r>
        <w:t xml:space="preserve">[New Setups Effort] = </w:t>
      </w:r>
    </w:p>
    <w:p w14:paraId="4838FAC3" w14:textId="2CAAEFE4" w:rsidR="00B221A8" w:rsidRDefault="00FD69BB" w:rsidP="00445068">
      <w:pPr>
        <w:ind w:firstLine="720"/>
      </w:pPr>
      <w:r>
        <w:rPr>
          <w:noProof/>
        </w:rPr>
        <w:t xml:space="preserve"> [</w:t>
      </w:r>
      <w:r>
        <w:rPr>
          <w:rFonts w:ascii="Courier New" w:hAnsi="Courier New" w:cs="Courier New"/>
          <w:noProof/>
          <w:sz w:val="20"/>
          <w:szCs w:val="20"/>
        </w:rPr>
        <w:t>No of Set-Ups / Month] * 1.5 * 60</w:t>
      </w:r>
    </w:p>
    <w:p w14:paraId="4CF8DC70" w14:textId="77777777" w:rsidR="00B221A8" w:rsidRDefault="00FD69BB" w:rsidP="00B221A8">
      <w:r>
        <w:t xml:space="preserve">Where </w:t>
      </w:r>
    </w:p>
    <w:p w14:paraId="27A50F85" w14:textId="7C2182FC" w:rsidR="00FD69BB" w:rsidRDefault="00FD69BB" w:rsidP="00B221A8">
      <w:pPr>
        <w:rPr>
          <w:rFonts w:ascii="Courier New" w:hAnsi="Courier New" w:cs="Courier New"/>
          <w:noProof/>
          <w:sz w:val="20"/>
          <w:szCs w:val="20"/>
        </w:rPr>
      </w:pPr>
      <w:r>
        <w:rPr>
          <w:noProof/>
        </w:rPr>
        <w:t xml:space="preserve"> </w:t>
      </w:r>
      <w:r w:rsidRPr="00051B58">
        <w:rPr>
          <w:rFonts w:ascii="Courier New" w:hAnsi="Courier New" w:cs="Courier New"/>
          <w:noProof/>
          <w:sz w:val="20"/>
          <w:szCs w:val="20"/>
        </w:rPr>
        <w:t>[Required For Date]</w:t>
      </w:r>
      <w:r>
        <w:rPr>
          <w:rFonts w:ascii="Courier New" w:hAnsi="Courier New" w:cs="Courier New"/>
          <w:noProof/>
          <w:sz w:val="20"/>
          <w:szCs w:val="20"/>
        </w:rPr>
        <w:t xml:space="preserve"> is within the Start and End Date.  The Start and End Date overlap between sets and therefore it is possible to get result of 0, 1 or 2.</w:t>
      </w:r>
    </w:p>
    <w:p w14:paraId="02512CB3" w14:textId="4F8FD29A" w:rsidR="00FD69BB" w:rsidRDefault="00FD69BB" w:rsidP="00B221A8">
      <w:pPr>
        <w:rPr>
          <w:rFonts w:ascii="Courier New" w:hAnsi="Courier New" w:cs="Courier New"/>
          <w:noProof/>
          <w:sz w:val="20"/>
          <w:szCs w:val="20"/>
        </w:rPr>
      </w:pPr>
      <w:r>
        <w:rPr>
          <w:noProof/>
        </w:rPr>
        <w:t>[</w:t>
      </w:r>
      <w:r>
        <w:rPr>
          <w:rFonts w:ascii="Courier New" w:hAnsi="Courier New" w:cs="Courier New"/>
          <w:noProof/>
          <w:sz w:val="20"/>
          <w:szCs w:val="20"/>
        </w:rPr>
        <w:t>No of Set-Ups / Month]  = User Input from the Application UI.</w:t>
      </w:r>
    </w:p>
    <w:p w14:paraId="1EE07CC4" w14:textId="77777777" w:rsidR="004A33AB" w:rsidRDefault="004A33AB" w:rsidP="004A33AB">
      <w:pPr>
        <w:pStyle w:val="Heading4"/>
        <w:rPr>
          <w:noProof/>
        </w:rPr>
      </w:pPr>
      <w:r>
        <w:rPr>
          <w:noProof/>
        </w:rPr>
        <w:t xml:space="preserve">Start Date </w:t>
      </w:r>
    </w:p>
    <w:p w14:paraId="251F2520" w14:textId="062BD465" w:rsidR="004A33AB" w:rsidRDefault="004A33AB" w:rsidP="004A33AB">
      <w:pPr>
        <w:autoSpaceDE w:val="0"/>
        <w:autoSpaceDN w:val="0"/>
        <w:adjustRightInd w:val="0"/>
        <w:spacing w:after="0" w:line="240" w:lineRule="auto"/>
        <w:ind w:firstLine="720"/>
        <w:rPr>
          <w:rFonts w:ascii="Courier New" w:hAnsi="Courier New" w:cs="Courier New"/>
          <w:noProof/>
          <w:color w:val="0000FF"/>
          <w:sz w:val="20"/>
          <w:szCs w:val="20"/>
        </w:rPr>
      </w:pPr>
      <w:r>
        <w:rPr>
          <w:rFonts w:ascii="Courier New" w:hAnsi="Courier New" w:cs="Courier New"/>
          <w:noProof/>
          <w:color w:val="0000FF"/>
          <w:sz w:val="20"/>
          <w:szCs w:val="20"/>
        </w:rPr>
        <w:t xml:space="preserve"> [Start Date] = current date</w:t>
      </w:r>
      <w:r>
        <w:rPr>
          <w:rFonts w:ascii="Courier New" w:hAnsi="Courier New" w:cs="Courier New"/>
          <w:noProof/>
          <w:sz w:val="20"/>
          <w:szCs w:val="20"/>
        </w:rPr>
        <w:t xml:space="preserve"> + 45 Business Days</w:t>
      </w:r>
    </w:p>
    <w:p w14:paraId="36DFFFC3" w14:textId="77777777" w:rsidR="004A33AB" w:rsidRDefault="004A33AB" w:rsidP="004A33AB">
      <w:pPr>
        <w:autoSpaceDE w:val="0"/>
        <w:autoSpaceDN w:val="0"/>
        <w:adjustRightInd w:val="0"/>
        <w:spacing w:after="0" w:line="240" w:lineRule="auto"/>
        <w:rPr>
          <w:rFonts w:ascii="Courier New" w:hAnsi="Courier New" w:cs="Courier New"/>
          <w:noProof/>
          <w:color w:val="0000FF"/>
          <w:sz w:val="20"/>
          <w:szCs w:val="20"/>
        </w:rPr>
      </w:pPr>
    </w:p>
    <w:p w14:paraId="4A63AC16" w14:textId="77777777" w:rsidR="004A33AB" w:rsidRDefault="004A33AB" w:rsidP="004A33AB">
      <w:pPr>
        <w:pStyle w:val="Heading4"/>
        <w:rPr>
          <w:noProof/>
        </w:rPr>
      </w:pPr>
      <w:r>
        <w:rPr>
          <w:noProof/>
        </w:rPr>
        <w:t>End Date</w:t>
      </w:r>
    </w:p>
    <w:p w14:paraId="6CCDB66F" w14:textId="6CF927E3" w:rsidR="004A33AB" w:rsidRDefault="004A33AB" w:rsidP="004A33AB">
      <w:pPr>
        <w:autoSpaceDE w:val="0"/>
        <w:autoSpaceDN w:val="0"/>
        <w:adjustRightInd w:val="0"/>
        <w:spacing w:after="0" w:line="240" w:lineRule="auto"/>
        <w:ind w:firstLine="720"/>
        <w:rPr>
          <w:rFonts w:ascii="Courier New" w:hAnsi="Courier New" w:cs="Courier New"/>
          <w:noProof/>
          <w:color w:val="0000FF"/>
          <w:sz w:val="20"/>
          <w:szCs w:val="20"/>
        </w:rPr>
      </w:pPr>
      <w:r>
        <w:rPr>
          <w:rFonts w:ascii="Courier New" w:hAnsi="Courier New" w:cs="Courier New"/>
          <w:noProof/>
          <w:color w:val="0000FF"/>
          <w:sz w:val="20"/>
          <w:szCs w:val="20"/>
        </w:rPr>
        <w:t xml:space="preserve"> [End Date] = [</w:t>
      </w:r>
      <w:r>
        <w:t>Start Date</w:t>
      </w:r>
      <w:proofErr w:type="gramStart"/>
      <w:r>
        <w:t>]  +</w:t>
      </w:r>
      <w:proofErr w:type="gramEnd"/>
      <w:r>
        <w:t xml:space="preserve">  60 Business Days</w:t>
      </w:r>
    </w:p>
    <w:p w14:paraId="5B8F2DE4" w14:textId="77777777" w:rsidR="004A33AB" w:rsidRDefault="004A33AB" w:rsidP="00B221A8">
      <w:pPr>
        <w:rPr>
          <w:noProof/>
        </w:rPr>
      </w:pPr>
    </w:p>
    <w:p w14:paraId="7F2C8F2A" w14:textId="77777777" w:rsidR="00B221A8" w:rsidRDefault="00B221A8" w:rsidP="00B221A8">
      <w:pPr>
        <w:pStyle w:val="Heading3"/>
        <w:rPr>
          <w:noProof/>
        </w:rPr>
      </w:pPr>
      <w:r>
        <w:rPr>
          <w:noProof/>
        </w:rPr>
        <w:t>New CPPC Effort</w:t>
      </w:r>
    </w:p>
    <w:p w14:paraId="6B7D2AAE" w14:textId="77777777" w:rsidR="00445068" w:rsidRDefault="00445068" w:rsidP="00445068">
      <w:r>
        <w:t xml:space="preserve">[New Setups Effort] = </w:t>
      </w:r>
    </w:p>
    <w:p w14:paraId="3BDB3FAF" w14:textId="3862B597" w:rsidR="00445068" w:rsidRDefault="00445068" w:rsidP="00445068">
      <w:pPr>
        <w:ind w:firstLine="720"/>
      </w:pPr>
      <w:r>
        <w:rPr>
          <w:noProof/>
        </w:rPr>
        <w:t xml:space="preserve"> [</w:t>
      </w:r>
      <w:r>
        <w:rPr>
          <w:rFonts w:ascii="Courier New" w:hAnsi="Courier New" w:cs="Courier New"/>
          <w:noProof/>
          <w:sz w:val="20"/>
          <w:szCs w:val="20"/>
        </w:rPr>
        <w:t>No.of CPPCs / Month] * 1.</w:t>
      </w:r>
      <w:r w:rsidR="008A4ABD">
        <w:rPr>
          <w:rFonts w:ascii="Courier New" w:hAnsi="Courier New" w:cs="Courier New"/>
          <w:noProof/>
          <w:sz w:val="20"/>
          <w:szCs w:val="20"/>
        </w:rPr>
        <w:t>0</w:t>
      </w:r>
      <w:r>
        <w:rPr>
          <w:rFonts w:ascii="Courier New" w:hAnsi="Courier New" w:cs="Courier New"/>
          <w:noProof/>
          <w:sz w:val="20"/>
          <w:szCs w:val="20"/>
        </w:rPr>
        <w:t xml:space="preserve"> * 60</w:t>
      </w:r>
    </w:p>
    <w:p w14:paraId="6526FAC2" w14:textId="77777777" w:rsidR="00445068" w:rsidRDefault="00445068" w:rsidP="00445068">
      <w:r>
        <w:t xml:space="preserve">Where </w:t>
      </w:r>
    </w:p>
    <w:p w14:paraId="6C6245C2" w14:textId="6D07C857" w:rsidR="00445068" w:rsidRDefault="00685B3E" w:rsidP="00445068">
      <w:pPr>
        <w:rPr>
          <w:rFonts w:ascii="Courier New" w:hAnsi="Courier New" w:cs="Courier New"/>
          <w:noProof/>
          <w:sz w:val="20"/>
          <w:szCs w:val="20"/>
        </w:rPr>
      </w:pPr>
      <w:r>
        <w:rPr>
          <w:rFonts w:ascii="Courier New" w:hAnsi="Courier New" w:cs="Courier New"/>
          <w:noProof/>
          <w:sz w:val="20"/>
          <w:szCs w:val="20"/>
        </w:rPr>
        <w:t>[</w:t>
      </w:r>
      <w:r w:rsidR="00445068" w:rsidRPr="00051B58">
        <w:rPr>
          <w:rFonts w:ascii="Courier New" w:hAnsi="Courier New" w:cs="Courier New"/>
          <w:noProof/>
          <w:sz w:val="20"/>
          <w:szCs w:val="20"/>
        </w:rPr>
        <w:t>Required For Date]</w:t>
      </w:r>
      <w:r w:rsidR="00445068">
        <w:rPr>
          <w:rFonts w:ascii="Courier New" w:hAnsi="Courier New" w:cs="Courier New"/>
          <w:noProof/>
          <w:sz w:val="20"/>
          <w:szCs w:val="20"/>
        </w:rPr>
        <w:t xml:space="preserve"> is within the Start and End Date.  </w:t>
      </w:r>
    </w:p>
    <w:p w14:paraId="5F206D88" w14:textId="11E754BB" w:rsidR="004A33AB" w:rsidRDefault="004A33AB" w:rsidP="004A33AB">
      <w:pPr>
        <w:rPr>
          <w:noProof/>
        </w:rPr>
      </w:pPr>
      <w:r>
        <w:rPr>
          <w:noProof/>
        </w:rPr>
        <w:t>[</w:t>
      </w:r>
      <w:r>
        <w:rPr>
          <w:rFonts w:ascii="Courier New" w:hAnsi="Courier New" w:cs="Courier New"/>
          <w:noProof/>
          <w:sz w:val="20"/>
          <w:szCs w:val="20"/>
        </w:rPr>
        <w:t>No.of CPPCs / Month]  = User Input from the Application UI.</w:t>
      </w:r>
    </w:p>
    <w:p w14:paraId="46691EFE" w14:textId="77777777" w:rsidR="007D2583" w:rsidRDefault="007D2583" w:rsidP="007D2583">
      <w:pPr>
        <w:pStyle w:val="Heading4"/>
        <w:rPr>
          <w:noProof/>
        </w:rPr>
      </w:pPr>
      <w:r>
        <w:rPr>
          <w:noProof/>
        </w:rPr>
        <w:t xml:space="preserve">Start Date </w:t>
      </w:r>
    </w:p>
    <w:p w14:paraId="49D6CDF0" w14:textId="77777777" w:rsidR="007D2583" w:rsidRDefault="007D2583" w:rsidP="007D2583">
      <w:pPr>
        <w:autoSpaceDE w:val="0"/>
        <w:autoSpaceDN w:val="0"/>
        <w:adjustRightInd w:val="0"/>
        <w:spacing w:after="0" w:line="240" w:lineRule="auto"/>
        <w:ind w:firstLine="720"/>
        <w:rPr>
          <w:rFonts w:ascii="Courier New" w:hAnsi="Courier New" w:cs="Courier New"/>
          <w:noProof/>
          <w:color w:val="0000FF"/>
          <w:sz w:val="20"/>
          <w:szCs w:val="20"/>
        </w:rPr>
      </w:pPr>
      <w:r>
        <w:rPr>
          <w:rFonts w:ascii="Courier New" w:hAnsi="Courier New" w:cs="Courier New"/>
          <w:noProof/>
          <w:color w:val="0000FF"/>
          <w:sz w:val="20"/>
          <w:szCs w:val="20"/>
        </w:rPr>
        <w:t xml:space="preserve"> [Start Date] = current date</w:t>
      </w:r>
      <w:r>
        <w:rPr>
          <w:rFonts w:ascii="Courier New" w:hAnsi="Courier New" w:cs="Courier New"/>
          <w:noProof/>
          <w:sz w:val="20"/>
          <w:szCs w:val="20"/>
        </w:rPr>
        <w:t xml:space="preserve"> + 10 Business Days</w:t>
      </w:r>
    </w:p>
    <w:p w14:paraId="50A75DF5" w14:textId="77777777" w:rsidR="007D2583" w:rsidRDefault="007D2583" w:rsidP="007D2583">
      <w:pPr>
        <w:autoSpaceDE w:val="0"/>
        <w:autoSpaceDN w:val="0"/>
        <w:adjustRightInd w:val="0"/>
        <w:spacing w:after="0" w:line="240" w:lineRule="auto"/>
        <w:rPr>
          <w:rFonts w:ascii="Courier New" w:hAnsi="Courier New" w:cs="Courier New"/>
          <w:noProof/>
          <w:color w:val="0000FF"/>
          <w:sz w:val="20"/>
          <w:szCs w:val="20"/>
        </w:rPr>
      </w:pPr>
    </w:p>
    <w:p w14:paraId="3FCC5DD1" w14:textId="77777777" w:rsidR="007D2583" w:rsidRDefault="007D2583" w:rsidP="007D2583">
      <w:pPr>
        <w:pStyle w:val="Heading4"/>
        <w:rPr>
          <w:noProof/>
        </w:rPr>
      </w:pPr>
      <w:r>
        <w:rPr>
          <w:noProof/>
        </w:rPr>
        <w:t>End Date</w:t>
      </w:r>
    </w:p>
    <w:p w14:paraId="1E37DE4A" w14:textId="17305791" w:rsidR="007D2583" w:rsidRDefault="007D2583" w:rsidP="007D2583">
      <w:pPr>
        <w:autoSpaceDE w:val="0"/>
        <w:autoSpaceDN w:val="0"/>
        <w:adjustRightInd w:val="0"/>
        <w:spacing w:after="0" w:line="240" w:lineRule="auto"/>
        <w:ind w:firstLine="720"/>
        <w:rPr>
          <w:rFonts w:ascii="Courier New" w:hAnsi="Courier New" w:cs="Courier New"/>
          <w:noProof/>
          <w:color w:val="0000FF"/>
          <w:sz w:val="20"/>
          <w:szCs w:val="20"/>
        </w:rPr>
      </w:pPr>
      <w:r>
        <w:rPr>
          <w:rFonts w:ascii="Courier New" w:hAnsi="Courier New" w:cs="Courier New"/>
          <w:noProof/>
          <w:color w:val="0000FF"/>
          <w:sz w:val="20"/>
          <w:szCs w:val="20"/>
        </w:rPr>
        <w:t xml:space="preserve"> [End Date] = [</w:t>
      </w:r>
      <w:r>
        <w:t>Start Date</w:t>
      </w:r>
      <w:proofErr w:type="gramStart"/>
      <w:r>
        <w:t>]  +</w:t>
      </w:r>
      <w:proofErr w:type="gramEnd"/>
      <w:r>
        <w:t xml:space="preserve">  15 Business Days</w:t>
      </w:r>
    </w:p>
    <w:p w14:paraId="111B076F" w14:textId="77777777" w:rsidR="00B221A8" w:rsidRDefault="00B221A8" w:rsidP="00B221A8">
      <w:pPr>
        <w:pStyle w:val="Heading3"/>
        <w:rPr>
          <w:rFonts w:ascii="Courier New" w:hAnsi="Courier New" w:cs="Courier New"/>
          <w:noProof/>
          <w:sz w:val="20"/>
          <w:szCs w:val="20"/>
        </w:rPr>
      </w:pPr>
    </w:p>
    <w:p w14:paraId="54F8ECCA" w14:textId="77777777" w:rsidR="00B221A8" w:rsidRDefault="00B221A8" w:rsidP="00B221A8"/>
    <w:p w14:paraId="6CA0D573" w14:textId="77777777" w:rsidR="00B221A8" w:rsidRDefault="00B221A8" w:rsidP="00B221A8">
      <w:pPr>
        <w:pStyle w:val="Heading3"/>
      </w:pPr>
    </w:p>
    <w:p w14:paraId="71299556" w14:textId="77777777" w:rsidR="00953B42" w:rsidRDefault="00953B42" w:rsidP="00B221A8">
      <w:pPr>
        <w:rPr>
          <w:rFonts w:asciiTheme="majorHAnsi" w:hAnsiTheme="majorHAnsi" w:cstheme="majorBidi"/>
          <w:b/>
          <w:bCs/>
          <w:sz w:val="26"/>
          <w:szCs w:val="26"/>
        </w:rPr>
      </w:pPr>
      <w:r>
        <w:br w:type="page"/>
      </w:r>
    </w:p>
    <w:p w14:paraId="6352E81F" w14:textId="77777777" w:rsidR="00DF1B49" w:rsidRDefault="00DF1B49" w:rsidP="00DF1B49">
      <w:pPr>
        <w:pStyle w:val="Heading2"/>
      </w:pPr>
      <w:r>
        <w:lastRenderedPageBreak/>
        <w:t>Programmer FTEs</w:t>
      </w:r>
      <w:bookmarkEnd w:id="63"/>
      <w:r>
        <w:t xml:space="preserve"> </w:t>
      </w:r>
    </w:p>
    <w:p w14:paraId="7E9FCC0B" w14:textId="77777777" w:rsidR="00DF1B49" w:rsidRDefault="00DF1B49" w:rsidP="00DF1B49">
      <w:pPr>
        <w:autoSpaceDE w:val="0"/>
        <w:autoSpaceDN w:val="0"/>
        <w:adjustRightInd w:val="0"/>
        <w:spacing w:after="0" w:line="240" w:lineRule="auto"/>
        <w:rPr>
          <w:rFonts w:ascii="Courier New" w:hAnsi="Courier New" w:cs="Courier New"/>
          <w:noProof/>
          <w:color w:val="0000FF"/>
          <w:sz w:val="20"/>
          <w:szCs w:val="20"/>
        </w:rPr>
      </w:pPr>
    </w:p>
    <w:p w14:paraId="5363B995" w14:textId="77777777" w:rsidR="00DF1B49" w:rsidRDefault="00DF1B49" w:rsidP="00DF1B49">
      <w:pPr>
        <w:autoSpaceDE w:val="0"/>
        <w:autoSpaceDN w:val="0"/>
        <w:adjustRightInd w:val="0"/>
        <w:spacing w:after="0" w:line="240" w:lineRule="auto"/>
        <w:rPr>
          <w:rFonts w:ascii="Courier New" w:hAnsi="Courier New" w:cs="Courier New"/>
          <w:noProof/>
          <w:color w:val="0000FF"/>
          <w:sz w:val="20"/>
          <w:szCs w:val="20"/>
        </w:rPr>
      </w:pPr>
    </w:p>
    <w:p w14:paraId="33D35F13" w14:textId="77777777" w:rsidR="00953B42" w:rsidRPr="00051B58" w:rsidRDefault="00953B42" w:rsidP="00953B42">
      <w:pPr>
        <w:autoSpaceDE w:val="0"/>
        <w:autoSpaceDN w:val="0"/>
        <w:adjustRightInd w:val="0"/>
        <w:spacing w:after="0" w:line="240" w:lineRule="auto"/>
        <w:rPr>
          <w:rFonts w:ascii="Courier New" w:hAnsi="Courier New" w:cs="Courier New"/>
          <w:noProof/>
          <w:sz w:val="20"/>
          <w:szCs w:val="20"/>
        </w:rPr>
      </w:pPr>
      <w:r w:rsidRPr="00051B58">
        <w:rPr>
          <w:rFonts w:ascii="Courier New" w:hAnsi="Courier New" w:cs="Courier New"/>
          <w:noProof/>
          <w:sz w:val="20"/>
          <w:szCs w:val="20"/>
        </w:rPr>
        <w:t>[</w:t>
      </w:r>
      <w:r>
        <w:rPr>
          <w:rFonts w:ascii="Courier New" w:hAnsi="Courier New" w:cs="Courier New"/>
          <w:noProof/>
          <w:sz w:val="20"/>
          <w:szCs w:val="20"/>
        </w:rPr>
        <w:t>Programmer</w:t>
      </w:r>
      <w:r w:rsidRPr="00051B58">
        <w:rPr>
          <w:rFonts w:ascii="Courier New" w:hAnsi="Courier New" w:cs="Courier New"/>
          <w:noProof/>
          <w:sz w:val="20"/>
          <w:szCs w:val="20"/>
        </w:rPr>
        <w:t xml:space="preserve"> FTEs] = ([Setup Effort] + [CPPC Effort] + [New Setups Effort] + [New CPPC Effort]) / 60 * 6</w:t>
      </w:r>
    </w:p>
    <w:p w14:paraId="4EF31C7D" w14:textId="77777777" w:rsidR="00953B42" w:rsidRDefault="00953B42" w:rsidP="00DF1B49">
      <w:pPr>
        <w:autoSpaceDE w:val="0"/>
        <w:autoSpaceDN w:val="0"/>
        <w:adjustRightInd w:val="0"/>
        <w:spacing w:after="0" w:line="240" w:lineRule="auto"/>
        <w:rPr>
          <w:rFonts w:ascii="Courier New" w:hAnsi="Courier New" w:cs="Courier New"/>
          <w:noProof/>
          <w:color w:val="0000FF"/>
          <w:sz w:val="20"/>
          <w:szCs w:val="20"/>
        </w:rPr>
      </w:pPr>
    </w:p>
    <w:p w14:paraId="5F98D747" w14:textId="77777777" w:rsidR="00953B42" w:rsidRDefault="00953B42" w:rsidP="00DF1B49">
      <w:pPr>
        <w:autoSpaceDE w:val="0"/>
        <w:autoSpaceDN w:val="0"/>
        <w:adjustRightInd w:val="0"/>
        <w:spacing w:after="0" w:line="240" w:lineRule="auto"/>
        <w:rPr>
          <w:rFonts w:ascii="Courier New" w:hAnsi="Courier New" w:cs="Courier New"/>
          <w:noProof/>
          <w:color w:val="0000FF"/>
          <w:sz w:val="20"/>
          <w:szCs w:val="20"/>
        </w:rPr>
      </w:pPr>
    </w:p>
    <w:p w14:paraId="05879FE7" w14:textId="77777777" w:rsidR="00DF1B49" w:rsidRDefault="00DF1B49" w:rsidP="00DF1B49">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w:t>
      </w:r>
      <w:r w:rsidR="00953B42">
        <w:rPr>
          <w:rFonts w:ascii="Courier New" w:hAnsi="Courier New" w:cs="Courier New"/>
          <w:noProof/>
          <w:color w:val="0000FF"/>
          <w:sz w:val="20"/>
          <w:szCs w:val="20"/>
        </w:rPr>
        <w:t>Setup Effort</w:t>
      </w:r>
      <w:r>
        <w:rPr>
          <w:rFonts w:ascii="Courier New" w:hAnsi="Courier New" w:cs="Courier New"/>
          <w:noProof/>
          <w:color w:val="0000FF"/>
          <w:sz w:val="20"/>
          <w:szCs w:val="20"/>
        </w:rPr>
        <w:t xml:space="preserve">] = </w:t>
      </w:r>
    </w:p>
    <w:p w14:paraId="3F0E23FB" w14:textId="77777777" w:rsidR="00DF1B49" w:rsidRDefault="009F13E2" w:rsidP="00DF1B49">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w:t>
      </w:r>
      <w:r w:rsidR="00DF1B49">
        <w:rPr>
          <w:rFonts w:ascii="Courier New" w:hAnsi="Courier New" w:cs="Courier New"/>
          <w:noProof/>
          <w:sz w:val="20"/>
          <w:szCs w:val="20"/>
        </w:rPr>
        <w:t>Setup_DataBaseBuildEffort +</w:t>
      </w:r>
    </w:p>
    <w:p w14:paraId="1C871D77" w14:textId="77777777" w:rsidR="00DF1B49" w:rsidRDefault="00DF1B49" w:rsidP="00DF1B49">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Setup_DVSReviewEffort +</w:t>
      </w:r>
    </w:p>
    <w:p w14:paraId="06822A70" w14:textId="77777777" w:rsidR="00DF1B49" w:rsidRDefault="00DF1B49" w:rsidP="00DF1B49">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Setup_Round1EditCheckProgrammingEffort</w:t>
      </w:r>
      <w:r w:rsidR="009F13E2">
        <w:rPr>
          <w:rFonts w:ascii="Courier New" w:hAnsi="Courier New" w:cs="Courier New"/>
          <w:noProof/>
          <w:sz w:val="20"/>
          <w:szCs w:val="20"/>
        </w:rPr>
        <w:t xml:space="preserve"> +</w:t>
      </w:r>
    </w:p>
    <w:p w14:paraId="4AA2B3BF" w14:textId="77777777" w:rsidR="00DF1B49" w:rsidRDefault="00DF1B49" w:rsidP="00DF1B49">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Setup_Round2EditCheckProgrammingEffort</w:t>
      </w:r>
      <w:r w:rsidR="009F13E2">
        <w:rPr>
          <w:rFonts w:ascii="Courier New" w:hAnsi="Courier New" w:cs="Courier New"/>
          <w:noProof/>
          <w:sz w:val="20"/>
          <w:szCs w:val="20"/>
        </w:rPr>
        <w:t xml:space="preserve"> +</w:t>
      </w:r>
    </w:p>
    <w:p w14:paraId="5ED694E8" w14:textId="77777777" w:rsidR="00DF1B49" w:rsidRDefault="00DF1B49" w:rsidP="00DF1B49">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Setup_InternalUATEffort</w:t>
      </w:r>
      <w:r w:rsidR="009F13E2">
        <w:rPr>
          <w:rFonts w:ascii="Courier New" w:hAnsi="Courier New" w:cs="Courier New"/>
          <w:noProof/>
          <w:sz w:val="20"/>
          <w:szCs w:val="20"/>
        </w:rPr>
        <w:t xml:space="preserve"> +</w:t>
      </w:r>
    </w:p>
    <w:p w14:paraId="691B5F0C" w14:textId="20184219" w:rsidR="00953B42" w:rsidRDefault="00DF1B49" w:rsidP="00DF1B49">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Setup_ExternalUATEffort</w:t>
      </w:r>
      <w:r w:rsidR="00C3598C">
        <w:rPr>
          <w:rFonts w:ascii="Courier New" w:hAnsi="Courier New" w:cs="Courier New"/>
          <w:noProof/>
          <w:sz w:val="20"/>
          <w:szCs w:val="20"/>
        </w:rPr>
        <w:t>)</w:t>
      </w:r>
      <w:r w:rsidR="009F13E2">
        <w:rPr>
          <w:rFonts w:ascii="Courier New" w:hAnsi="Courier New" w:cs="Courier New"/>
          <w:noProof/>
          <w:sz w:val="20"/>
          <w:szCs w:val="20"/>
        </w:rPr>
        <w:t xml:space="preserve"> </w:t>
      </w:r>
    </w:p>
    <w:p w14:paraId="5A1A363C" w14:textId="77777777" w:rsidR="00953B42" w:rsidRDefault="00953B42" w:rsidP="00953B42">
      <w:pPr>
        <w:autoSpaceDE w:val="0"/>
        <w:autoSpaceDN w:val="0"/>
        <w:adjustRightInd w:val="0"/>
        <w:spacing w:after="0" w:line="240" w:lineRule="auto"/>
        <w:rPr>
          <w:rFonts w:ascii="Courier New" w:hAnsi="Courier New" w:cs="Courier New"/>
          <w:noProof/>
          <w:color w:val="0000FF"/>
          <w:sz w:val="20"/>
          <w:szCs w:val="20"/>
        </w:rPr>
      </w:pPr>
    </w:p>
    <w:p w14:paraId="3A9F84B2" w14:textId="77777777" w:rsidR="00953B42" w:rsidRDefault="00953B42" w:rsidP="00953B42">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[CPPC Effort] = </w:t>
      </w:r>
    </w:p>
    <w:p w14:paraId="14B285E5" w14:textId="77777777" w:rsidR="00DF1B49" w:rsidRDefault="00DF1B49" w:rsidP="00DF1B49">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CPPC_Round1EditCheckProgrammingEffort</w:t>
      </w:r>
      <w:r w:rsidR="009F13E2">
        <w:rPr>
          <w:rFonts w:ascii="Courier New" w:hAnsi="Courier New" w:cs="Courier New"/>
          <w:noProof/>
          <w:sz w:val="20"/>
          <w:szCs w:val="20"/>
        </w:rPr>
        <w:t xml:space="preserve"> +</w:t>
      </w:r>
    </w:p>
    <w:p w14:paraId="1FC764E1" w14:textId="77777777" w:rsidR="00DF1B49" w:rsidRDefault="00DF1B49" w:rsidP="00DF1B49">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CPPC_Round2EditCheckProgrammingEffort</w:t>
      </w:r>
      <w:r w:rsidR="009F13E2">
        <w:rPr>
          <w:rFonts w:ascii="Courier New" w:hAnsi="Courier New" w:cs="Courier New"/>
          <w:noProof/>
          <w:sz w:val="20"/>
          <w:szCs w:val="20"/>
        </w:rPr>
        <w:t xml:space="preserve"> +</w:t>
      </w:r>
    </w:p>
    <w:p w14:paraId="3F75D88A" w14:textId="77777777" w:rsidR="009F13E2" w:rsidRDefault="00DF1B49" w:rsidP="00DF1B49">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CPPC_InternalUATEffort</w:t>
      </w:r>
      <w:r w:rsidR="009F13E2">
        <w:rPr>
          <w:rFonts w:ascii="Courier New" w:hAnsi="Courier New" w:cs="Courier New"/>
          <w:noProof/>
          <w:sz w:val="20"/>
          <w:szCs w:val="20"/>
        </w:rPr>
        <w:t xml:space="preserve"> +</w:t>
      </w:r>
    </w:p>
    <w:p w14:paraId="270106F1" w14:textId="5DAC73AD" w:rsidR="009F13E2" w:rsidRDefault="00DF1B49" w:rsidP="009F13E2">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CPPC_Extern</w:t>
      </w:r>
      <w:r w:rsidR="009F13E2">
        <w:rPr>
          <w:rFonts w:ascii="Courier New" w:hAnsi="Courier New" w:cs="Courier New"/>
          <w:noProof/>
          <w:sz w:val="20"/>
          <w:szCs w:val="20"/>
        </w:rPr>
        <w:t xml:space="preserve">alUATEffort ) </w:t>
      </w:r>
    </w:p>
    <w:p w14:paraId="6D741919" w14:textId="77777777" w:rsidR="00953B42" w:rsidRDefault="00953B42" w:rsidP="009F13E2">
      <w:pPr>
        <w:autoSpaceDE w:val="0"/>
        <w:autoSpaceDN w:val="0"/>
        <w:adjustRightInd w:val="0"/>
        <w:spacing w:after="0" w:line="240" w:lineRule="auto"/>
        <w:ind w:firstLine="720"/>
        <w:rPr>
          <w:rFonts w:ascii="Courier New" w:hAnsi="Courier New" w:cs="Courier New"/>
          <w:noProof/>
          <w:sz w:val="20"/>
          <w:szCs w:val="20"/>
        </w:rPr>
      </w:pPr>
    </w:p>
    <w:p w14:paraId="19F3D436" w14:textId="77777777" w:rsidR="00953B42" w:rsidRDefault="00953B42" w:rsidP="00953B42">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[New Setups Effort] = </w:t>
      </w:r>
    </w:p>
    <w:p w14:paraId="0A2D9E95" w14:textId="7B0FE257" w:rsidR="00EE7645" w:rsidRDefault="00EE7645" w:rsidP="00EE7645">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w:t>
      </w:r>
      <w:r w:rsidR="002C574B">
        <w:rPr>
          <w:rFonts w:ascii="Courier New" w:hAnsi="Courier New" w:cs="Courier New"/>
          <w:noProof/>
          <w:sz w:val="20"/>
          <w:szCs w:val="20"/>
        </w:rPr>
        <w:t>New_</w:t>
      </w:r>
      <w:r>
        <w:rPr>
          <w:rFonts w:ascii="Courier New" w:hAnsi="Courier New" w:cs="Courier New"/>
          <w:noProof/>
          <w:sz w:val="20"/>
          <w:szCs w:val="20"/>
        </w:rPr>
        <w:t>Setup_DataBaseBuildEffort +</w:t>
      </w:r>
    </w:p>
    <w:p w14:paraId="13296DD5" w14:textId="44C5D680" w:rsidR="00EE7645" w:rsidRDefault="002C574B" w:rsidP="00EE7645">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New_</w:t>
      </w:r>
      <w:r w:rsidR="00EE7645">
        <w:rPr>
          <w:rFonts w:ascii="Courier New" w:hAnsi="Courier New" w:cs="Courier New"/>
          <w:noProof/>
          <w:sz w:val="20"/>
          <w:szCs w:val="20"/>
        </w:rPr>
        <w:t>Setup_DVSReviewEffort +</w:t>
      </w:r>
    </w:p>
    <w:p w14:paraId="37674498" w14:textId="74C2C55D" w:rsidR="00EE7645" w:rsidRDefault="002C574B" w:rsidP="00EE7645">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New_</w:t>
      </w:r>
      <w:r w:rsidR="00EE7645">
        <w:rPr>
          <w:rFonts w:ascii="Courier New" w:hAnsi="Courier New" w:cs="Courier New"/>
          <w:noProof/>
          <w:sz w:val="20"/>
          <w:szCs w:val="20"/>
        </w:rPr>
        <w:t>Setup_Round1EditCheckProgrammingEffort +</w:t>
      </w:r>
    </w:p>
    <w:p w14:paraId="0FBF4840" w14:textId="6F1A6AF5" w:rsidR="00EE7645" w:rsidRDefault="002C574B" w:rsidP="00EE7645">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New_</w:t>
      </w:r>
      <w:r w:rsidR="00EE7645">
        <w:rPr>
          <w:rFonts w:ascii="Courier New" w:hAnsi="Courier New" w:cs="Courier New"/>
          <w:noProof/>
          <w:sz w:val="20"/>
          <w:szCs w:val="20"/>
        </w:rPr>
        <w:t>Setup_Round2EditCheckProgrammingEffort +</w:t>
      </w:r>
    </w:p>
    <w:p w14:paraId="3843683D" w14:textId="638621AD" w:rsidR="00EE7645" w:rsidRDefault="002C574B" w:rsidP="00EE7645">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New_</w:t>
      </w:r>
      <w:r w:rsidR="00EE7645">
        <w:rPr>
          <w:rFonts w:ascii="Courier New" w:hAnsi="Courier New" w:cs="Courier New"/>
          <w:noProof/>
          <w:sz w:val="20"/>
          <w:szCs w:val="20"/>
        </w:rPr>
        <w:t>Setup_InternalUATEffort +</w:t>
      </w:r>
    </w:p>
    <w:p w14:paraId="0D02AD5A" w14:textId="3BDE8F56" w:rsidR="00EE7645" w:rsidRDefault="002C574B" w:rsidP="00EE7645">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New_</w:t>
      </w:r>
      <w:r w:rsidR="00EE7645">
        <w:rPr>
          <w:rFonts w:ascii="Courier New" w:hAnsi="Courier New" w:cs="Courier New"/>
          <w:noProof/>
          <w:sz w:val="20"/>
          <w:szCs w:val="20"/>
        </w:rPr>
        <w:t>Setup_ExternalUATEffort</w:t>
      </w:r>
      <w:r w:rsidR="00C3598C">
        <w:rPr>
          <w:rFonts w:ascii="Courier New" w:hAnsi="Courier New" w:cs="Courier New"/>
          <w:noProof/>
          <w:sz w:val="20"/>
          <w:szCs w:val="20"/>
        </w:rPr>
        <w:t xml:space="preserve">) </w:t>
      </w:r>
    </w:p>
    <w:p w14:paraId="1B36750B" w14:textId="77777777" w:rsidR="00953B42" w:rsidRDefault="00953B42" w:rsidP="009F13E2">
      <w:pPr>
        <w:autoSpaceDE w:val="0"/>
        <w:autoSpaceDN w:val="0"/>
        <w:adjustRightInd w:val="0"/>
        <w:spacing w:after="0" w:line="240" w:lineRule="auto"/>
        <w:ind w:firstLine="720"/>
        <w:rPr>
          <w:rFonts w:ascii="Courier New" w:hAnsi="Courier New" w:cs="Courier New"/>
          <w:noProof/>
          <w:color w:val="0000FF"/>
          <w:sz w:val="20"/>
          <w:szCs w:val="20"/>
        </w:rPr>
      </w:pPr>
    </w:p>
    <w:p w14:paraId="1334EC9C" w14:textId="77777777" w:rsidR="00DF1B49" w:rsidRDefault="00DF1B49" w:rsidP="00DF1B49">
      <w:pPr>
        <w:autoSpaceDE w:val="0"/>
        <w:autoSpaceDN w:val="0"/>
        <w:adjustRightInd w:val="0"/>
        <w:spacing w:after="0" w:line="240" w:lineRule="auto"/>
        <w:ind w:firstLine="720"/>
        <w:rPr>
          <w:rFonts w:ascii="Courier New" w:hAnsi="Courier New" w:cs="Courier New"/>
          <w:noProof/>
          <w:sz w:val="20"/>
          <w:szCs w:val="20"/>
        </w:rPr>
      </w:pPr>
    </w:p>
    <w:p w14:paraId="7065C654" w14:textId="642DA7C3" w:rsidR="00953B42" w:rsidRDefault="00953B42" w:rsidP="00953B42">
      <w:pPr>
        <w:autoSpaceDE w:val="0"/>
        <w:autoSpaceDN w:val="0"/>
        <w:adjustRightInd w:val="0"/>
        <w:spacing w:after="0" w:line="240" w:lineRule="auto"/>
        <w:rPr>
          <w:rFonts w:ascii="Courier New" w:hAnsi="Courier New" w:cs="Courier New"/>
          <w:noProof/>
          <w:color w:val="0000FF"/>
          <w:sz w:val="20"/>
          <w:szCs w:val="20"/>
        </w:rPr>
      </w:pPr>
      <w:commentRangeStart w:id="64"/>
      <w:r>
        <w:rPr>
          <w:rFonts w:ascii="Courier New" w:hAnsi="Courier New" w:cs="Courier New"/>
          <w:noProof/>
          <w:color w:val="0000FF"/>
          <w:sz w:val="20"/>
          <w:szCs w:val="20"/>
        </w:rPr>
        <w:t xml:space="preserve">[New CPPCs Effort] = </w:t>
      </w:r>
      <w:r w:rsidR="00827121">
        <w:rPr>
          <w:rFonts w:ascii="Courier New" w:hAnsi="Courier New" w:cs="Courier New"/>
          <w:noProof/>
          <w:color w:val="0000FF"/>
          <w:sz w:val="20"/>
          <w:szCs w:val="20"/>
        </w:rPr>
        <w:t>( 8 * 60 )</w:t>
      </w:r>
      <w:r w:rsidR="00D9060C">
        <w:rPr>
          <w:rFonts w:ascii="Courier New" w:hAnsi="Courier New" w:cs="Courier New"/>
          <w:noProof/>
          <w:color w:val="0000FF"/>
          <w:sz w:val="20"/>
          <w:szCs w:val="20"/>
        </w:rPr>
        <w:t xml:space="preserve"> </w:t>
      </w:r>
      <w:commentRangeEnd w:id="64"/>
      <w:r w:rsidR="00FB03FD">
        <w:rPr>
          <w:rStyle w:val="CommentReference"/>
          <w:rFonts w:ascii="Calibri" w:hAnsi="Calibri" w:cs="Times New Roman"/>
        </w:rPr>
        <w:commentReference w:id="64"/>
      </w:r>
    </w:p>
    <w:p w14:paraId="5CC2D91B" w14:textId="77777777" w:rsidR="00A47412" w:rsidRDefault="00A47412" w:rsidP="0084260D">
      <w:pPr>
        <w:autoSpaceDE w:val="0"/>
        <w:autoSpaceDN w:val="0"/>
        <w:adjustRightInd w:val="0"/>
        <w:spacing w:after="0" w:line="240" w:lineRule="auto"/>
        <w:rPr>
          <w:rFonts w:ascii="Courier New" w:hAnsi="Courier New" w:cs="Courier New"/>
          <w:noProof/>
          <w:color w:val="0000FF"/>
          <w:sz w:val="20"/>
          <w:szCs w:val="20"/>
        </w:rPr>
      </w:pPr>
    </w:p>
    <w:p w14:paraId="66F03B3F" w14:textId="77777777" w:rsidR="007D2583" w:rsidRDefault="00D9060C" w:rsidP="00D9060C">
      <w:pPr>
        <w:rPr>
          <w:rFonts w:ascii="Courier New" w:hAnsi="Courier New" w:cs="Courier New"/>
          <w:noProof/>
          <w:sz w:val="20"/>
          <w:szCs w:val="20"/>
        </w:rPr>
      </w:pPr>
      <w:r>
        <w:rPr>
          <w:rFonts w:ascii="Courier New" w:hAnsi="Courier New" w:cs="Courier New"/>
          <w:noProof/>
          <w:sz w:val="20"/>
          <w:szCs w:val="20"/>
        </w:rPr>
        <w:t>[</w:t>
      </w:r>
      <w:r>
        <w:rPr>
          <w:rFonts w:ascii="Courier New" w:hAnsi="Courier New" w:cs="Courier New"/>
          <w:noProof/>
          <w:color w:val="0000FF"/>
          <w:sz w:val="20"/>
          <w:szCs w:val="20"/>
        </w:rPr>
        <w:t>New CPPCs Effort</w:t>
      </w:r>
      <w:r w:rsidRPr="00051B58">
        <w:rPr>
          <w:rFonts w:ascii="Courier New" w:hAnsi="Courier New" w:cs="Courier New"/>
          <w:noProof/>
          <w:sz w:val="20"/>
          <w:szCs w:val="20"/>
        </w:rPr>
        <w:t>]</w:t>
      </w:r>
      <w:r>
        <w:rPr>
          <w:rFonts w:ascii="Courier New" w:hAnsi="Courier New" w:cs="Courier New"/>
          <w:noProof/>
          <w:sz w:val="20"/>
          <w:szCs w:val="20"/>
        </w:rPr>
        <w:t xml:space="preserve"> is within the Start and End Date.</w:t>
      </w:r>
    </w:p>
    <w:p w14:paraId="1EC9228F" w14:textId="365E07AD" w:rsidR="00D9060C" w:rsidRDefault="007D2583" w:rsidP="00D9060C">
      <w:pPr>
        <w:rPr>
          <w:rFonts w:ascii="Courier New" w:hAnsi="Courier New" w:cs="Courier New"/>
          <w:noProof/>
          <w:sz w:val="20"/>
          <w:szCs w:val="20"/>
        </w:rPr>
      </w:pPr>
      <w:r>
        <w:rPr>
          <w:rFonts w:ascii="Courier New" w:hAnsi="Courier New" w:cs="Courier New"/>
          <w:noProof/>
          <w:sz w:val="20"/>
          <w:szCs w:val="20"/>
        </w:rPr>
        <w:t>Where:</w:t>
      </w:r>
      <w:r w:rsidR="00D9060C">
        <w:rPr>
          <w:rFonts w:ascii="Courier New" w:hAnsi="Courier New" w:cs="Courier New"/>
          <w:noProof/>
          <w:sz w:val="20"/>
          <w:szCs w:val="20"/>
        </w:rPr>
        <w:t xml:space="preserve">  </w:t>
      </w:r>
    </w:p>
    <w:p w14:paraId="3FEB0BF1" w14:textId="77777777" w:rsidR="00D9060C" w:rsidRDefault="00D9060C" w:rsidP="00D9060C">
      <w:pPr>
        <w:pStyle w:val="Heading4"/>
        <w:rPr>
          <w:noProof/>
        </w:rPr>
      </w:pPr>
      <w:r>
        <w:rPr>
          <w:noProof/>
        </w:rPr>
        <w:t xml:space="preserve">Start Date </w:t>
      </w:r>
    </w:p>
    <w:p w14:paraId="176AD5C0" w14:textId="3B8FA95E" w:rsidR="00D9060C" w:rsidRDefault="00D9060C" w:rsidP="00D9060C">
      <w:pPr>
        <w:autoSpaceDE w:val="0"/>
        <w:autoSpaceDN w:val="0"/>
        <w:adjustRightInd w:val="0"/>
        <w:spacing w:after="0" w:line="240" w:lineRule="auto"/>
        <w:ind w:firstLine="720"/>
        <w:rPr>
          <w:rFonts w:ascii="Courier New" w:hAnsi="Courier New" w:cs="Courier New"/>
          <w:noProof/>
          <w:color w:val="0000FF"/>
          <w:sz w:val="20"/>
          <w:szCs w:val="20"/>
        </w:rPr>
      </w:pPr>
      <w:r>
        <w:rPr>
          <w:rFonts w:ascii="Courier New" w:hAnsi="Courier New" w:cs="Courier New"/>
          <w:noProof/>
          <w:color w:val="0000FF"/>
          <w:sz w:val="20"/>
          <w:szCs w:val="20"/>
        </w:rPr>
        <w:t xml:space="preserve"> [Start Date] = current date</w:t>
      </w:r>
      <w:r>
        <w:rPr>
          <w:rFonts w:ascii="Courier New" w:hAnsi="Courier New" w:cs="Courier New"/>
          <w:noProof/>
          <w:sz w:val="20"/>
          <w:szCs w:val="20"/>
        </w:rPr>
        <w:t xml:space="preserve"> + 10 Business Days</w:t>
      </w:r>
    </w:p>
    <w:p w14:paraId="7896E05E" w14:textId="77777777" w:rsidR="00D9060C" w:rsidRDefault="00D9060C" w:rsidP="00D9060C">
      <w:pPr>
        <w:autoSpaceDE w:val="0"/>
        <w:autoSpaceDN w:val="0"/>
        <w:adjustRightInd w:val="0"/>
        <w:spacing w:after="0" w:line="240" w:lineRule="auto"/>
        <w:rPr>
          <w:rFonts w:ascii="Courier New" w:hAnsi="Courier New" w:cs="Courier New"/>
          <w:noProof/>
          <w:color w:val="0000FF"/>
          <w:sz w:val="20"/>
          <w:szCs w:val="20"/>
        </w:rPr>
      </w:pPr>
    </w:p>
    <w:p w14:paraId="4F2A6A23" w14:textId="77777777" w:rsidR="00D9060C" w:rsidRDefault="00D9060C" w:rsidP="00D9060C">
      <w:pPr>
        <w:pStyle w:val="Heading4"/>
        <w:rPr>
          <w:noProof/>
        </w:rPr>
      </w:pPr>
      <w:r>
        <w:rPr>
          <w:noProof/>
        </w:rPr>
        <w:t>End Date</w:t>
      </w:r>
    </w:p>
    <w:p w14:paraId="08A50494" w14:textId="3EF88F45" w:rsidR="00D9060C" w:rsidRDefault="00D9060C" w:rsidP="00D9060C">
      <w:pPr>
        <w:autoSpaceDE w:val="0"/>
        <w:autoSpaceDN w:val="0"/>
        <w:adjustRightInd w:val="0"/>
        <w:spacing w:after="0" w:line="240" w:lineRule="auto"/>
        <w:ind w:firstLine="720"/>
        <w:rPr>
          <w:rFonts w:ascii="Courier New" w:hAnsi="Courier New" w:cs="Courier New"/>
          <w:noProof/>
          <w:color w:val="0000FF"/>
          <w:sz w:val="20"/>
          <w:szCs w:val="20"/>
        </w:rPr>
      </w:pPr>
      <w:r>
        <w:rPr>
          <w:rFonts w:ascii="Courier New" w:hAnsi="Courier New" w:cs="Courier New"/>
          <w:noProof/>
          <w:color w:val="0000FF"/>
          <w:sz w:val="20"/>
          <w:szCs w:val="20"/>
        </w:rPr>
        <w:t xml:space="preserve"> [End Date] = [</w:t>
      </w:r>
      <w:r>
        <w:t>Start Date] + 15 Business Days</w:t>
      </w:r>
    </w:p>
    <w:p w14:paraId="3A0FD1A7" w14:textId="77777777" w:rsidR="008E5911" w:rsidRDefault="008E5911">
      <w:pPr>
        <w:rPr>
          <w:rFonts w:asciiTheme="majorHAnsi" w:eastAsiaTheme="majorEastAsia" w:hAnsiTheme="majorHAnsi" w:cstheme="majorBidi"/>
          <w:b/>
          <w:bCs/>
          <w:noProof/>
          <w:color w:val="4F81BD" w:themeColor="accent1"/>
        </w:rPr>
      </w:pPr>
      <w:r>
        <w:rPr>
          <w:noProof/>
        </w:rPr>
        <w:br w:type="page"/>
      </w:r>
    </w:p>
    <w:p w14:paraId="0BEABC47" w14:textId="77777777" w:rsidR="009F13E2" w:rsidRDefault="009F13E2" w:rsidP="009F13E2">
      <w:pPr>
        <w:pStyle w:val="Heading3"/>
        <w:rPr>
          <w:noProof/>
        </w:rPr>
      </w:pPr>
      <w:bookmarkStart w:id="65" w:name="_Toc509219648"/>
      <w:r>
        <w:rPr>
          <w:noProof/>
        </w:rPr>
        <w:lastRenderedPageBreak/>
        <w:t>Setup_DataBaseBuildEffort</w:t>
      </w:r>
      <w:bookmarkEnd w:id="65"/>
    </w:p>
    <w:p w14:paraId="4745A3A5" w14:textId="77777777" w:rsidR="00950AE9" w:rsidRDefault="00950AE9" w:rsidP="00950AE9"/>
    <w:p w14:paraId="55A3BF17" w14:textId="77777777" w:rsidR="00950AE9" w:rsidRPr="00950AE9" w:rsidRDefault="00950AE9" w:rsidP="00950AE9">
      <w:r w:rsidRPr="00950AE9">
        <w:rPr>
          <w:highlight w:val="yellow"/>
        </w:rPr>
        <w:t xml:space="preserve">Your </w:t>
      </w:r>
      <w:r w:rsidR="0036287C">
        <w:rPr>
          <w:highlight w:val="yellow"/>
        </w:rPr>
        <w:t>definition</w:t>
      </w:r>
      <w:r w:rsidRPr="00950AE9">
        <w:rPr>
          <w:highlight w:val="yellow"/>
        </w:rPr>
        <w:t>:</w:t>
      </w:r>
    </w:p>
    <w:p w14:paraId="05E6C082" w14:textId="77777777" w:rsidR="00950AE9" w:rsidRPr="00950AE9" w:rsidRDefault="00950AE9" w:rsidP="00950AE9">
      <w:pPr>
        <w:autoSpaceDE w:val="0"/>
        <w:autoSpaceDN w:val="0"/>
        <w:adjustRightInd w:val="0"/>
        <w:spacing w:after="0" w:line="240" w:lineRule="auto"/>
        <w:rPr>
          <w:rFonts w:ascii="Courier New" w:hAnsi="Courier New" w:cs="Courier New"/>
          <w:noProof/>
          <w:sz w:val="20"/>
          <w:szCs w:val="20"/>
          <w:highlight w:val="yellow"/>
        </w:rPr>
      </w:pPr>
      <w:r w:rsidRPr="00950AE9">
        <w:rPr>
          <w:rFonts w:ascii="Courier New" w:hAnsi="Courier New" w:cs="Courier New"/>
          <w:noProof/>
          <w:sz w:val="20"/>
          <w:szCs w:val="20"/>
          <w:highlight w:val="yellow"/>
        </w:rPr>
        <w:t xml:space="preserve">Get Actual Number of Unique CRFs from CDMS page = N or from Description -&gt; Assumptions ( Total Unique Forms) </w:t>
      </w:r>
    </w:p>
    <w:p w14:paraId="0073E4F7" w14:textId="77777777" w:rsidR="00950AE9" w:rsidRPr="00950AE9" w:rsidRDefault="00950AE9" w:rsidP="00950AE9">
      <w:pPr>
        <w:autoSpaceDE w:val="0"/>
        <w:autoSpaceDN w:val="0"/>
        <w:adjustRightInd w:val="0"/>
        <w:spacing w:after="0" w:line="240" w:lineRule="auto"/>
        <w:rPr>
          <w:rFonts w:ascii="Courier New" w:hAnsi="Courier New" w:cs="Courier New"/>
          <w:noProof/>
          <w:sz w:val="20"/>
          <w:szCs w:val="20"/>
          <w:highlight w:val="yellow"/>
        </w:rPr>
      </w:pPr>
    </w:p>
    <w:p w14:paraId="792391DF" w14:textId="77777777" w:rsidR="00950AE9" w:rsidRDefault="00950AE9" w:rsidP="00950AE9">
      <w:pPr>
        <w:autoSpaceDE w:val="0"/>
        <w:autoSpaceDN w:val="0"/>
        <w:adjustRightInd w:val="0"/>
        <w:spacing w:after="0" w:line="240" w:lineRule="auto"/>
        <w:rPr>
          <w:rFonts w:ascii="Courier New" w:hAnsi="Courier New" w:cs="Courier New"/>
          <w:noProof/>
          <w:sz w:val="20"/>
          <w:szCs w:val="20"/>
        </w:rPr>
      </w:pPr>
      <w:r w:rsidRPr="00950AE9">
        <w:rPr>
          <w:rFonts w:ascii="Courier New" w:hAnsi="Courier New" w:cs="Courier New"/>
          <w:noProof/>
          <w:sz w:val="20"/>
          <w:szCs w:val="20"/>
          <w:highlight w:val="yellow"/>
        </w:rPr>
        <w:t>(N*3 hours)/Number of days (From Database Build Start Date and Planned Completion Date)</w:t>
      </w:r>
    </w:p>
    <w:p w14:paraId="64A0166A" w14:textId="77777777" w:rsidR="009F13E2" w:rsidRDefault="009F13E2" w:rsidP="009F13E2">
      <w:pPr>
        <w:autoSpaceDE w:val="0"/>
        <w:autoSpaceDN w:val="0"/>
        <w:adjustRightInd w:val="0"/>
        <w:spacing w:after="0" w:line="240" w:lineRule="auto"/>
        <w:ind w:firstLine="720"/>
        <w:rPr>
          <w:rFonts w:ascii="Courier New" w:hAnsi="Courier New" w:cs="Courier New"/>
          <w:noProof/>
          <w:sz w:val="20"/>
          <w:szCs w:val="20"/>
        </w:rPr>
      </w:pPr>
    </w:p>
    <w:p w14:paraId="6C88D65E" w14:textId="77777777" w:rsidR="009F13E2" w:rsidRDefault="009F13E2" w:rsidP="009F13E2">
      <w:pPr>
        <w:autoSpaceDE w:val="0"/>
        <w:autoSpaceDN w:val="0"/>
        <w:adjustRightInd w:val="0"/>
        <w:spacing w:after="0" w:line="240" w:lineRule="auto"/>
        <w:rPr>
          <w:rFonts w:ascii="Courier New" w:hAnsi="Courier New" w:cs="Courier New"/>
          <w:noProof/>
          <w:color w:val="0000FF"/>
          <w:sz w:val="20"/>
          <w:szCs w:val="20"/>
        </w:rPr>
      </w:pPr>
    </w:p>
    <w:p w14:paraId="5894C9A3" w14:textId="5A0A8A5D" w:rsidR="002B619D" w:rsidRDefault="001A3750" w:rsidP="009F13E2">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w:t>
      </w:r>
      <w:r>
        <w:rPr>
          <w:rFonts w:ascii="Courier New" w:hAnsi="Courier New" w:cs="Courier New"/>
          <w:noProof/>
          <w:sz w:val="20"/>
          <w:szCs w:val="20"/>
        </w:rPr>
        <w:t>Setup_DataBaseBuildEffort]</w:t>
      </w:r>
      <w:r w:rsidR="00F63320">
        <w:rPr>
          <w:rFonts w:ascii="Courier New" w:hAnsi="Courier New" w:cs="Courier New"/>
          <w:noProof/>
          <w:color w:val="0000FF"/>
          <w:sz w:val="20"/>
          <w:szCs w:val="20"/>
        </w:rPr>
        <w:t>= [Database Build Effort</w:t>
      </w:r>
      <w:r w:rsidR="00C6021E">
        <w:rPr>
          <w:rFonts w:ascii="Courier New" w:hAnsi="Courier New" w:cs="Courier New"/>
          <w:noProof/>
          <w:color w:val="0000FF"/>
          <w:sz w:val="20"/>
          <w:szCs w:val="20"/>
        </w:rPr>
        <w:t>]</w:t>
      </w:r>
      <w:r w:rsidR="00F63320">
        <w:rPr>
          <w:rFonts w:ascii="Courier New" w:hAnsi="Courier New" w:cs="Courier New"/>
          <w:noProof/>
          <w:color w:val="0000FF"/>
          <w:sz w:val="20"/>
          <w:szCs w:val="20"/>
        </w:rPr>
        <w:t xml:space="preserve"> in minutes</w:t>
      </w:r>
    </w:p>
    <w:p w14:paraId="5F0844DC" w14:textId="77777777" w:rsidR="00950AE9" w:rsidRDefault="00950AE9" w:rsidP="009F13E2">
      <w:pPr>
        <w:autoSpaceDE w:val="0"/>
        <w:autoSpaceDN w:val="0"/>
        <w:adjustRightInd w:val="0"/>
        <w:spacing w:after="0" w:line="240" w:lineRule="auto"/>
        <w:rPr>
          <w:rFonts w:ascii="Courier New" w:hAnsi="Courier New" w:cs="Courier New"/>
          <w:noProof/>
          <w:color w:val="0000FF"/>
          <w:sz w:val="20"/>
          <w:szCs w:val="20"/>
        </w:rPr>
      </w:pPr>
    </w:p>
    <w:p w14:paraId="75597013" w14:textId="10DF7D76" w:rsidR="008D500E" w:rsidRPr="00051B58" w:rsidRDefault="00C6021E" w:rsidP="008D500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[Database Build Effort]</w:t>
      </w:r>
      <w:r w:rsidRPr="00051B58">
        <w:rPr>
          <w:rFonts w:ascii="Courier New" w:hAnsi="Courier New" w:cs="Courier New"/>
          <w:noProof/>
          <w:sz w:val="20"/>
          <w:szCs w:val="20"/>
        </w:rPr>
        <w:t xml:space="preserve"> </w:t>
      </w:r>
      <w:r w:rsidR="008D500E" w:rsidRPr="00051B58">
        <w:rPr>
          <w:rFonts w:ascii="Courier New" w:hAnsi="Courier New" w:cs="Courier New"/>
          <w:noProof/>
          <w:sz w:val="20"/>
          <w:szCs w:val="20"/>
        </w:rPr>
        <w:t>for each day between the period [Start Date] and [End Date]</w:t>
      </w:r>
      <w:r w:rsidR="008D500E">
        <w:rPr>
          <w:rFonts w:ascii="Courier New" w:hAnsi="Courier New" w:cs="Courier New"/>
          <w:noProof/>
          <w:sz w:val="20"/>
          <w:szCs w:val="20"/>
        </w:rPr>
        <w:t xml:space="preserve"> </w:t>
      </w:r>
    </w:p>
    <w:p w14:paraId="5B46932C" w14:textId="7199FA66" w:rsidR="00950AE9" w:rsidRDefault="00950AE9" w:rsidP="009F13E2">
      <w:pPr>
        <w:autoSpaceDE w:val="0"/>
        <w:autoSpaceDN w:val="0"/>
        <w:adjustRightInd w:val="0"/>
        <w:spacing w:after="0" w:line="240" w:lineRule="auto"/>
        <w:rPr>
          <w:rFonts w:ascii="Courier New" w:hAnsi="Courier New" w:cs="Courier New"/>
          <w:noProof/>
          <w:color w:val="0000FF"/>
          <w:sz w:val="20"/>
          <w:szCs w:val="20"/>
        </w:rPr>
      </w:pPr>
    </w:p>
    <w:p w14:paraId="3D88E45D" w14:textId="77777777" w:rsidR="009F13E2" w:rsidRDefault="009F13E2" w:rsidP="009F13E2">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Where:</w:t>
      </w:r>
    </w:p>
    <w:p w14:paraId="47AD9468" w14:textId="77777777" w:rsidR="00F63320" w:rsidRDefault="00F63320" w:rsidP="009F13E2">
      <w:pPr>
        <w:autoSpaceDE w:val="0"/>
        <w:autoSpaceDN w:val="0"/>
        <w:adjustRightInd w:val="0"/>
        <w:spacing w:after="0" w:line="240" w:lineRule="auto"/>
        <w:rPr>
          <w:rFonts w:ascii="Courier New" w:hAnsi="Courier New" w:cs="Courier New"/>
          <w:noProof/>
          <w:color w:val="0000FF"/>
          <w:sz w:val="20"/>
          <w:szCs w:val="20"/>
        </w:rPr>
      </w:pPr>
    </w:p>
    <w:p w14:paraId="5435E3EF" w14:textId="6BC98C37" w:rsidR="00F63320" w:rsidRDefault="00F63320" w:rsidP="00F63320">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[Database Build Effort</w:t>
      </w:r>
      <w:r w:rsidR="00C6021E">
        <w:rPr>
          <w:rFonts w:ascii="Courier New" w:hAnsi="Courier New" w:cs="Courier New"/>
          <w:noProof/>
          <w:color w:val="0000FF"/>
          <w:sz w:val="20"/>
          <w:szCs w:val="20"/>
        </w:rPr>
        <w:t>]</w:t>
      </w:r>
      <w:r>
        <w:rPr>
          <w:rFonts w:ascii="Courier New" w:hAnsi="Courier New" w:cs="Courier New"/>
          <w:noProof/>
          <w:color w:val="0000FF"/>
          <w:sz w:val="20"/>
          <w:szCs w:val="20"/>
        </w:rPr>
        <w:t xml:space="preserve"> = </w:t>
      </w:r>
    </w:p>
    <w:p w14:paraId="32763CA3" w14:textId="77777777" w:rsidR="00F63320" w:rsidRDefault="00F63320" w:rsidP="00F6332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ab/>
        <w:t>(</w:t>
      </w:r>
      <w:r>
        <w:rPr>
          <w:rFonts w:ascii="Courier New" w:hAnsi="Courier New" w:cs="Courier New"/>
          <w:noProof/>
          <w:sz w:val="20"/>
          <w:szCs w:val="20"/>
        </w:rPr>
        <w:t xml:space="preserve">Actual_Number_of_Unique_CRFs * 3 * 60) </w:t>
      </w:r>
    </w:p>
    <w:p w14:paraId="7D0119DE" w14:textId="77777777" w:rsidR="00F63320" w:rsidRDefault="00F63320" w:rsidP="00F63320">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ab/>
        <w:t>/ [Number of Business Days from Start Date to End Date]</w:t>
      </w:r>
    </w:p>
    <w:p w14:paraId="2E4A65FE" w14:textId="77777777" w:rsidR="00F63320" w:rsidRDefault="00F63320" w:rsidP="009F13E2">
      <w:pPr>
        <w:autoSpaceDE w:val="0"/>
        <w:autoSpaceDN w:val="0"/>
        <w:adjustRightInd w:val="0"/>
        <w:spacing w:after="0" w:line="240" w:lineRule="auto"/>
        <w:rPr>
          <w:rFonts w:ascii="Courier New" w:hAnsi="Courier New" w:cs="Courier New"/>
          <w:noProof/>
          <w:color w:val="0000FF"/>
          <w:sz w:val="20"/>
          <w:szCs w:val="20"/>
        </w:rPr>
      </w:pPr>
    </w:p>
    <w:p w14:paraId="77377CFD" w14:textId="77777777" w:rsidR="009F13E2" w:rsidRDefault="009F13E2" w:rsidP="009F13E2">
      <w:pPr>
        <w:pStyle w:val="Heading4"/>
        <w:rPr>
          <w:noProof/>
        </w:rPr>
      </w:pPr>
      <w:r>
        <w:rPr>
          <w:noProof/>
        </w:rPr>
        <w:t xml:space="preserve">Start Date </w:t>
      </w:r>
    </w:p>
    <w:p w14:paraId="26C2ED33" w14:textId="77777777" w:rsidR="009F13E2" w:rsidRDefault="009F13E2" w:rsidP="009F13E2">
      <w:pPr>
        <w:autoSpaceDE w:val="0"/>
        <w:autoSpaceDN w:val="0"/>
        <w:adjustRightInd w:val="0"/>
        <w:spacing w:after="0" w:line="240" w:lineRule="auto"/>
        <w:rPr>
          <w:rFonts w:ascii="Courier New" w:hAnsi="Courier New" w:cs="Courier New"/>
          <w:noProof/>
          <w:color w:val="0000FF"/>
          <w:sz w:val="20"/>
          <w:szCs w:val="20"/>
        </w:rPr>
      </w:pPr>
    </w:p>
    <w:p w14:paraId="1F127799" w14:textId="77777777" w:rsidR="009F13E2" w:rsidRDefault="009F13E2" w:rsidP="009F13E2">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When [</w:t>
      </w:r>
      <w:r w:rsidR="002B619D">
        <w:rPr>
          <w:rFonts w:ascii="Courier New" w:hAnsi="Courier New" w:cs="Courier New"/>
          <w:noProof/>
          <w:sz w:val="20"/>
          <w:szCs w:val="20"/>
        </w:rPr>
        <w:t>DatabaseBuild_StartDate</w:t>
      </w:r>
      <w:r>
        <w:rPr>
          <w:rFonts w:ascii="Courier New" w:hAnsi="Courier New" w:cs="Courier New"/>
          <w:noProof/>
          <w:color w:val="0000FF"/>
          <w:sz w:val="20"/>
          <w:szCs w:val="20"/>
        </w:rPr>
        <w:t>] is  available:</w:t>
      </w:r>
    </w:p>
    <w:p w14:paraId="2282F9A8" w14:textId="77777777" w:rsidR="009F13E2" w:rsidRDefault="009F13E2" w:rsidP="009F13E2">
      <w:pPr>
        <w:autoSpaceDE w:val="0"/>
        <w:autoSpaceDN w:val="0"/>
        <w:adjustRightInd w:val="0"/>
        <w:spacing w:after="0" w:line="240" w:lineRule="auto"/>
        <w:ind w:firstLine="720"/>
        <w:rPr>
          <w:rFonts w:ascii="Courier New" w:hAnsi="Courier New" w:cs="Courier New"/>
          <w:noProof/>
          <w:color w:val="0000FF"/>
          <w:sz w:val="20"/>
          <w:szCs w:val="20"/>
        </w:rPr>
      </w:pPr>
      <w:r>
        <w:rPr>
          <w:rFonts w:ascii="Courier New" w:hAnsi="Courier New" w:cs="Courier New"/>
          <w:noProof/>
          <w:color w:val="0000FF"/>
          <w:sz w:val="20"/>
          <w:szCs w:val="20"/>
        </w:rPr>
        <w:t>[Start Date] = [</w:t>
      </w:r>
      <w:r w:rsidR="002B619D">
        <w:rPr>
          <w:rFonts w:ascii="Courier New" w:hAnsi="Courier New" w:cs="Courier New"/>
          <w:noProof/>
          <w:sz w:val="20"/>
          <w:szCs w:val="20"/>
        </w:rPr>
        <w:t>DatabaseBuild_StartDate</w:t>
      </w:r>
      <w:r>
        <w:rPr>
          <w:rFonts w:ascii="Courier New" w:hAnsi="Courier New" w:cs="Courier New"/>
          <w:noProof/>
          <w:color w:val="0000FF"/>
          <w:sz w:val="20"/>
          <w:szCs w:val="20"/>
        </w:rPr>
        <w:t xml:space="preserve">]. </w:t>
      </w:r>
    </w:p>
    <w:p w14:paraId="15B06A0A" w14:textId="77777777" w:rsidR="009F13E2" w:rsidRDefault="009F13E2" w:rsidP="009F13E2">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When [</w:t>
      </w:r>
      <w:r w:rsidR="002B619D">
        <w:rPr>
          <w:rFonts w:ascii="Courier New" w:hAnsi="Courier New" w:cs="Courier New"/>
          <w:noProof/>
          <w:sz w:val="20"/>
          <w:szCs w:val="20"/>
        </w:rPr>
        <w:t>DatabaseBuild_StartDate</w:t>
      </w:r>
      <w:r>
        <w:rPr>
          <w:rFonts w:ascii="Courier New" w:hAnsi="Courier New" w:cs="Courier New"/>
          <w:noProof/>
          <w:color w:val="0000FF"/>
          <w:sz w:val="20"/>
          <w:szCs w:val="20"/>
        </w:rPr>
        <w:t>] is not available:</w:t>
      </w:r>
    </w:p>
    <w:p w14:paraId="2BE0CA77" w14:textId="77777777" w:rsidR="009F13E2" w:rsidRDefault="009F13E2" w:rsidP="009F13E2">
      <w:pPr>
        <w:autoSpaceDE w:val="0"/>
        <w:autoSpaceDN w:val="0"/>
        <w:adjustRightInd w:val="0"/>
        <w:spacing w:after="0" w:line="240" w:lineRule="auto"/>
        <w:ind w:firstLine="720"/>
        <w:rPr>
          <w:rFonts w:ascii="Courier New" w:hAnsi="Courier New" w:cs="Courier New"/>
          <w:noProof/>
          <w:color w:val="0000FF"/>
          <w:sz w:val="20"/>
          <w:szCs w:val="20"/>
        </w:rPr>
      </w:pPr>
      <w:r>
        <w:rPr>
          <w:rFonts w:ascii="Courier New" w:hAnsi="Courier New" w:cs="Courier New"/>
          <w:noProof/>
          <w:color w:val="0000FF"/>
          <w:sz w:val="20"/>
          <w:szCs w:val="20"/>
        </w:rPr>
        <w:t>[Start Date] = [</w:t>
      </w:r>
      <w:r>
        <w:rPr>
          <w:rFonts w:ascii="Courier New" w:hAnsi="Courier New" w:cs="Courier New"/>
          <w:noProof/>
          <w:sz w:val="20"/>
          <w:szCs w:val="20"/>
        </w:rPr>
        <w:t>Time ProtocolApproval Planned] + 4 Business Days</w:t>
      </w:r>
    </w:p>
    <w:p w14:paraId="69C3FFFC" w14:textId="77777777" w:rsidR="009F13E2" w:rsidRDefault="009F13E2" w:rsidP="009F13E2">
      <w:pPr>
        <w:autoSpaceDE w:val="0"/>
        <w:autoSpaceDN w:val="0"/>
        <w:adjustRightInd w:val="0"/>
        <w:spacing w:after="0" w:line="240" w:lineRule="auto"/>
        <w:rPr>
          <w:rFonts w:ascii="Courier New" w:hAnsi="Courier New" w:cs="Courier New"/>
          <w:noProof/>
          <w:color w:val="0000FF"/>
          <w:sz w:val="20"/>
          <w:szCs w:val="20"/>
        </w:rPr>
      </w:pPr>
    </w:p>
    <w:p w14:paraId="1F404EB3" w14:textId="77777777" w:rsidR="009F13E2" w:rsidRDefault="009F13E2" w:rsidP="009F13E2">
      <w:pPr>
        <w:pStyle w:val="Heading4"/>
        <w:rPr>
          <w:noProof/>
        </w:rPr>
      </w:pPr>
      <w:r>
        <w:rPr>
          <w:noProof/>
        </w:rPr>
        <w:t>End Date</w:t>
      </w:r>
    </w:p>
    <w:p w14:paraId="0117EEF1" w14:textId="77777777" w:rsidR="009F13E2" w:rsidRDefault="009F13E2" w:rsidP="009F13E2">
      <w:pPr>
        <w:autoSpaceDE w:val="0"/>
        <w:autoSpaceDN w:val="0"/>
        <w:adjustRightInd w:val="0"/>
        <w:spacing w:after="0" w:line="240" w:lineRule="auto"/>
        <w:rPr>
          <w:rFonts w:ascii="Courier New" w:hAnsi="Courier New" w:cs="Courier New"/>
          <w:noProof/>
          <w:color w:val="0000FF"/>
          <w:sz w:val="20"/>
          <w:szCs w:val="20"/>
        </w:rPr>
      </w:pPr>
    </w:p>
    <w:p w14:paraId="0E3632B9" w14:textId="77777777" w:rsidR="009F13E2" w:rsidRDefault="009F13E2" w:rsidP="009F13E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 xml:space="preserve">When </w:t>
      </w:r>
      <w:r>
        <w:t>[</w:t>
      </w:r>
      <w:proofErr w:type="spellStart"/>
      <w:r w:rsidR="002B619D">
        <w:rPr>
          <w:rFonts w:ascii="Courier New" w:hAnsi="Courier New" w:cs="Courier New"/>
          <w:noProof/>
          <w:sz w:val="20"/>
          <w:szCs w:val="20"/>
        </w:rPr>
        <w:t>DatabaseBuild_PlannedCompletionDate</w:t>
      </w:r>
      <w:proofErr w:type="spellEnd"/>
      <w:r>
        <w:rPr>
          <w:rFonts w:ascii="Courier New" w:hAnsi="Courier New" w:cs="Courier New"/>
          <w:noProof/>
          <w:sz w:val="20"/>
          <w:szCs w:val="20"/>
        </w:rPr>
        <w:t>] is available:</w:t>
      </w:r>
    </w:p>
    <w:p w14:paraId="5044AC43" w14:textId="77777777" w:rsidR="009F13E2" w:rsidRDefault="009F13E2" w:rsidP="009F13E2">
      <w:pPr>
        <w:autoSpaceDE w:val="0"/>
        <w:autoSpaceDN w:val="0"/>
        <w:adjustRightInd w:val="0"/>
        <w:spacing w:after="0" w:line="240" w:lineRule="auto"/>
        <w:ind w:firstLine="720"/>
        <w:rPr>
          <w:rFonts w:ascii="Courier New" w:hAnsi="Courier New" w:cs="Courier New"/>
          <w:noProof/>
          <w:color w:val="0000FF"/>
          <w:sz w:val="20"/>
          <w:szCs w:val="20"/>
        </w:rPr>
      </w:pPr>
      <w:r>
        <w:rPr>
          <w:rFonts w:ascii="Courier New" w:hAnsi="Courier New" w:cs="Courier New"/>
          <w:noProof/>
          <w:color w:val="0000FF"/>
          <w:sz w:val="20"/>
          <w:szCs w:val="20"/>
        </w:rPr>
        <w:t xml:space="preserve">[End Date] = </w:t>
      </w:r>
      <w:r>
        <w:t>[</w:t>
      </w:r>
      <w:proofErr w:type="spellStart"/>
      <w:r w:rsidR="002B619D">
        <w:rPr>
          <w:rFonts w:ascii="Courier New" w:hAnsi="Courier New" w:cs="Courier New"/>
          <w:noProof/>
          <w:sz w:val="20"/>
          <w:szCs w:val="20"/>
        </w:rPr>
        <w:t>DatabaseBuild_PlannedCompletionDate</w:t>
      </w:r>
      <w:proofErr w:type="spellEnd"/>
      <w:r>
        <w:rPr>
          <w:rFonts w:ascii="Courier New" w:hAnsi="Courier New" w:cs="Courier New"/>
          <w:noProof/>
          <w:sz w:val="20"/>
          <w:szCs w:val="20"/>
        </w:rPr>
        <w:t>]</w:t>
      </w:r>
    </w:p>
    <w:p w14:paraId="75916F80" w14:textId="77777777" w:rsidR="009F13E2" w:rsidRDefault="009F13E2" w:rsidP="009F13E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 xml:space="preserve">When </w:t>
      </w:r>
      <w:r>
        <w:t>[</w:t>
      </w:r>
      <w:proofErr w:type="spellStart"/>
      <w:r w:rsidR="002B619D">
        <w:rPr>
          <w:rFonts w:ascii="Courier New" w:hAnsi="Courier New" w:cs="Courier New"/>
          <w:noProof/>
          <w:sz w:val="20"/>
          <w:szCs w:val="20"/>
        </w:rPr>
        <w:t>DatabaseBuild_PlannedCompletionDate</w:t>
      </w:r>
      <w:proofErr w:type="spellEnd"/>
      <w:r>
        <w:rPr>
          <w:rFonts w:ascii="Courier New" w:hAnsi="Courier New" w:cs="Courier New"/>
          <w:noProof/>
          <w:sz w:val="20"/>
          <w:szCs w:val="20"/>
        </w:rPr>
        <w:t>] is not available:</w:t>
      </w:r>
    </w:p>
    <w:p w14:paraId="676F6BE5" w14:textId="77777777" w:rsidR="009F13E2" w:rsidRDefault="009F13E2" w:rsidP="009F13E2">
      <w:pPr>
        <w:autoSpaceDE w:val="0"/>
        <w:autoSpaceDN w:val="0"/>
        <w:adjustRightInd w:val="0"/>
        <w:spacing w:after="0" w:line="240" w:lineRule="auto"/>
        <w:ind w:firstLine="720"/>
        <w:rPr>
          <w:rFonts w:ascii="Courier New" w:hAnsi="Courier New" w:cs="Courier New"/>
          <w:noProof/>
          <w:color w:val="0000FF"/>
          <w:sz w:val="20"/>
          <w:szCs w:val="20"/>
        </w:rPr>
      </w:pPr>
      <w:r>
        <w:rPr>
          <w:rFonts w:ascii="Courier New" w:hAnsi="Courier New" w:cs="Courier New"/>
          <w:noProof/>
          <w:color w:val="0000FF"/>
          <w:sz w:val="20"/>
          <w:szCs w:val="20"/>
        </w:rPr>
        <w:t>[End Date] = [</w:t>
      </w:r>
      <w:r w:rsidR="002B619D">
        <w:t>Start Date] + 6</w:t>
      </w:r>
      <w:r>
        <w:t xml:space="preserve"> Business Days</w:t>
      </w:r>
    </w:p>
    <w:p w14:paraId="388B2DB2" w14:textId="77777777" w:rsidR="009F13E2" w:rsidRDefault="009F13E2" w:rsidP="009F13E2">
      <w:pPr>
        <w:autoSpaceDE w:val="0"/>
        <w:autoSpaceDN w:val="0"/>
        <w:adjustRightInd w:val="0"/>
        <w:spacing w:after="0" w:line="240" w:lineRule="auto"/>
        <w:ind w:firstLine="720"/>
        <w:rPr>
          <w:rFonts w:ascii="Courier New" w:hAnsi="Courier New" w:cs="Courier New"/>
          <w:noProof/>
          <w:sz w:val="20"/>
          <w:szCs w:val="20"/>
        </w:rPr>
      </w:pPr>
    </w:p>
    <w:p w14:paraId="4E64E905" w14:textId="77777777" w:rsidR="009F13E2" w:rsidRDefault="009F13E2" w:rsidP="009F13E2">
      <w:pPr>
        <w:autoSpaceDE w:val="0"/>
        <w:autoSpaceDN w:val="0"/>
        <w:adjustRightInd w:val="0"/>
        <w:spacing w:after="0" w:line="240" w:lineRule="auto"/>
        <w:ind w:firstLine="720"/>
        <w:rPr>
          <w:rFonts w:ascii="Courier New" w:hAnsi="Courier New" w:cs="Courier New"/>
          <w:noProof/>
          <w:sz w:val="20"/>
          <w:szCs w:val="20"/>
        </w:rPr>
      </w:pPr>
    </w:p>
    <w:p w14:paraId="104C391D" w14:textId="77777777" w:rsidR="009F13E2" w:rsidRDefault="009F13E2" w:rsidP="009F13E2">
      <w:pPr>
        <w:autoSpaceDE w:val="0"/>
        <w:autoSpaceDN w:val="0"/>
        <w:adjustRightInd w:val="0"/>
        <w:spacing w:after="0" w:line="240" w:lineRule="auto"/>
        <w:ind w:firstLine="720"/>
        <w:rPr>
          <w:rFonts w:ascii="Courier New" w:hAnsi="Courier New" w:cs="Courier New"/>
          <w:noProof/>
          <w:sz w:val="20"/>
          <w:szCs w:val="20"/>
        </w:rPr>
      </w:pPr>
    </w:p>
    <w:p w14:paraId="5737CE46" w14:textId="77777777" w:rsidR="00950AE9" w:rsidRDefault="00950AE9">
      <w:pPr>
        <w:rPr>
          <w:rFonts w:asciiTheme="majorHAnsi" w:eastAsiaTheme="majorEastAsia" w:hAnsiTheme="majorHAnsi" w:cstheme="majorBidi"/>
          <w:b/>
          <w:bCs/>
          <w:noProof/>
          <w:color w:val="4F81BD" w:themeColor="accent1"/>
        </w:rPr>
      </w:pPr>
      <w:r>
        <w:rPr>
          <w:noProof/>
        </w:rPr>
        <w:br w:type="page"/>
      </w:r>
    </w:p>
    <w:p w14:paraId="12F12AE0" w14:textId="77777777" w:rsidR="009F13E2" w:rsidRDefault="009F13E2" w:rsidP="009F13E2">
      <w:pPr>
        <w:pStyle w:val="Heading3"/>
        <w:rPr>
          <w:noProof/>
        </w:rPr>
      </w:pPr>
      <w:bookmarkStart w:id="66" w:name="_Toc509219649"/>
      <w:r>
        <w:rPr>
          <w:noProof/>
        </w:rPr>
        <w:lastRenderedPageBreak/>
        <w:t>Setup_DVSReviewEffort</w:t>
      </w:r>
      <w:bookmarkEnd w:id="66"/>
    </w:p>
    <w:p w14:paraId="490685E0" w14:textId="77777777" w:rsidR="009F13E2" w:rsidRDefault="009F13E2" w:rsidP="009F13E2">
      <w:pPr>
        <w:autoSpaceDE w:val="0"/>
        <w:autoSpaceDN w:val="0"/>
        <w:adjustRightInd w:val="0"/>
        <w:spacing w:after="0" w:line="240" w:lineRule="auto"/>
        <w:rPr>
          <w:rFonts w:ascii="Courier New" w:hAnsi="Courier New" w:cs="Courier New"/>
          <w:noProof/>
          <w:sz w:val="20"/>
          <w:szCs w:val="20"/>
        </w:rPr>
      </w:pPr>
    </w:p>
    <w:p w14:paraId="1A4ACC8D" w14:textId="77777777" w:rsidR="005E73C0" w:rsidRPr="00950AE9" w:rsidRDefault="005E73C0" w:rsidP="005E73C0">
      <w:r w:rsidRPr="00950AE9">
        <w:rPr>
          <w:highlight w:val="yellow"/>
        </w:rPr>
        <w:t xml:space="preserve">Your </w:t>
      </w:r>
      <w:r>
        <w:rPr>
          <w:highlight w:val="yellow"/>
        </w:rPr>
        <w:t>definition</w:t>
      </w:r>
      <w:r w:rsidRPr="00950AE9">
        <w:rPr>
          <w:highlight w:val="yellow"/>
        </w:rPr>
        <w:t>:</w:t>
      </w:r>
    </w:p>
    <w:p w14:paraId="4295FF76" w14:textId="77777777" w:rsidR="005E73C0" w:rsidRPr="005E73C0" w:rsidRDefault="005E73C0" w:rsidP="005E73C0">
      <w:pPr>
        <w:rPr>
          <w:highlight w:val="yellow"/>
        </w:rPr>
      </w:pPr>
      <w:r w:rsidRPr="005E73C0">
        <w:rPr>
          <w:highlight w:val="yellow"/>
        </w:rPr>
        <w:t xml:space="preserve">Get Number of edit checks from CDMS Tracker = M or from Description -&gt; Assumptions </w:t>
      </w:r>
      <w:proofErr w:type="gramStart"/>
      <w:r w:rsidRPr="005E73C0">
        <w:rPr>
          <w:highlight w:val="yellow"/>
        </w:rPr>
        <w:t>( Total</w:t>
      </w:r>
      <w:proofErr w:type="gramEnd"/>
      <w:r w:rsidRPr="005E73C0">
        <w:rPr>
          <w:highlight w:val="yellow"/>
        </w:rPr>
        <w:t xml:space="preserve"> Unique Forms)</w:t>
      </w:r>
    </w:p>
    <w:p w14:paraId="0F761B3A" w14:textId="77777777" w:rsidR="005E73C0" w:rsidRPr="005E73C0" w:rsidRDefault="005E73C0" w:rsidP="005E73C0">
      <w:pPr>
        <w:rPr>
          <w:highlight w:val="yellow"/>
        </w:rPr>
      </w:pPr>
      <w:r w:rsidRPr="005E73C0">
        <w:rPr>
          <w:highlight w:val="yellow"/>
        </w:rPr>
        <w:t>(M*3.5 minutes)/ Duration of DVS review task (from DVS Review Start Date and DVS Review Planned Completion Date)</w:t>
      </w:r>
    </w:p>
    <w:p w14:paraId="40FF2CE1" w14:textId="77777777" w:rsidR="00941272" w:rsidRDefault="00941272" w:rsidP="005E73C0">
      <w:pPr>
        <w:autoSpaceDE w:val="0"/>
        <w:autoSpaceDN w:val="0"/>
        <w:adjustRightInd w:val="0"/>
        <w:spacing w:after="0" w:line="240" w:lineRule="auto"/>
        <w:rPr>
          <w:rFonts w:ascii="Courier New" w:hAnsi="Courier New" w:cs="Courier New"/>
          <w:noProof/>
          <w:color w:val="0000FF"/>
          <w:sz w:val="20"/>
          <w:szCs w:val="20"/>
        </w:rPr>
      </w:pPr>
    </w:p>
    <w:p w14:paraId="18697F0B" w14:textId="63C26578" w:rsidR="005E73C0" w:rsidRDefault="004A0A7C" w:rsidP="005E73C0">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w:t>
      </w:r>
      <w:r w:rsidRPr="004A0A7C">
        <w:rPr>
          <w:rFonts w:ascii="Courier New" w:hAnsi="Courier New" w:cs="Courier New"/>
          <w:noProof/>
          <w:color w:val="0000FF"/>
          <w:sz w:val="20"/>
          <w:szCs w:val="20"/>
        </w:rPr>
        <w:t>Setup_DVSReviewEffort</w:t>
      </w:r>
      <w:r>
        <w:rPr>
          <w:rFonts w:ascii="Courier New" w:hAnsi="Courier New" w:cs="Courier New"/>
          <w:noProof/>
          <w:color w:val="0000FF"/>
          <w:sz w:val="20"/>
          <w:szCs w:val="20"/>
        </w:rPr>
        <w:t>]</w:t>
      </w:r>
      <w:r w:rsidR="005E73C0">
        <w:rPr>
          <w:rFonts w:ascii="Courier New" w:hAnsi="Courier New" w:cs="Courier New"/>
          <w:noProof/>
          <w:color w:val="0000FF"/>
          <w:sz w:val="20"/>
          <w:szCs w:val="20"/>
        </w:rPr>
        <w:t>= [</w:t>
      </w:r>
      <w:r w:rsidR="000223DD">
        <w:rPr>
          <w:rFonts w:ascii="Courier New" w:hAnsi="Courier New" w:cs="Courier New"/>
          <w:noProof/>
          <w:color w:val="0000FF"/>
          <w:sz w:val="20"/>
          <w:szCs w:val="20"/>
        </w:rPr>
        <w:t>DVS Review</w:t>
      </w:r>
      <w:r w:rsidR="005E73C0">
        <w:rPr>
          <w:rFonts w:ascii="Courier New" w:hAnsi="Courier New" w:cs="Courier New"/>
          <w:noProof/>
          <w:color w:val="0000FF"/>
          <w:sz w:val="20"/>
          <w:szCs w:val="20"/>
        </w:rPr>
        <w:t xml:space="preserve"> Effort</w:t>
      </w:r>
      <w:r w:rsidR="00C3598C">
        <w:rPr>
          <w:rFonts w:ascii="Courier New" w:hAnsi="Courier New" w:cs="Courier New"/>
          <w:noProof/>
          <w:color w:val="0000FF"/>
          <w:sz w:val="20"/>
          <w:szCs w:val="20"/>
        </w:rPr>
        <w:t>]</w:t>
      </w:r>
      <w:r w:rsidR="005E73C0">
        <w:rPr>
          <w:rFonts w:ascii="Courier New" w:hAnsi="Courier New" w:cs="Courier New"/>
          <w:noProof/>
          <w:color w:val="0000FF"/>
          <w:sz w:val="20"/>
          <w:szCs w:val="20"/>
        </w:rPr>
        <w:t xml:space="preserve"> in minutes</w:t>
      </w:r>
    </w:p>
    <w:p w14:paraId="33BB87DC" w14:textId="3C57BF8A" w:rsidR="00064FC1" w:rsidRDefault="00064FC1" w:rsidP="005E73C0">
      <w:pPr>
        <w:autoSpaceDE w:val="0"/>
        <w:autoSpaceDN w:val="0"/>
        <w:adjustRightInd w:val="0"/>
        <w:spacing w:after="0" w:line="240" w:lineRule="auto"/>
        <w:rPr>
          <w:rFonts w:ascii="Courier New" w:hAnsi="Courier New" w:cs="Courier New"/>
          <w:noProof/>
          <w:color w:val="0000FF"/>
          <w:sz w:val="20"/>
          <w:szCs w:val="20"/>
        </w:rPr>
      </w:pPr>
    </w:p>
    <w:p w14:paraId="1493AD64" w14:textId="55F479F7" w:rsidR="00B404FF" w:rsidRPr="00051B58" w:rsidRDefault="00B404FF" w:rsidP="00B404F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[DVS Review Effort]</w:t>
      </w:r>
      <w:r w:rsidRPr="00051B58">
        <w:rPr>
          <w:rFonts w:ascii="Courier New" w:hAnsi="Courier New" w:cs="Courier New"/>
          <w:noProof/>
          <w:sz w:val="20"/>
          <w:szCs w:val="20"/>
        </w:rPr>
        <w:t xml:space="preserve"> for each day between the period [Start Date] and [End Date]</w:t>
      </w:r>
      <w:r>
        <w:rPr>
          <w:rFonts w:ascii="Courier New" w:hAnsi="Courier New" w:cs="Courier New"/>
          <w:noProof/>
          <w:sz w:val="20"/>
          <w:szCs w:val="20"/>
        </w:rPr>
        <w:t xml:space="preserve"> </w:t>
      </w:r>
    </w:p>
    <w:p w14:paraId="223B9187" w14:textId="77777777" w:rsidR="005E73C0" w:rsidRDefault="005E73C0" w:rsidP="005E73C0">
      <w:pPr>
        <w:autoSpaceDE w:val="0"/>
        <w:autoSpaceDN w:val="0"/>
        <w:adjustRightInd w:val="0"/>
        <w:spacing w:after="0" w:line="240" w:lineRule="auto"/>
        <w:rPr>
          <w:rFonts w:ascii="Courier New" w:hAnsi="Courier New" w:cs="Courier New"/>
          <w:noProof/>
          <w:color w:val="0000FF"/>
          <w:sz w:val="20"/>
          <w:szCs w:val="20"/>
        </w:rPr>
      </w:pPr>
    </w:p>
    <w:p w14:paraId="624ABB49" w14:textId="77777777" w:rsidR="005E73C0" w:rsidRDefault="005E73C0" w:rsidP="005E73C0">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Where:</w:t>
      </w:r>
    </w:p>
    <w:p w14:paraId="6C26032B" w14:textId="77777777" w:rsidR="005E73C0" w:rsidRDefault="005E73C0" w:rsidP="005E73C0">
      <w:pPr>
        <w:autoSpaceDE w:val="0"/>
        <w:autoSpaceDN w:val="0"/>
        <w:adjustRightInd w:val="0"/>
        <w:spacing w:after="0" w:line="240" w:lineRule="auto"/>
        <w:rPr>
          <w:rFonts w:ascii="Courier New" w:hAnsi="Courier New" w:cs="Courier New"/>
          <w:noProof/>
          <w:color w:val="0000FF"/>
          <w:sz w:val="20"/>
          <w:szCs w:val="20"/>
        </w:rPr>
      </w:pPr>
    </w:p>
    <w:p w14:paraId="09547DBD" w14:textId="77777777" w:rsidR="005E73C0" w:rsidRDefault="005E73C0" w:rsidP="005E73C0">
      <w:pPr>
        <w:autoSpaceDE w:val="0"/>
        <w:autoSpaceDN w:val="0"/>
        <w:adjustRightInd w:val="0"/>
        <w:spacing w:after="0" w:line="240" w:lineRule="auto"/>
        <w:rPr>
          <w:rFonts w:ascii="Courier New" w:hAnsi="Courier New" w:cs="Courier New"/>
          <w:noProof/>
          <w:color w:val="0000FF"/>
          <w:sz w:val="20"/>
          <w:szCs w:val="20"/>
        </w:rPr>
      </w:pPr>
    </w:p>
    <w:p w14:paraId="09686B8B" w14:textId="0428D03C" w:rsidR="005E73C0" w:rsidRDefault="005E73C0" w:rsidP="005E73C0">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w:t>
      </w:r>
      <w:r w:rsidR="000223DD">
        <w:rPr>
          <w:rFonts w:ascii="Courier New" w:hAnsi="Courier New" w:cs="Courier New"/>
          <w:noProof/>
          <w:color w:val="0000FF"/>
          <w:sz w:val="20"/>
          <w:szCs w:val="20"/>
        </w:rPr>
        <w:t>DVS Review</w:t>
      </w:r>
      <w:r>
        <w:rPr>
          <w:rFonts w:ascii="Courier New" w:hAnsi="Courier New" w:cs="Courier New"/>
          <w:noProof/>
          <w:color w:val="0000FF"/>
          <w:sz w:val="20"/>
          <w:szCs w:val="20"/>
        </w:rPr>
        <w:t xml:space="preserve"> Effort</w:t>
      </w:r>
      <w:r w:rsidR="004A0A7C">
        <w:rPr>
          <w:rFonts w:ascii="Courier New" w:hAnsi="Courier New" w:cs="Courier New"/>
          <w:noProof/>
          <w:color w:val="0000FF"/>
          <w:sz w:val="20"/>
          <w:szCs w:val="20"/>
        </w:rPr>
        <w:t>]</w:t>
      </w:r>
      <w:r>
        <w:rPr>
          <w:rFonts w:ascii="Courier New" w:hAnsi="Courier New" w:cs="Courier New"/>
          <w:noProof/>
          <w:color w:val="0000FF"/>
          <w:sz w:val="20"/>
          <w:szCs w:val="20"/>
        </w:rPr>
        <w:t xml:space="preserve"> in minutes = </w:t>
      </w:r>
    </w:p>
    <w:p w14:paraId="05F26999" w14:textId="77777777" w:rsidR="005E73C0" w:rsidRDefault="005E73C0" w:rsidP="005E73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ab/>
        <w:t>(</w:t>
      </w:r>
      <w:r w:rsidR="000223DD">
        <w:rPr>
          <w:rFonts w:ascii="Courier New" w:hAnsi="Courier New" w:cs="Courier New"/>
          <w:noProof/>
          <w:sz w:val="20"/>
          <w:szCs w:val="20"/>
        </w:rPr>
        <w:t>Edit_checks_completed</w:t>
      </w:r>
      <w:r>
        <w:rPr>
          <w:rFonts w:ascii="Courier New" w:hAnsi="Courier New" w:cs="Courier New"/>
          <w:noProof/>
          <w:sz w:val="20"/>
          <w:szCs w:val="20"/>
        </w:rPr>
        <w:t xml:space="preserve"> * 3</w:t>
      </w:r>
      <w:r w:rsidR="000223DD">
        <w:rPr>
          <w:rFonts w:ascii="Courier New" w:hAnsi="Courier New" w:cs="Courier New"/>
          <w:noProof/>
          <w:sz w:val="20"/>
          <w:szCs w:val="20"/>
        </w:rPr>
        <w:t>.5</w:t>
      </w:r>
      <w:r>
        <w:rPr>
          <w:rFonts w:ascii="Courier New" w:hAnsi="Courier New" w:cs="Courier New"/>
          <w:noProof/>
          <w:sz w:val="20"/>
          <w:szCs w:val="20"/>
        </w:rPr>
        <w:t xml:space="preserve">) </w:t>
      </w:r>
    </w:p>
    <w:p w14:paraId="3FC9CB9A" w14:textId="77777777" w:rsidR="005E73C0" w:rsidRDefault="005E73C0" w:rsidP="005E73C0">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ab/>
        <w:t>/ [Number of Business Days from Start Date to End Date]</w:t>
      </w:r>
    </w:p>
    <w:p w14:paraId="3B94B58D" w14:textId="77777777" w:rsidR="005E73C0" w:rsidRDefault="005E73C0" w:rsidP="005E73C0">
      <w:pPr>
        <w:autoSpaceDE w:val="0"/>
        <w:autoSpaceDN w:val="0"/>
        <w:adjustRightInd w:val="0"/>
        <w:spacing w:after="0" w:line="240" w:lineRule="auto"/>
        <w:rPr>
          <w:rFonts w:ascii="Courier New" w:hAnsi="Courier New" w:cs="Courier New"/>
          <w:noProof/>
          <w:color w:val="0000FF"/>
          <w:sz w:val="20"/>
          <w:szCs w:val="20"/>
        </w:rPr>
      </w:pPr>
    </w:p>
    <w:p w14:paraId="5305BD8F" w14:textId="77777777" w:rsidR="005E73C0" w:rsidRDefault="005E73C0" w:rsidP="005E73C0">
      <w:pPr>
        <w:pStyle w:val="Heading4"/>
        <w:rPr>
          <w:noProof/>
        </w:rPr>
      </w:pPr>
      <w:r>
        <w:rPr>
          <w:noProof/>
        </w:rPr>
        <w:t xml:space="preserve">Start Date </w:t>
      </w:r>
    </w:p>
    <w:p w14:paraId="1E4600E6" w14:textId="77777777" w:rsidR="005E73C0" w:rsidRDefault="005E73C0" w:rsidP="005E73C0">
      <w:pPr>
        <w:autoSpaceDE w:val="0"/>
        <w:autoSpaceDN w:val="0"/>
        <w:adjustRightInd w:val="0"/>
        <w:spacing w:after="0" w:line="240" w:lineRule="auto"/>
        <w:rPr>
          <w:rFonts w:ascii="Courier New" w:hAnsi="Courier New" w:cs="Courier New"/>
          <w:noProof/>
          <w:color w:val="0000FF"/>
          <w:sz w:val="20"/>
          <w:szCs w:val="20"/>
        </w:rPr>
      </w:pPr>
    </w:p>
    <w:p w14:paraId="7E9D4B3F" w14:textId="77777777" w:rsidR="005E73C0" w:rsidRDefault="005E73C0" w:rsidP="005E73C0">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When [</w:t>
      </w:r>
      <w:r w:rsidR="000223DD">
        <w:rPr>
          <w:rFonts w:ascii="Courier New" w:hAnsi="Courier New" w:cs="Courier New"/>
          <w:noProof/>
          <w:sz w:val="20"/>
          <w:szCs w:val="20"/>
        </w:rPr>
        <w:t>DVSReview_StartDate</w:t>
      </w:r>
      <w:r>
        <w:rPr>
          <w:rFonts w:ascii="Courier New" w:hAnsi="Courier New" w:cs="Courier New"/>
          <w:noProof/>
          <w:color w:val="0000FF"/>
          <w:sz w:val="20"/>
          <w:szCs w:val="20"/>
        </w:rPr>
        <w:t>] is  available:</w:t>
      </w:r>
    </w:p>
    <w:p w14:paraId="735CABF7" w14:textId="77777777" w:rsidR="005E73C0" w:rsidRDefault="005E73C0" w:rsidP="005E73C0">
      <w:pPr>
        <w:autoSpaceDE w:val="0"/>
        <w:autoSpaceDN w:val="0"/>
        <w:adjustRightInd w:val="0"/>
        <w:spacing w:after="0" w:line="240" w:lineRule="auto"/>
        <w:ind w:firstLine="720"/>
        <w:rPr>
          <w:rFonts w:ascii="Courier New" w:hAnsi="Courier New" w:cs="Courier New"/>
          <w:noProof/>
          <w:color w:val="0000FF"/>
          <w:sz w:val="20"/>
          <w:szCs w:val="20"/>
        </w:rPr>
      </w:pPr>
      <w:r>
        <w:rPr>
          <w:rFonts w:ascii="Courier New" w:hAnsi="Courier New" w:cs="Courier New"/>
          <w:noProof/>
          <w:color w:val="0000FF"/>
          <w:sz w:val="20"/>
          <w:szCs w:val="20"/>
        </w:rPr>
        <w:t>[Start Date] = [</w:t>
      </w:r>
      <w:r w:rsidR="000223DD">
        <w:rPr>
          <w:rFonts w:ascii="Courier New" w:hAnsi="Courier New" w:cs="Courier New"/>
          <w:noProof/>
          <w:sz w:val="20"/>
          <w:szCs w:val="20"/>
        </w:rPr>
        <w:t>DVSReview_StartDate</w:t>
      </w:r>
      <w:r>
        <w:rPr>
          <w:rFonts w:ascii="Courier New" w:hAnsi="Courier New" w:cs="Courier New"/>
          <w:noProof/>
          <w:color w:val="0000FF"/>
          <w:sz w:val="20"/>
          <w:szCs w:val="20"/>
        </w:rPr>
        <w:t xml:space="preserve">]. </w:t>
      </w:r>
    </w:p>
    <w:p w14:paraId="453E1B24" w14:textId="77777777" w:rsidR="005E73C0" w:rsidRDefault="005E73C0" w:rsidP="005E73C0">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When [</w:t>
      </w:r>
      <w:r w:rsidR="000223DD">
        <w:rPr>
          <w:rFonts w:ascii="Courier New" w:hAnsi="Courier New" w:cs="Courier New"/>
          <w:noProof/>
          <w:sz w:val="20"/>
          <w:szCs w:val="20"/>
        </w:rPr>
        <w:t>DVSReview_StartDate</w:t>
      </w:r>
      <w:r>
        <w:rPr>
          <w:rFonts w:ascii="Courier New" w:hAnsi="Courier New" w:cs="Courier New"/>
          <w:noProof/>
          <w:color w:val="0000FF"/>
          <w:sz w:val="20"/>
          <w:szCs w:val="20"/>
        </w:rPr>
        <w:t>] is not available:</w:t>
      </w:r>
    </w:p>
    <w:p w14:paraId="7AA40A05" w14:textId="77777777" w:rsidR="005E73C0" w:rsidRDefault="005E73C0" w:rsidP="005E73C0">
      <w:pPr>
        <w:autoSpaceDE w:val="0"/>
        <w:autoSpaceDN w:val="0"/>
        <w:adjustRightInd w:val="0"/>
        <w:spacing w:after="0" w:line="240" w:lineRule="auto"/>
        <w:ind w:firstLine="720"/>
        <w:rPr>
          <w:rFonts w:ascii="Courier New" w:hAnsi="Courier New" w:cs="Courier New"/>
          <w:noProof/>
          <w:color w:val="0000FF"/>
          <w:sz w:val="20"/>
          <w:szCs w:val="20"/>
        </w:rPr>
      </w:pPr>
      <w:r>
        <w:rPr>
          <w:rFonts w:ascii="Courier New" w:hAnsi="Courier New" w:cs="Courier New"/>
          <w:noProof/>
          <w:color w:val="0000FF"/>
          <w:sz w:val="20"/>
          <w:szCs w:val="20"/>
        </w:rPr>
        <w:t>[Start Date] = [</w:t>
      </w:r>
      <w:r>
        <w:rPr>
          <w:rFonts w:ascii="Courier New" w:hAnsi="Courier New" w:cs="Courier New"/>
          <w:noProof/>
          <w:sz w:val="20"/>
          <w:szCs w:val="20"/>
        </w:rPr>
        <w:t>Ti</w:t>
      </w:r>
      <w:r w:rsidR="000223DD">
        <w:rPr>
          <w:rFonts w:ascii="Courier New" w:hAnsi="Courier New" w:cs="Courier New"/>
          <w:noProof/>
          <w:sz w:val="20"/>
          <w:szCs w:val="20"/>
        </w:rPr>
        <w:t>me ProtocolApproval Planned] + 23</w:t>
      </w:r>
      <w:r>
        <w:rPr>
          <w:rFonts w:ascii="Courier New" w:hAnsi="Courier New" w:cs="Courier New"/>
          <w:noProof/>
          <w:sz w:val="20"/>
          <w:szCs w:val="20"/>
        </w:rPr>
        <w:t xml:space="preserve"> Business Days</w:t>
      </w:r>
    </w:p>
    <w:p w14:paraId="022148C6" w14:textId="77777777" w:rsidR="005E73C0" w:rsidRDefault="005E73C0" w:rsidP="005E73C0">
      <w:pPr>
        <w:autoSpaceDE w:val="0"/>
        <w:autoSpaceDN w:val="0"/>
        <w:adjustRightInd w:val="0"/>
        <w:spacing w:after="0" w:line="240" w:lineRule="auto"/>
        <w:rPr>
          <w:rFonts w:ascii="Courier New" w:hAnsi="Courier New" w:cs="Courier New"/>
          <w:noProof/>
          <w:color w:val="0000FF"/>
          <w:sz w:val="20"/>
          <w:szCs w:val="20"/>
        </w:rPr>
      </w:pPr>
    </w:p>
    <w:p w14:paraId="51F17738" w14:textId="77777777" w:rsidR="005E73C0" w:rsidRDefault="005E73C0" w:rsidP="005E73C0">
      <w:pPr>
        <w:pStyle w:val="Heading4"/>
        <w:rPr>
          <w:noProof/>
        </w:rPr>
      </w:pPr>
      <w:r>
        <w:rPr>
          <w:noProof/>
        </w:rPr>
        <w:t>End Date</w:t>
      </w:r>
    </w:p>
    <w:p w14:paraId="37778E64" w14:textId="77777777" w:rsidR="005E73C0" w:rsidRDefault="005E73C0" w:rsidP="005E73C0">
      <w:pPr>
        <w:autoSpaceDE w:val="0"/>
        <w:autoSpaceDN w:val="0"/>
        <w:adjustRightInd w:val="0"/>
        <w:spacing w:after="0" w:line="240" w:lineRule="auto"/>
        <w:rPr>
          <w:rFonts w:ascii="Courier New" w:hAnsi="Courier New" w:cs="Courier New"/>
          <w:noProof/>
          <w:color w:val="0000FF"/>
          <w:sz w:val="20"/>
          <w:szCs w:val="20"/>
        </w:rPr>
      </w:pPr>
    </w:p>
    <w:p w14:paraId="009E6427" w14:textId="77777777" w:rsidR="005E73C0" w:rsidRDefault="005E73C0" w:rsidP="005E73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 xml:space="preserve">When </w:t>
      </w:r>
      <w:r>
        <w:t>[</w:t>
      </w:r>
      <w:proofErr w:type="spellStart"/>
      <w:r w:rsidR="000223DD">
        <w:rPr>
          <w:rFonts w:ascii="Courier New" w:hAnsi="Courier New" w:cs="Courier New"/>
          <w:noProof/>
          <w:sz w:val="20"/>
          <w:szCs w:val="20"/>
        </w:rPr>
        <w:t>DVSReview_PlannedCompletionDate</w:t>
      </w:r>
      <w:proofErr w:type="spellEnd"/>
      <w:r>
        <w:rPr>
          <w:rFonts w:ascii="Courier New" w:hAnsi="Courier New" w:cs="Courier New"/>
          <w:noProof/>
          <w:sz w:val="20"/>
          <w:szCs w:val="20"/>
        </w:rPr>
        <w:t>] is available:</w:t>
      </w:r>
    </w:p>
    <w:p w14:paraId="5774ED21" w14:textId="77777777" w:rsidR="005E73C0" w:rsidRDefault="005E73C0" w:rsidP="005E73C0">
      <w:pPr>
        <w:autoSpaceDE w:val="0"/>
        <w:autoSpaceDN w:val="0"/>
        <w:adjustRightInd w:val="0"/>
        <w:spacing w:after="0" w:line="240" w:lineRule="auto"/>
        <w:ind w:firstLine="720"/>
        <w:rPr>
          <w:rFonts w:ascii="Courier New" w:hAnsi="Courier New" w:cs="Courier New"/>
          <w:noProof/>
          <w:color w:val="0000FF"/>
          <w:sz w:val="20"/>
          <w:szCs w:val="20"/>
        </w:rPr>
      </w:pPr>
      <w:r>
        <w:rPr>
          <w:rFonts w:ascii="Courier New" w:hAnsi="Courier New" w:cs="Courier New"/>
          <w:noProof/>
          <w:color w:val="0000FF"/>
          <w:sz w:val="20"/>
          <w:szCs w:val="20"/>
        </w:rPr>
        <w:t xml:space="preserve">[End Date] = </w:t>
      </w:r>
      <w:r>
        <w:t>[</w:t>
      </w:r>
      <w:proofErr w:type="spellStart"/>
      <w:r w:rsidR="000223DD">
        <w:rPr>
          <w:rFonts w:ascii="Courier New" w:hAnsi="Courier New" w:cs="Courier New"/>
          <w:noProof/>
          <w:sz w:val="20"/>
          <w:szCs w:val="20"/>
        </w:rPr>
        <w:t>DVSReview_PlannedCompletionDate</w:t>
      </w:r>
      <w:proofErr w:type="spellEnd"/>
      <w:r>
        <w:rPr>
          <w:rFonts w:ascii="Courier New" w:hAnsi="Courier New" w:cs="Courier New"/>
          <w:noProof/>
          <w:sz w:val="20"/>
          <w:szCs w:val="20"/>
        </w:rPr>
        <w:t>]</w:t>
      </w:r>
    </w:p>
    <w:p w14:paraId="3BB9F756" w14:textId="77777777" w:rsidR="005E73C0" w:rsidRDefault="005E73C0" w:rsidP="005E73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 xml:space="preserve">When </w:t>
      </w:r>
      <w:r>
        <w:t>[</w:t>
      </w:r>
      <w:proofErr w:type="spellStart"/>
      <w:r w:rsidR="000223DD">
        <w:rPr>
          <w:rFonts w:ascii="Courier New" w:hAnsi="Courier New" w:cs="Courier New"/>
          <w:noProof/>
          <w:sz w:val="20"/>
          <w:szCs w:val="20"/>
        </w:rPr>
        <w:t>DVSReview_PlannedCompletionDate</w:t>
      </w:r>
      <w:proofErr w:type="spellEnd"/>
      <w:r>
        <w:rPr>
          <w:rFonts w:ascii="Courier New" w:hAnsi="Courier New" w:cs="Courier New"/>
          <w:noProof/>
          <w:sz w:val="20"/>
          <w:szCs w:val="20"/>
        </w:rPr>
        <w:t>] is not available:</w:t>
      </w:r>
    </w:p>
    <w:p w14:paraId="68527635" w14:textId="77777777" w:rsidR="005E73C0" w:rsidRDefault="005E73C0" w:rsidP="005E73C0">
      <w:pPr>
        <w:autoSpaceDE w:val="0"/>
        <w:autoSpaceDN w:val="0"/>
        <w:adjustRightInd w:val="0"/>
        <w:spacing w:after="0" w:line="240" w:lineRule="auto"/>
        <w:ind w:firstLine="720"/>
        <w:rPr>
          <w:rFonts w:ascii="Courier New" w:hAnsi="Courier New" w:cs="Courier New"/>
          <w:noProof/>
          <w:color w:val="0000FF"/>
          <w:sz w:val="20"/>
          <w:szCs w:val="20"/>
        </w:rPr>
      </w:pPr>
      <w:r>
        <w:rPr>
          <w:rFonts w:ascii="Courier New" w:hAnsi="Courier New" w:cs="Courier New"/>
          <w:noProof/>
          <w:color w:val="0000FF"/>
          <w:sz w:val="20"/>
          <w:szCs w:val="20"/>
        </w:rPr>
        <w:t>[End Date] = [</w:t>
      </w:r>
      <w:r w:rsidR="000223DD">
        <w:t>Start Date] + 3</w:t>
      </w:r>
      <w:r>
        <w:t xml:space="preserve"> Business Days</w:t>
      </w:r>
    </w:p>
    <w:p w14:paraId="3E8DB289" w14:textId="77777777" w:rsidR="008E5911" w:rsidRDefault="008E5911">
      <w:pPr>
        <w:rPr>
          <w:rFonts w:asciiTheme="majorHAnsi" w:eastAsiaTheme="majorEastAsia" w:hAnsiTheme="majorHAnsi" w:cstheme="majorBidi"/>
          <w:b/>
          <w:bCs/>
          <w:noProof/>
          <w:color w:val="4F81BD" w:themeColor="accent1"/>
        </w:rPr>
      </w:pPr>
      <w:r>
        <w:rPr>
          <w:noProof/>
        </w:rPr>
        <w:br w:type="page"/>
      </w:r>
    </w:p>
    <w:p w14:paraId="5D06FF18" w14:textId="77777777" w:rsidR="009F13E2" w:rsidRDefault="009F13E2" w:rsidP="009F13E2">
      <w:pPr>
        <w:pStyle w:val="Heading3"/>
        <w:rPr>
          <w:noProof/>
        </w:rPr>
      </w:pPr>
      <w:bookmarkStart w:id="67" w:name="_Toc509219650"/>
      <w:r>
        <w:rPr>
          <w:noProof/>
        </w:rPr>
        <w:lastRenderedPageBreak/>
        <w:t>Setup_Round1EditCheckProgrammingEffort</w:t>
      </w:r>
      <w:bookmarkEnd w:id="67"/>
    </w:p>
    <w:p w14:paraId="707526F0" w14:textId="77777777" w:rsidR="009F13E2" w:rsidRDefault="009F13E2" w:rsidP="009F13E2">
      <w:pPr>
        <w:autoSpaceDE w:val="0"/>
        <w:autoSpaceDN w:val="0"/>
        <w:adjustRightInd w:val="0"/>
        <w:spacing w:after="0" w:line="240" w:lineRule="auto"/>
        <w:ind w:firstLine="720"/>
        <w:rPr>
          <w:rFonts w:ascii="Courier New" w:hAnsi="Courier New" w:cs="Courier New"/>
          <w:noProof/>
          <w:sz w:val="20"/>
          <w:szCs w:val="20"/>
        </w:rPr>
      </w:pPr>
    </w:p>
    <w:p w14:paraId="5963C29E" w14:textId="77777777" w:rsidR="00941272" w:rsidRPr="00950AE9" w:rsidRDefault="00941272" w:rsidP="00941272">
      <w:r w:rsidRPr="00950AE9">
        <w:rPr>
          <w:highlight w:val="yellow"/>
        </w:rPr>
        <w:t xml:space="preserve">Your </w:t>
      </w:r>
      <w:r>
        <w:rPr>
          <w:highlight w:val="yellow"/>
        </w:rPr>
        <w:t>definition</w:t>
      </w:r>
      <w:r w:rsidRPr="00950AE9">
        <w:rPr>
          <w:highlight w:val="yellow"/>
        </w:rPr>
        <w:t>:</w:t>
      </w:r>
    </w:p>
    <w:p w14:paraId="632E03EF" w14:textId="77777777" w:rsidR="00941272" w:rsidRPr="005E73C0" w:rsidRDefault="00941272" w:rsidP="00941272">
      <w:pPr>
        <w:rPr>
          <w:highlight w:val="yellow"/>
        </w:rPr>
      </w:pPr>
      <w:r w:rsidRPr="005E73C0">
        <w:rPr>
          <w:highlight w:val="yellow"/>
        </w:rPr>
        <w:t xml:space="preserve">Get Number of edit checks from CDMS Tracker = M or from Description -&gt; Assumptions </w:t>
      </w:r>
      <w:proofErr w:type="gramStart"/>
      <w:r w:rsidRPr="005E73C0">
        <w:rPr>
          <w:highlight w:val="yellow"/>
        </w:rPr>
        <w:t>( Total</w:t>
      </w:r>
      <w:proofErr w:type="gramEnd"/>
      <w:r w:rsidRPr="005E73C0">
        <w:rPr>
          <w:highlight w:val="yellow"/>
        </w:rPr>
        <w:t xml:space="preserve"> Unique Forms)</w:t>
      </w:r>
    </w:p>
    <w:p w14:paraId="7759CE2C" w14:textId="77777777" w:rsidR="00941272" w:rsidRPr="005E73C0" w:rsidRDefault="00941272" w:rsidP="00941272">
      <w:pPr>
        <w:rPr>
          <w:highlight w:val="yellow"/>
        </w:rPr>
      </w:pPr>
      <w:r w:rsidRPr="00941272">
        <w:rPr>
          <w:highlight w:val="yellow"/>
        </w:rPr>
        <w:t>(M*16 minutes)/Duration of “Round 1 Edit Check Programming”</w:t>
      </w:r>
    </w:p>
    <w:p w14:paraId="4B4772D5" w14:textId="77777777" w:rsidR="00941272" w:rsidRDefault="00941272" w:rsidP="00941272">
      <w:pPr>
        <w:autoSpaceDE w:val="0"/>
        <w:autoSpaceDN w:val="0"/>
        <w:adjustRightInd w:val="0"/>
        <w:spacing w:after="0" w:line="240" w:lineRule="auto"/>
        <w:ind w:firstLine="720"/>
        <w:rPr>
          <w:rFonts w:ascii="Courier New" w:hAnsi="Courier New" w:cs="Courier New"/>
          <w:noProof/>
          <w:sz w:val="20"/>
          <w:szCs w:val="20"/>
        </w:rPr>
      </w:pPr>
    </w:p>
    <w:p w14:paraId="0F0D312B" w14:textId="6634B376" w:rsidR="00941272" w:rsidRDefault="00451A69" w:rsidP="00941272">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w:t>
      </w:r>
      <w:r w:rsidR="00941272" w:rsidRPr="00941272">
        <w:rPr>
          <w:rFonts w:ascii="Courier New" w:hAnsi="Courier New" w:cs="Courier New"/>
          <w:noProof/>
          <w:color w:val="0000FF"/>
          <w:sz w:val="20"/>
          <w:szCs w:val="20"/>
        </w:rPr>
        <w:t>Setup_Round1EditCheckProgrammingEffort</w:t>
      </w:r>
      <w:r>
        <w:rPr>
          <w:rFonts w:ascii="Courier New" w:hAnsi="Courier New" w:cs="Courier New"/>
          <w:noProof/>
          <w:color w:val="0000FF"/>
          <w:sz w:val="20"/>
          <w:szCs w:val="20"/>
        </w:rPr>
        <w:t>]</w:t>
      </w:r>
      <w:r w:rsidR="00941272">
        <w:rPr>
          <w:rFonts w:ascii="Courier New" w:hAnsi="Courier New" w:cs="Courier New"/>
          <w:noProof/>
          <w:color w:val="0000FF"/>
          <w:sz w:val="20"/>
          <w:szCs w:val="20"/>
        </w:rPr>
        <w:t xml:space="preserve"> = </w:t>
      </w:r>
    </w:p>
    <w:p w14:paraId="082405A8" w14:textId="2CBCAF93" w:rsidR="00941272" w:rsidRDefault="00941272" w:rsidP="00941272">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w:t>
      </w:r>
      <w:r w:rsidRPr="00941272">
        <w:rPr>
          <w:rFonts w:ascii="Courier New" w:hAnsi="Courier New" w:cs="Courier New"/>
          <w:noProof/>
          <w:color w:val="0000FF"/>
          <w:sz w:val="20"/>
          <w:szCs w:val="20"/>
        </w:rPr>
        <w:t>Setup_Round1EditCheckProgrammingEffort</w:t>
      </w:r>
      <w:r w:rsidR="007935ED">
        <w:rPr>
          <w:rFonts w:ascii="Courier New" w:hAnsi="Courier New" w:cs="Courier New"/>
          <w:noProof/>
          <w:color w:val="0000FF"/>
          <w:sz w:val="20"/>
          <w:szCs w:val="20"/>
        </w:rPr>
        <w:t>]</w:t>
      </w:r>
      <w:r>
        <w:rPr>
          <w:rFonts w:ascii="Courier New" w:hAnsi="Courier New" w:cs="Courier New"/>
          <w:noProof/>
          <w:color w:val="0000FF"/>
          <w:sz w:val="20"/>
          <w:szCs w:val="20"/>
        </w:rPr>
        <w:t xml:space="preserve"> in minutes</w:t>
      </w:r>
    </w:p>
    <w:p w14:paraId="68F9B8FF" w14:textId="51CA97B3" w:rsidR="00941272" w:rsidRDefault="00941272" w:rsidP="00941272">
      <w:pPr>
        <w:autoSpaceDE w:val="0"/>
        <w:autoSpaceDN w:val="0"/>
        <w:adjustRightInd w:val="0"/>
        <w:spacing w:after="0" w:line="240" w:lineRule="auto"/>
        <w:rPr>
          <w:rFonts w:ascii="Courier New" w:hAnsi="Courier New" w:cs="Courier New"/>
          <w:noProof/>
          <w:color w:val="0000FF"/>
          <w:sz w:val="20"/>
          <w:szCs w:val="20"/>
        </w:rPr>
      </w:pPr>
    </w:p>
    <w:p w14:paraId="50C78902" w14:textId="1C95B650" w:rsidR="00F94B9E" w:rsidRPr="00051B58" w:rsidRDefault="00F94B9E" w:rsidP="00F94B9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w:t>
      </w:r>
      <w:r w:rsidRPr="00941272">
        <w:rPr>
          <w:rFonts w:ascii="Courier New" w:hAnsi="Courier New" w:cs="Courier New"/>
          <w:noProof/>
          <w:color w:val="0000FF"/>
          <w:sz w:val="20"/>
          <w:szCs w:val="20"/>
        </w:rPr>
        <w:t>Setup_Round1EditCheckProgrammingEffort</w:t>
      </w:r>
      <w:r>
        <w:rPr>
          <w:rFonts w:ascii="Courier New" w:hAnsi="Courier New" w:cs="Courier New"/>
          <w:noProof/>
          <w:color w:val="0000FF"/>
          <w:sz w:val="20"/>
          <w:szCs w:val="20"/>
        </w:rPr>
        <w:t>]</w:t>
      </w:r>
      <w:r w:rsidRPr="00051B58">
        <w:rPr>
          <w:rFonts w:ascii="Courier New" w:hAnsi="Courier New" w:cs="Courier New"/>
          <w:noProof/>
          <w:sz w:val="20"/>
          <w:szCs w:val="20"/>
        </w:rPr>
        <w:t xml:space="preserve"> for each day between the period [Start Date] and [End Date]</w:t>
      </w:r>
      <w:r>
        <w:rPr>
          <w:rFonts w:ascii="Courier New" w:hAnsi="Courier New" w:cs="Courier New"/>
          <w:noProof/>
          <w:sz w:val="20"/>
          <w:szCs w:val="20"/>
        </w:rPr>
        <w:t xml:space="preserve"> </w:t>
      </w:r>
    </w:p>
    <w:p w14:paraId="642A95F3" w14:textId="77777777" w:rsidR="00F94B9E" w:rsidRDefault="00F94B9E" w:rsidP="00941272">
      <w:pPr>
        <w:autoSpaceDE w:val="0"/>
        <w:autoSpaceDN w:val="0"/>
        <w:adjustRightInd w:val="0"/>
        <w:spacing w:after="0" w:line="240" w:lineRule="auto"/>
        <w:rPr>
          <w:rFonts w:ascii="Courier New" w:hAnsi="Courier New" w:cs="Courier New"/>
          <w:noProof/>
          <w:color w:val="0000FF"/>
          <w:sz w:val="20"/>
          <w:szCs w:val="20"/>
        </w:rPr>
      </w:pPr>
    </w:p>
    <w:p w14:paraId="4F3B0CF7" w14:textId="77777777" w:rsidR="00941272" w:rsidRDefault="00941272" w:rsidP="00941272">
      <w:pPr>
        <w:autoSpaceDE w:val="0"/>
        <w:autoSpaceDN w:val="0"/>
        <w:adjustRightInd w:val="0"/>
        <w:spacing w:after="0" w:line="240" w:lineRule="auto"/>
        <w:rPr>
          <w:rFonts w:ascii="Courier New" w:hAnsi="Courier New" w:cs="Courier New"/>
          <w:noProof/>
          <w:color w:val="0000FF"/>
          <w:sz w:val="20"/>
          <w:szCs w:val="20"/>
        </w:rPr>
      </w:pPr>
    </w:p>
    <w:p w14:paraId="276D4303" w14:textId="77777777" w:rsidR="00941272" w:rsidRDefault="00941272" w:rsidP="00941272">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Where:</w:t>
      </w:r>
    </w:p>
    <w:p w14:paraId="25B0976B" w14:textId="77777777" w:rsidR="00941272" w:rsidRDefault="00941272" w:rsidP="00941272">
      <w:pPr>
        <w:autoSpaceDE w:val="0"/>
        <w:autoSpaceDN w:val="0"/>
        <w:adjustRightInd w:val="0"/>
        <w:spacing w:after="0" w:line="240" w:lineRule="auto"/>
        <w:rPr>
          <w:rFonts w:ascii="Courier New" w:hAnsi="Courier New" w:cs="Courier New"/>
          <w:noProof/>
          <w:color w:val="0000FF"/>
          <w:sz w:val="20"/>
          <w:szCs w:val="20"/>
        </w:rPr>
      </w:pPr>
    </w:p>
    <w:p w14:paraId="69527E62" w14:textId="0AB081D7" w:rsidR="00941272" w:rsidRDefault="00941272" w:rsidP="00941272">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w:t>
      </w:r>
      <w:r w:rsidRPr="00941272">
        <w:rPr>
          <w:rFonts w:ascii="Courier New" w:hAnsi="Courier New" w:cs="Courier New"/>
          <w:noProof/>
          <w:color w:val="0000FF"/>
          <w:sz w:val="20"/>
          <w:szCs w:val="20"/>
        </w:rPr>
        <w:t>Setup_Round1EditCheckProgrammingEffort</w:t>
      </w:r>
      <w:r w:rsidR="007C407D">
        <w:rPr>
          <w:rFonts w:ascii="Courier New" w:hAnsi="Courier New" w:cs="Courier New"/>
          <w:noProof/>
          <w:color w:val="0000FF"/>
          <w:sz w:val="20"/>
          <w:szCs w:val="20"/>
        </w:rPr>
        <w:t>]</w:t>
      </w:r>
      <w:r>
        <w:rPr>
          <w:rFonts w:ascii="Courier New" w:hAnsi="Courier New" w:cs="Courier New"/>
          <w:noProof/>
          <w:color w:val="0000FF"/>
          <w:sz w:val="20"/>
          <w:szCs w:val="20"/>
        </w:rPr>
        <w:t xml:space="preserve"> in minutes = </w:t>
      </w:r>
    </w:p>
    <w:p w14:paraId="1CC75344" w14:textId="77777777" w:rsidR="00941272" w:rsidRDefault="00941272" w:rsidP="0094127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ab/>
        <w:t>(</w:t>
      </w:r>
      <w:r>
        <w:rPr>
          <w:rFonts w:ascii="Courier New" w:hAnsi="Courier New" w:cs="Courier New"/>
          <w:noProof/>
          <w:sz w:val="20"/>
          <w:szCs w:val="20"/>
        </w:rPr>
        <w:t xml:space="preserve">Edit_checks_completed * 16) </w:t>
      </w:r>
    </w:p>
    <w:p w14:paraId="25D20D21" w14:textId="77777777" w:rsidR="00941272" w:rsidRDefault="00941272" w:rsidP="00941272">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ab/>
        <w:t>/ [Number of Business Days from Start Date to End Date]</w:t>
      </w:r>
    </w:p>
    <w:p w14:paraId="064E7206" w14:textId="77777777" w:rsidR="00941272" w:rsidRDefault="00941272" w:rsidP="00941272">
      <w:pPr>
        <w:autoSpaceDE w:val="0"/>
        <w:autoSpaceDN w:val="0"/>
        <w:adjustRightInd w:val="0"/>
        <w:spacing w:after="0" w:line="240" w:lineRule="auto"/>
        <w:rPr>
          <w:rFonts w:ascii="Courier New" w:hAnsi="Courier New" w:cs="Courier New"/>
          <w:noProof/>
          <w:color w:val="0000FF"/>
          <w:sz w:val="20"/>
          <w:szCs w:val="20"/>
        </w:rPr>
      </w:pPr>
    </w:p>
    <w:p w14:paraId="0A790B27" w14:textId="77777777" w:rsidR="00941272" w:rsidRDefault="00941272" w:rsidP="00941272">
      <w:pPr>
        <w:pStyle w:val="Heading4"/>
        <w:rPr>
          <w:noProof/>
        </w:rPr>
      </w:pPr>
      <w:r>
        <w:rPr>
          <w:noProof/>
        </w:rPr>
        <w:t xml:space="preserve">Start Date </w:t>
      </w:r>
    </w:p>
    <w:p w14:paraId="60AD88C5" w14:textId="77777777" w:rsidR="00941272" w:rsidRDefault="00941272" w:rsidP="00941272">
      <w:pPr>
        <w:autoSpaceDE w:val="0"/>
        <w:autoSpaceDN w:val="0"/>
        <w:adjustRightInd w:val="0"/>
        <w:spacing w:after="0" w:line="240" w:lineRule="auto"/>
        <w:rPr>
          <w:rFonts w:ascii="Courier New" w:hAnsi="Courier New" w:cs="Courier New"/>
          <w:noProof/>
          <w:color w:val="0000FF"/>
          <w:sz w:val="20"/>
          <w:szCs w:val="20"/>
        </w:rPr>
      </w:pPr>
    </w:p>
    <w:p w14:paraId="7C64D0D8" w14:textId="77777777" w:rsidR="00941272" w:rsidRDefault="00941272" w:rsidP="00941272">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When [</w:t>
      </w:r>
      <w:r>
        <w:rPr>
          <w:rFonts w:ascii="Courier New" w:hAnsi="Courier New" w:cs="Courier New"/>
          <w:noProof/>
          <w:sz w:val="20"/>
          <w:szCs w:val="20"/>
        </w:rPr>
        <w:t>Round1EditCheckProgramming_StartDate</w:t>
      </w:r>
      <w:r>
        <w:rPr>
          <w:rFonts w:ascii="Courier New" w:hAnsi="Courier New" w:cs="Courier New"/>
          <w:noProof/>
          <w:color w:val="0000FF"/>
          <w:sz w:val="20"/>
          <w:szCs w:val="20"/>
        </w:rPr>
        <w:t>] is  available:</w:t>
      </w:r>
    </w:p>
    <w:p w14:paraId="42ACE228" w14:textId="77777777" w:rsidR="00941272" w:rsidRDefault="00941272" w:rsidP="00941272">
      <w:pPr>
        <w:autoSpaceDE w:val="0"/>
        <w:autoSpaceDN w:val="0"/>
        <w:adjustRightInd w:val="0"/>
        <w:spacing w:after="0" w:line="240" w:lineRule="auto"/>
        <w:ind w:firstLine="720"/>
        <w:rPr>
          <w:rFonts w:ascii="Courier New" w:hAnsi="Courier New" w:cs="Courier New"/>
          <w:noProof/>
          <w:color w:val="0000FF"/>
          <w:sz w:val="20"/>
          <w:szCs w:val="20"/>
        </w:rPr>
      </w:pPr>
      <w:r>
        <w:rPr>
          <w:rFonts w:ascii="Courier New" w:hAnsi="Courier New" w:cs="Courier New"/>
          <w:noProof/>
          <w:color w:val="0000FF"/>
          <w:sz w:val="20"/>
          <w:szCs w:val="20"/>
        </w:rPr>
        <w:t>[Start Date] = [</w:t>
      </w:r>
      <w:r>
        <w:rPr>
          <w:rFonts w:ascii="Courier New" w:hAnsi="Courier New" w:cs="Courier New"/>
          <w:noProof/>
          <w:sz w:val="20"/>
          <w:szCs w:val="20"/>
        </w:rPr>
        <w:t>Round1EditCheckProgramming_StartDate</w:t>
      </w:r>
      <w:r>
        <w:rPr>
          <w:rFonts w:ascii="Courier New" w:hAnsi="Courier New" w:cs="Courier New"/>
          <w:noProof/>
          <w:color w:val="0000FF"/>
          <w:sz w:val="20"/>
          <w:szCs w:val="20"/>
        </w:rPr>
        <w:t xml:space="preserve">]. </w:t>
      </w:r>
    </w:p>
    <w:p w14:paraId="7D6D03C0" w14:textId="77777777" w:rsidR="00941272" w:rsidRDefault="00941272" w:rsidP="00941272">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When [</w:t>
      </w:r>
      <w:r>
        <w:rPr>
          <w:rFonts w:ascii="Courier New" w:hAnsi="Courier New" w:cs="Courier New"/>
          <w:noProof/>
          <w:sz w:val="20"/>
          <w:szCs w:val="20"/>
        </w:rPr>
        <w:t>Round1EditCheckProgramming_StartDate</w:t>
      </w:r>
      <w:r>
        <w:rPr>
          <w:rFonts w:ascii="Courier New" w:hAnsi="Courier New" w:cs="Courier New"/>
          <w:noProof/>
          <w:color w:val="0000FF"/>
          <w:sz w:val="20"/>
          <w:szCs w:val="20"/>
        </w:rPr>
        <w:t>] is not available:</w:t>
      </w:r>
    </w:p>
    <w:p w14:paraId="5A35DA2E" w14:textId="77777777" w:rsidR="00941272" w:rsidRDefault="00941272" w:rsidP="00941272">
      <w:pPr>
        <w:autoSpaceDE w:val="0"/>
        <w:autoSpaceDN w:val="0"/>
        <w:adjustRightInd w:val="0"/>
        <w:spacing w:after="0" w:line="240" w:lineRule="auto"/>
        <w:ind w:firstLine="720"/>
        <w:rPr>
          <w:rFonts w:ascii="Courier New" w:hAnsi="Courier New" w:cs="Courier New"/>
          <w:noProof/>
          <w:color w:val="0000FF"/>
          <w:sz w:val="20"/>
          <w:szCs w:val="20"/>
        </w:rPr>
      </w:pPr>
      <w:r>
        <w:rPr>
          <w:rFonts w:ascii="Courier New" w:hAnsi="Courier New" w:cs="Courier New"/>
          <w:noProof/>
          <w:color w:val="0000FF"/>
          <w:sz w:val="20"/>
          <w:szCs w:val="20"/>
        </w:rPr>
        <w:t>[Start Date] = [</w:t>
      </w:r>
      <w:r>
        <w:rPr>
          <w:rFonts w:ascii="Courier New" w:hAnsi="Courier New" w:cs="Courier New"/>
          <w:noProof/>
          <w:sz w:val="20"/>
          <w:szCs w:val="20"/>
        </w:rPr>
        <w:t>Time ProtocolApproval Planned] + 29 Business Days</w:t>
      </w:r>
    </w:p>
    <w:p w14:paraId="5EFFF33F" w14:textId="77777777" w:rsidR="00941272" w:rsidRDefault="00941272" w:rsidP="00941272">
      <w:pPr>
        <w:autoSpaceDE w:val="0"/>
        <w:autoSpaceDN w:val="0"/>
        <w:adjustRightInd w:val="0"/>
        <w:spacing w:after="0" w:line="240" w:lineRule="auto"/>
        <w:rPr>
          <w:rFonts w:ascii="Courier New" w:hAnsi="Courier New" w:cs="Courier New"/>
          <w:noProof/>
          <w:color w:val="0000FF"/>
          <w:sz w:val="20"/>
          <w:szCs w:val="20"/>
        </w:rPr>
      </w:pPr>
    </w:p>
    <w:p w14:paraId="1C239E3E" w14:textId="76A69B54" w:rsidR="00941272" w:rsidRPr="00DF7CC8" w:rsidRDefault="00941272" w:rsidP="00DF7CC8">
      <w:pPr>
        <w:pStyle w:val="Heading4"/>
      </w:pPr>
      <w:r w:rsidRPr="00DF7CC8">
        <w:t>End Date</w:t>
      </w:r>
    </w:p>
    <w:p w14:paraId="70A1DAA0" w14:textId="77777777" w:rsidR="00D35801" w:rsidRPr="00D35801" w:rsidRDefault="00D35801" w:rsidP="00D35801"/>
    <w:p w14:paraId="4678AA60" w14:textId="40AEB961" w:rsidR="00D35801" w:rsidRDefault="00D35801" w:rsidP="00D35801">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When </w:t>
      </w:r>
      <w:commentRangeStart w:id="68"/>
      <w:r>
        <w:rPr>
          <w:rFonts w:ascii="Courier New" w:hAnsi="Courier New" w:cs="Courier New"/>
          <w:noProof/>
          <w:color w:val="0000FF"/>
          <w:sz w:val="20"/>
          <w:szCs w:val="20"/>
        </w:rPr>
        <w:t>[</w:t>
      </w:r>
      <w:commentRangeStart w:id="69"/>
      <w:r>
        <w:rPr>
          <w:rFonts w:ascii="Courier New" w:hAnsi="Courier New" w:cs="Courier New"/>
          <w:noProof/>
          <w:sz w:val="20"/>
          <w:szCs w:val="20"/>
        </w:rPr>
        <w:t>Round</w:t>
      </w:r>
      <w:commentRangeEnd w:id="69"/>
      <w:r w:rsidR="00B47B78">
        <w:rPr>
          <w:rStyle w:val="CommentReference"/>
          <w:rFonts w:ascii="Calibri" w:hAnsi="Calibri" w:cs="Times New Roman"/>
        </w:rPr>
        <w:commentReference w:id="69"/>
      </w:r>
      <w:commentRangeEnd w:id="68"/>
      <w:r w:rsidR="004F3BA0">
        <w:rPr>
          <w:rStyle w:val="CommentReference"/>
          <w:rFonts w:ascii="Calibri" w:hAnsi="Calibri" w:cs="Times New Roman"/>
        </w:rPr>
        <w:commentReference w:id="68"/>
      </w:r>
      <w:ins w:id="70" w:author="Sathya" w:date="2018-04-25T18:41:00Z">
        <w:r w:rsidR="004F3BA0">
          <w:rPr>
            <w:rFonts w:ascii="Courier New" w:hAnsi="Courier New" w:cs="Courier New"/>
            <w:noProof/>
            <w:sz w:val="20"/>
            <w:szCs w:val="20"/>
          </w:rPr>
          <w:t>1</w:t>
        </w:r>
      </w:ins>
      <w:del w:id="71" w:author="Sathya" w:date="2018-04-25T18:41:00Z">
        <w:r w:rsidR="00F016EC" w:rsidDel="004F3BA0">
          <w:rPr>
            <w:rFonts w:ascii="Courier New" w:hAnsi="Courier New" w:cs="Courier New"/>
            <w:noProof/>
            <w:sz w:val="20"/>
            <w:szCs w:val="20"/>
          </w:rPr>
          <w:delText>2</w:delText>
        </w:r>
      </w:del>
      <w:r>
        <w:rPr>
          <w:rFonts w:ascii="Courier New" w:hAnsi="Courier New" w:cs="Courier New"/>
          <w:noProof/>
          <w:sz w:val="20"/>
          <w:szCs w:val="20"/>
        </w:rPr>
        <w:t>EditCheck</w:t>
      </w:r>
      <w:r w:rsidR="00F016EC">
        <w:rPr>
          <w:rFonts w:ascii="Courier New" w:hAnsi="Courier New" w:cs="Courier New"/>
          <w:noProof/>
          <w:sz w:val="20"/>
          <w:szCs w:val="20"/>
        </w:rPr>
        <w:t>PlannedCompletionDate</w:t>
      </w:r>
      <w:r>
        <w:rPr>
          <w:rFonts w:ascii="Courier New" w:hAnsi="Courier New" w:cs="Courier New"/>
          <w:noProof/>
          <w:color w:val="0000FF"/>
          <w:sz w:val="20"/>
          <w:szCs w:val="20"/>
        </w:rPr>
        <w:t>] is  available:</w:t>
      </w:r>
    </w:p>
    <w:p w14:paraId="1E2CF81F" w14:textId="3EDD6DA8" w:rsidR="00D35801" w:rsidRDefault="00D35801" w:rsidP="00D35801">
      <w:pPr>
        <w:autoSpaceDE w:val="0"/>
        <w:autoSpaceDN w:val="0"/>
        <w:adjustRightInd w:val="0"/>
        <w:spacing w:after="0" w:line="240" w:lineRule="auto"/>
        <w:ind w:firstLine="720"/>
        <w:rPr>
          <w:rFonts w:ascii="Courier New" w:hAnsi="Courier New" w:cs="Courier New"/>
          <w:noProof/>
          <w:color w:val="0000FF"/>
          <w:sz w:val="20"/>
          <w:szCs w:val="20"/>
        </w:rPr>
      </w:pPr>
      <w:r>
        <w:rPr>
          <w:rFonts w:ascii="Courier New" w:hAnsi="Courier New" w:cs="Courier New"/>
          <w:noProof/>
          <w:color w:val="0000FF"/>
          <w:sz w:val="20"/>
          <w:szCs w:val="20"/>
        </w:rPr>
        <w:t>[Start Date] = [</w:t>
      </w:r>
      <w:r w:rsidR="00F016EC">
        <w:rPr>
          <w:rFonts w:ascii="Courier New" w:hAnsi="Courier New" w:cs="Courier New"/>
          <w:noProof/>
          <w:sz w:val="20"/>
          <w:szCs w:val="20"/>
        </w:rPr>
        <w:t>Round2EditCheckPlannedCompletionDate</w:t>
      </w:r>
      <w:r>
        <w:rPr>
          <w:rFonts w:ascii="Courier New" w:hAnsi="Courier New" w:cs="Courier New"/>
          <w:noProof/>
          <w:color w:val="0000FF"/>
          <w:sz w:val="20"/>
          <w:szCs w:val="20"/>
        </w:rPr>
        <w:t xml:space="preserve">]. </w:t>
      </w:r>
    </w:p>
    <w:p w14:paraId="3E378F89" w14:textId="691748FF" w:rsidR="00D35801" w:rsidRDefault="00D35801" w:rsidP="00D35801">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When [</w:t>
      </w:r>
      <w:commentRangeStart w:id="72"/>
      <w:commentRangeStart w:id="73"/>
      <w:r w:rsidR="00F016EC">
        <w:rPr>
          <w:rFonts w:ascii="Courier New" w:hAnsi="Courier New" w:cs="Courier New"/>
          <w:noProof/>
          <w:sz w:val="20"/>
          <w:szCs w:val="20"/>
        </w:rPr>
        <w:t>Round</w:t>
      </w:r>
      <w:ins w:id="74" w:author="Sathya" w:date="2018-04-25T18:42:00Z">
        <w:r w:rsidR="004F3BA0">
          <w:rPr>
            <w:rFonts w:ascii="Courier New" w:hAnsi="Courier New" w:cs="Courier New"/>
            <w:noProof/>
            <w:sz w:val="20"/>
            <w:szCs w:val="20"/>
          </w:rPr>
          <w:t>1</w:t>
        </w:r>
      </w:ins>
      <w:del w:id="75" w:author="Sathya" w:date="2018-04-25T18:42:00Z">
        <w:r w:rsidR="00F016EC" w:rsidDel="004F3BA0">
          <w:rPr>
            <w:rFonts w:ascii="Courier New" w:hAnsi="Courier New" w:cs="Courier New"/>
            <w:noProof/>
            <w:sz w:val="20"/>
            <w:szCs w:val="20"/>
          </w:rPr>
          <w:delText>2</w:delText>
        </w:r>
      </w:del>
      <w:commentRangeEnd w:id="72"/>
      <w:commentRangeEnd w:id="73"/>
      <w:r w:rsidR="004F3BA0">
        <w:rPr>
          <w:rStyle w:val="CommentReference"/>
          <w:rFonts w:ascii="Calibri" w:hAnsi="Calibri" w:cs="Times New Roman"/>
        </w:rPr>
        <w:commentReference w:id="73"/>
      </w:r>
      <w:r w:rsidR="00D67938">
        <w:rPr>
          <w:rStyle w:val="CommentReference"/>
          <w:rFonts w:ascii="Calibri" w:hAnsi="Calibri" w:cs="Times New Roman"/>
        </w:rPr>
        <w:commentReference w:id="72"/>
      </w:r>
      <w:r w:rsidR="00F016EC">
        <w:rPr>
          <w:rFonts w:ascii="Courier New" w:hAnsi="Courier New" w:cs="Courier New"/>
          <w:noProof/>
          <w:sz w:val="20"/>
          <w:szCs w:val="20"/>
        </w:rPr>
        <w:t>EditCheckPlannedCompletionDate</w:t>
      </w:r>
      <w:r>
        <w:rPr>
          <w:rFonts w:ascii="Courier New" w:hAnsi="Courier New" w:cs="Courier New"/>
          <w:noProof/>
          <w:color w:val="0000FF"/>
          <w:sz w:val="20"/>
          <w:szCs w:val="20"/>
        </w:rPr>
        <w:t>] is not available:</w:t>
      </w:r>
    </w:p>
    <w:p w14:paraId="748A3F2D" w14:textId="2BDE9CB5" w:rsidR="00D35801" w:rsidRDefault="00D35801" w:rsidP="00D35801">
      <w:pPr>
        <w:autoSpaceDE w:val="0"/>
        <w:autoSpaceDN w:val="0"/>
        <w:adjustRightInd w:val="0"/>
        <w:spacing w:after="0" w:line="240" w:lineRule="auto"/>
        <w:ind w:firstLine="720"/>
        <w:rPr>
          <w:rFonts w:ascii="Courier New" w:hAnsi="Courier New" w:cs="Courier New"/>
          <w:noProof/>
          <w:color w:val="0000FF"/>
          <w:sz w:val="20"/>
          <w:szCs w:val="20"/>
        </w:rPr>
      </w:pPr>
      <w:r>
        <w:rPr>
          <w:rFonts w:ascii="Courier New" w:hAnsi="Courier New" w:cs="Courier New"/>
          <w:noProof/>
          <w:color w:val="0000FF"/>
          <w:sz w:val="20"/>
          <w:szCs w:val="20"/>
        </w:rPr>
        <w:t xml:space="preserve">[Start Date] = </w:t>
      </w:r>
      <w:r w:rsidR="00F016EC">
        <w:t>[</w:t>
      </w:r>
      <w:r w:rsidR="00F016EC">
        <w:rPr>
          <w:rFonts w:ascii="Courier New" w:hAnsi="Courier New" w:cs="Courier New"/>
          <w:noProof/>
          <w:sz w:val="20"/>
          <w:szCs w:val="20"/>
        </w:rPr>
        <w:t>Start Date] + 6 Calendar Days</w:t>
      </w:r>
    </w:p>
    <w:p w14:paraId="27CEB619" w14:textId="77777777" w:rsidR="00826135" w:rsidRPr="00826135" w:rsidRDefault="00826135" w:rsidP="00826135"/>
    <w:p w14:paraId="402C9C3F" w14:textId="77777777" w:rsidR="00941272" w:rsidRDefault="00941272">
      <w:pPr>
        <w:rPr>
          <w:rFonts w:asciiTheme="majorHAnsi" w:eastAsiaTheme="majorEastAsia" w:hAnsiTheme="majorHAnsi" w:cstheme="majorBidi"/>
          <w:b/>
          <w:bCs/>
          <w:noProof/>
          <w:color w:val="4F81BD" w:themeColor="accent1"/>
        </w:rPr>
      </w:pPr>
      <w:r>
        <w:rPr>
          <w:noProof/>
        </w:rPr>
        <w:br w:type="page"/>
      </w:r>
    </w:p>
    <w:p w14:paraId="0A72FB73" w14:textId="77777777" w:rsidR="009F13E2" w:rsidRDefault="009F13E2" w:rsidP="009F13E2">
      <w:pPr>
        <w:pStyle w:val="Heading3"/>
        <w:rPr>
          <w:noProof/>
        </w:rPr>
      </w:pPr>
      <w:bookmarkStart w:id="76" w:name="_Toc509219651"/>
      <w:r>
        <w:rPr>
          <w:noProof/>
        </w:rPr>
        <w:lastRenderedPageBreak/>
        <w:t>Setup_Round2EditCheckProgrammingEffort</w:t>
      </w:r>
      <w:bookmarkEnd w:id="76"/>
      <w:r>
        <w:rPr>
          <w:noProof/>
        </w:rPr>
        <w:t xml:space="preserve"> </w:t>
      </w:r>
    </w:p>
    <w:p w14:paraId="78252717" w14:textId="77777777" w:rsidR="009F13E2" w:rsidRDefault="009F13E2" w:rsidP="009F13E2">
      <w:pPr>
        <w:autoSpaceDE w:val="0"/>
        <w:autoSpaceDN w:val="0"/>
        <w:adjustRightInd w:val="0"/>
        <w:spacing w:after="0" w:line="240" w:lineRule="auto"/>
        <w:rPr>
          <w:rFonts w:ascii="Courier New" w:hAnsi="Courier New" w:cs="Courier New"/>
          <w:noProof/>
          <w:sz w:val="20"/>
          <w:szCs w:val="20"/>
        </w:rPr>
      </w:pPr>
    </w:p>
    <w:p w14:paraId="4459A606" w14:textId="77777777" w:rsidR="00826135" w:rsidRPr="00950AE9" w:rsidRDefault="00826135" w:rsidP="00826135">
      <w:r w:rsidRPr="00950AE9">
        <w:rPr>
          <w:highlight w:val="yellow"/>
        </w:rPr>
        <w:t xml:space="preserve">Your </w:t>
      </w:r>
      <w:r>
        <w:rPr>
          <w:highlight w:val="yellow"/>
        </w:rPr>
        <w:t>definition</w:t>
      </w:r>
      <w:r w:rsidRPr="00950AE9">
        <w:rPr>
          <w:highlight w:val="yellow"/>
        </w:rPr>
        <w:t>:</w:t>
      </w:r>
    </w:p>
    <w:p w14:paraId="3E431A02" w14:textId="77777777" w:rsidR="00826135" w:rsidRPr="005E73C0" w:rsidRDefault="00826135" w:rsidP="00826135">
      <w:pPr>
        <w:rPr>
          <w:highlight w:val="yellow"/>
        </w:rPr>
      </w:pPr>
      <w:r w:rsidRPr="005E73C0">
        <w:rPr>
          <w:highlight w:val="yellow"/>
        </w:rPr>
        <w:t xml:space="preserve">Get Number of edit checks from CDMS Tracker = M or from Description -&gt; Assumptions </w:t>
      </w:r>
      <w:proofErr w:type="gramStart"/>
      <w:r w:rsidRPr="005E73C0">
        <w:rPr>
          <w:highlight w:val="yellow"/>
        </w:rPr>
        <w:t>( Total</w:t>
      </w:r>
      <w:proofErr w:type="gramEnd"/>
      <w:r w:rsidRPr="005E73C0">
        <w:rPr>
          <w:highlight w:val="yellow"/>
        </w:rPr>
        <w:t xml:space="preserve"> Unique Forms)</w:t>
      </w:r>
    </w:p>
    <w:p w14:paraId="2F4992CC" w14:textId="77777777" w:rsidR="00826135" w:rsidRPr="005E73C0" w:rsidRDefault="00826135" w:rsidP="00826135">
      <w:pPr>
        <w:rPr>
          <w:highlight w:val="yellow"/>
        </w:rPr>
      </w:pPr>
      <w:r w:rsidRPr="00826135">
        <w:t>(</w:t>
      </w:r>
      <w:r w:rsidRPr="00826135">
        <w:rPr>
          <w:highlight w:val="yellow"/>
        </w:rPr>
        <w:t>M*0.1*16 minutes)/Duration of “Round 2 Edit Check Programming”</w:t>
      </w:r>
    </w:p>
    <w:p w14:paraId="34916E4F" w14:textId="77777777" w:rsidR="00826135" w:rsidRDefault="00826135" w:rsidP="00826135">
      <w:pPr>
        <w:autoSpaceDE w:val="0"/>
        <w:autoSpaceDN w:val="0"/>
        <w:adjustRightInd w:val="0"/>
        <w:spacing w:after="0" w:line="240" w:lineRule="auto"/>
        <w:ind w:firstLine="720"/>
        <w:rPr>
          <w:rFonts w:ascii="Courier New" w:hAnsi="Courier New" w:cs="Courier New"/>
          <w:noProof/>
          <w:sz w:val="20"/>
          <w:szCs w:val="20"/>
        </w:rPr>
      </w:pPr>
    </w:p>
    <w:p w14:paraId="4F5D5ED2" w14:textId="7272E624" w:rsidR="00826135" w:rsidRDefault="00826135" w:rsidP="00230170">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Setup_Round2</w:t>
      </w:r>
      <w:r w:rsidRPr="00941272">
        <w:rPr>
          <w:rFonts w:ascii="Courier New" w:hAnsi="Courier New" w:cs="Courier New"/>
          <w:noProof/>
          <w:color w:val="0000FF"/>
          <w:sz w:val="20"/>
          <w:szCs w:val="20"/>
        </w:rPr>
        <w:t>EditCheckProgrammingEffort</w:t>
      </w:r>
      <w:r>
        <w:rPr>
          <w:rFonts w:ascii="Courier New" w:hAnsi="Courier New" w:cs="Courier New"/>
          <w:noProof/>
          <w:color w:val="0000FF"/>
          <w:sz w:val="20"/>
          <w:szCs w:val="20"/>
        </w:rPr>
        <w:t xml:space="preserve"> = </w:t>
      </w:r>
      <w:r w:rsidR="00230170">
        <w:rPr>
          <w:rFonts w:ascii="Courier New" w:hAnsi="Courier New" w:cs="Courier New"/>
          <w:noProof/>
          <w:color w:val="0000FF"/>
          <w:sz w:val="20"/>
          <w:szCs w:val="20"/>
        </w:rPr>
        <w:t>[</w:t>
      </w:r>
      <w:r>
        <w:rPr>
          <w:rFonts w:ascii="Courier New" w:hAnsi="Courier New" w:cs="Courier New"/>
          <w:noProof/>
          <w:color w:val="0000FF"/>
          <w:sz w:val="20"/>
          <w:szCs w:val="20"/>
        </w:rPr>
        <w:t>Setup_Round2</w:t>
      </w:r>
      <w:r w:rsidRPr="00941272">
        <w:rPr>
          <w:rFonts w:ascii="Courier New" w:hAnsi="Courier New" w:cs="Courier New"/>
          <w:noProof/>
          <w:color w:val="0000FF"/>
          <w:sz w:val="20"/>
          <w:szCs w:val="20"/>
        </w:rPr>
        <w:t>EditCheckProgrammingEffort</w:t>
      </w:r>
      <w:r w:rsidR="00230170">
        <w:rPr>
          <w:rFonts w:ascii="Courier New" w:hAnsi="Courier New" w:cs="Courier New"/>
          <w:noProof/>
          <w:color w:val="0000FF"/>
          <w:sz w:val="20"/>
          <w:szCs w:val="20"/>
        </w:rPr>
        <w:t>]</w:t>
      </w:r>
      <w:r>
        <w:rPr>
          <w:rFonts w:ascii="Courier New" w:hAnsi="Courier New" w:cs="Courier New"/>
          <w:noProof/>
          <w:color w:val="0000FF"/>
          <w:sz w:val="20"/>
          <w:szCs w:val="20"/>
        </w:rPr>
        <w:t xml:space="preserve"> in minutes</w:t>
      </w:r>
    </w:p>
    <w:p w14:paraId="4C0B6CAA" w14:textId="16BC4313" w:rsidR="00826135" w:rsidRDefault="00826135" w:rsidP="00826135">
      <w:pPr>
        <w:autoSpaceDE w:val="0"/>
        <w:autoSpaceDN w:val="0"/>
        <w:adjustRightInd w:val="0"/>
        <w:spacing w:after="0" w:line="240" w:lineRule="auto"/>
        <w:rPr>
          <w:rFonts w:ascii="Courier New" w:hAnsi="Courier New" w:cs="Courier New"/>
          <w:noProof/>
          <w:color w:val="0000FF"/>
          <w:sz w:val="20"/>
          <w:szCs w:val="20"/>
        </w:rPr>
      </w:pPr>
    </w:p>
    <w:p w14:paraId="146BDF6B" w14:textId="638162CE" w:rsidR="00FA0C9D" w:rsidRPr="00051B58" w:rsidRDefault="00FA0C9D" w:rsidP="00FA0C9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[Setup_Round2</w:t>
      </w:r>
      <w:r w:rsidRPr="00941272">
        <w:rPr>
          <w:rFonts w:ascii="Courier New" w:hAnsi="Courier New" w:cs="Courier New"/>
          <w:noProof/>
          <w:color w:val="0000FF"/>
          <w:sz w:val="20"/>
          <w:szCs w:val="20"/>
        </w:rPr>
        <w:t>EditCheckProgrammingEffort</w:t>
      </w:r>
      <w:r>
        <w:rPr>
          <w:rFonts w:ascii="Courier New" w:hAnsi="Courier New" w:cs="Courier New"/>
          <w:noProof/>
          <w:color w:val="0000FF"/>
          <w:sz w:val="20"/>
          <w:szCs w:val="20"/>
        </w:rPr>
        <w:t>]</w:t>
      </w:r>
      <w:r w:rsidRPr="00051B58">
        <w:rPr>
          <w:rFonts w:ascii="Courier New" w:hAnsi="Courier New" w:cs="Courier New"/>
          <w:noProof/>
          <w:sz w:val="20"/>
          <w:szCs w:val="20"/>
        </w:rPr>
        <w:t xml:space="preserve"> for each day between the period [Start Date] and [End Date]</w:t>
      </w:r>
      <w:r>
        <w:rPr>
          <w:rFonts w:ascii="Courier New" w:hAnsi="Courier New" w:cs="Courier New"/>
          <w:noProof/>
          <w:sz w:val="20"/>
          <w:szCs w:val="20"/>
        </w:rPr>
        <w:t xml:space="preserve"> </w:t>
      </w:r>
    </w:p>
    <w:p w14:paraId="4F65EE18" w14:textId="77777777" w:rsidR="00FA0C9D" w:rsidRDefault="00FA0C9D" w:rsidP="00826135">
      <w:pPr>
        <w:autoSpaceDE w:val="0"/>
        <w:autoSpaceDN w:val="0"/>
        <w:adjustRightInd w:val="0"/>
        <w:spacing w:after="0" w:line="240" w:lineRule="auto"/>
        <w:rPr>
          <w:rFonts w:ascii="Courier New" w:hAnsi="Courier New" w:cs="Courier New"/>
          <w:noProof/>
          <w:color w:val="0000FF"/>
          <w:sz w:val="20"/>
          <w:szCs w:val="20"/>
        </w:rPr>
      </w:pPr>
    </w:p>
    <w:p w14:paraId="6D548F72" w14:textId="77777777" w:rsidR="00826135" w:rsidRDefault="00826135" w:rsidP="00826135">
      <w:pPr>
        <w:autoSpaceDE w:val="0"/>
        <w:autoSpaceDN w:val="0"/>
        <w:adjustRightInd w:val="0"/>
        <w:spacing w:after="0" w:line="240" w:lineRule="auto"/>
        <w:rPr>
          <w:rFonts w:ascii="Courier New" w:hAnsi="Courier New" w:cs="Courier New"/>
          <w:noProof/>
          <w:color w:val="0000FF"/>
          <w:sz w:val="20"/>
          <w:szCs w:val="20"/>
        </w:rPr>
      </w:pPr>
    </w:p>
    <w:p w14:paraId="600FF283" w14:textId="77777777" w:rsidR="00826135" w:rsidRDefault="00826135" w:rsidP="0082613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Where:</w:t>
      </w:r>
    </w:p>
    <w:p w14:paraId="5ED76D38" w14:textId="77777777" w:rsidR="00826135" w:rsidRDefault="00826135" w:rsidP="00826135">
      <w:pPr>
        <w:autoSpaceDE w:val="0"/>
        <w:autoSpaceDN w:val="0"/>
        <w:adjustRightInd w:val="0"/>
        <w:spacing w:after="0" w:line="240" w:lineRule="auto"/>
        <w:rPr>
          <w:rFonts w:ascii="Courier New" w:hAnsi="Courier New" w:cs="Courier New"/>
          <w:noProof/>
          <w:color w:val="0000FF"/>
          <w:sz w:val="20"/>
          <w:szCs w:val="20"/>
        </w:rPr>
      </w:pPr>
    </w:p>
    <w:p w14:paraId="1E14DDE1" w14:textId="4962417D" w:rsidR="00826135" w:rsidRDefault="00826135" w:rsidP="0082613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[Setup_Round2</w:t>
      </w:r>
      <w:r w:rsidRPr="00941272">
        <w:rPr>
          <w:rFonts w:ascii="Courier New" w:hAnsi="Courier New" w:cs="Courier New"/>
          <w:noProof/>
          <w:color w:val="0000FF"/>
          <w:sz w:val="20"/>
          <w:szCs w:val="20"/>
        </w:rPr>
        <w:t>EditCheckProgrammingEffort</w:t>
      </w:r>
      <w:r w:rsidR="00FA0C9D">
        <w:rPr>
          <w:rFonts w:ascii="Courier New" w:hAnsi="Courier New" w:cs="Courier New"/>
          <w:noProof/>
          <w:color w:val="0000FF"/>
          <w:sz w:val="20"/>
          <w:szCs w:val="20"/>
        </w:rPr>
        <w:t>]</w:t>
      </w:r>
      <w:r>
        <w:rPr>
          <w:rFonts w:ascii="Courier New" w:hAnsi="Courier New" w:cs="Courier New"/>
          <w:noProof/>
          <w:color w:val="0000FF"/>
          <w:sz w:val="20"/>
          <w:szCs w:val="20"/>
        </w:rPr>
        <w:t xml:space="preserve"> in minutes = </w:t>
      </w:r>
    </w:p>
    <w:p w14:paraId="2190D21D" w14:textId="77777777" w:rsidR="00826135" w:rsidRDefault="00826135" w:rsidP="0082613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ab/>
        <w:t>(</w:t>
      </w:r>
      <w:r>
        <w:rPr>
          <w:rFonts w:ascii="Courier New" w:hAnsi="Courier New" w:cs="Courier New"/>
          <w:noProof/>
          <w:sz w:val="20"/>
          <w:szCs w:val="20"/>
        </w:rPr>
        <w:t xml:space="preserve">Edit_checks_completed * 0.1 * 16) </w:t>
      </w:r>
    </w:p>
    <w:p w14:paraId="4BD9600D" w14:textId="77777777" w:rsidR="00826135" w:rsidRDefault="00826135" w:rsidP="0082613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ab/>
        <w:t>/ [Number of Business Days from Start Date to End Date]</w:t>
      </w:r>
    </w:p>
    <w:p w14:paraId="6D46B16E" w14:textId="77777777" w:rsidR="00826135" w:rsidRDefault="00826135" w:rsidP="00826135">
      <w:pPr>
        <w:autoSpaceDE w:val="0"/>
        <w:autoSpaceDN w:val="0"/>
        <w:adjustRightInd w:val="0"/>
        <w:spacing w:after="0" w:line="240" w:lineRule="auto"/>
        <w:rPr>
          <w:rFonts w:ascii="Courier New" w:hAnsi="Courier New" w:cs="Courier New"/>
          <w:noProof/>
          <w:color w:val="0000FF"/>
          <w:sz w:val="20"/>
          <w:szCs w:val="20"/>
        </w:rPr>
      </w:pPr>
    </w:p>
    <w:p w14:paraId="4C11B994" w14:textId="77777777" w:rsidR="00826135" w:rsidRDefault="00826135" w:rsidP="00826135">
      <w:pPr>
        <w:pStyle w:val="Heading4"/>
        <w:rPr>
          <w:noProof/>
        </w:rPr>
      </w:pPr>
      <w:r>
        <w:rPr>
          <w:noProof/>
        </w:rPr>
        <w:t xml:space="preserve">Start Date </w:t>
      </w:r>
    </w:p>
    <w:p w14:paraId="5F093CE7" w14:textId="77777777" w:rsidR="00826135" w:rsidRDefault="00826135" w:rsidP="00826135">
      <w:pPr>
        <w:autoSpaceDE w:val="0"/>
        <w:autoSpaceDN w:val="0"/>
        <w:adjustRightInd w:val="0"/>
        <w:spacing w:after="0" w:line="240" w:lineRule="auto"/>
        <w:rPr>
          <w:rFonts w:ascii="Courier New" w:hAnsi="Courier New" w:cs="Courier New"/>
          <w:noProof/>
          <w:color w:val="0000FF"/>
          <w:sz w:val="20"/>
          <w:szCs w:val="20"/>
        </w:rPr>
      </w:pPr>
    </w:p>
    <w:p w14:paraId="00725778" w14:textId="77777777" w:rsidR="00826135" w:rsidRDefault="00826135" w:rsidP="0082613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When [</w:t>
      </w:r>
      <w:r>
        <w:rPr>
          <w:rFonts w:ascii="Courier New" w:hAnsi="Courier New" w:cs="Courier New"/>
          <w:noProof/>
          <w:sz w:val="20"/>
          <w:szCs w:val="20"/>
        </w:rPr>
        <w:t>Round2EditCheckProgramming_StartDate</w:t>
      </w:r>
      <w:r>
        <w:rPr>
          <w:rFonts w:ascii="Courier New" w:hAnsi="Courier New" w:cs="Courier New"/>
          <w:noProof/>
          <w:color w:val="0000FF"/>
          <w:sz w:val="20"/>
          <w:szCs w:val="20"/>
        </w:rPr>
        <w:t>] is  available:</w:t>
      </w:r>
    </w:p>
    <w:p w14:paraId="3D923923" w14:textId="77777777" w:rsidR="00826135" w:rsidRDefault="00826135" w:rsidP="00826135">
      <w:pPr>
        <w:autoSpaceDE w:val="0"/>
        <w:autoSpaceDN w:val="0"/>
        <w:adjustRightInd w:val="0"/>
        <w:spacing w:after="0" w:line="240" w:lineRule="auto"/>
        <w:ind w:firstLine="720"/>
        <w:rPr>
          <w:rFonts w:ascii="Courier New" w:hAnsi="Courier New" w:cs="Courier New"/>
          <w:noProof/>
          <w:color w:val="0000FF"/>
          <w:sz w:val="20"/>
          <w:szCs w:val="20"/>
        </w:rPr>
      </w:pPr>
      <w:r>
        <w:rPr>
          <w:rFonts w:ascii="Courier New" w:hAnsi="Courier New" w:cs="Courier New"/>
          <w:noProof/>
          <w:color w:val="0000FF"/>
          <w:sz w:val="20"/>
          <w:szCs w:val="20"/>
        </w:rPr>
        <w:t>[Start Date] = [</w:t>
      </w:r>
      <w:r>
        <w:rPr>
          <w:rFonts w:ascii="Courier New" w:hAnsi="Courier New" w:cs="Courier New"/>
          <w:noProof/>
          <w:sz w:val="20"/>
          <w:szCs w:val="20"/>
        </w:rPr>
        <w:t>Round2EditCheckProgramming_StartDate</w:t>
      </w:r>
      <w:r>
        <w:rPr>
          <w:rFonts w:ascii="Courier New" w:hAnsi="Courier New" w:cs="Courier New"/>
          <w:noProof/>
          <w:color w:val="0000FF"/>
          <w:sz w:val="20"/>
          <w:szCs w:val="20"/>
        </w:rPr>
        <w:t xml:space="preserve">]. </w:t>
      </w:r>
    </w:p>
    <w:p w14:paraId="2DA6C371" w14:textId="77777777" w:rsidR="00826135" w:rsidRDefault="00826135" w:rsidP="0082613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When [</w:t>
      </w:r>
      <w:r>
        <w:rPr>
          <w:rFonts w:ascii="Courier New" w:hAnsi="Courier New" w:cs="Courier New"/>
          <w:noProof/>
          <w:sz w:val="20"/>
          <w:szCs w:val="20"/>
        </w:rPr>
        <w:t>Round2EditCheckProgramming_StartDate</w:t>
      </w:r>
      <w:r>
        <w:rPr>
          <w:rFonts w:ascii="Courier New" w:hAnsi="Courier New" w:cs="Courier New"/>
          <w:noProof/>
          <w:color w:val="0000FF"/>
          <w:sz w:val="20"/>
          <w:szCs w:val="20"/>
        </w:rPr>
        <w:t>] is not availab</w:t>
      </w:r>
      <w:commentRangeStart w:id="77"/>
      <w:r>
        <w:rPr>
          <w:rFonts w:ascii="Courier New" w:hAnsi="Courier New" w:cs="Courier New"/>
          <w:noProof/>
          <w:color w:val="0000FF"/>
          <w:sz w:val="20"/>
          <w:szCs w:val="20"/>
        </w:rPr>
        <w:t>le:</w:t>
      </w:r>
    </w:p>
    <w:p w14:paraId="71A48F2E" w14:textId="57F1EEB2" w:rsidR="00826135" w:rsidRDefault="00826135" w:rsidP="00826135">
      <w:pPr>
        <w:autoSpaceDE w:val="0"/>
        <w:autoSpaceDN w:val="0"/>
        <w:adjustRightInd w:val="0"/>
        <w:spacing w:after="0" w:line="240" w:lineRule="auto"/>
        <w:ind w:firstLine="720"/>
        <w:rPr>
          <w:rFonts w:ascii="Courier New" w:hAnsi="Courier New" w:cs="Courier New"/>
          <w:noProof/>
          <w:color w:val="0000FF"/>
          <w:sz w:val="20"/>
          <w:szCs w:val="20"/>
        </w:rPr>
      </w:pPr>
      <w:r>
        <w:rPr>
          <w:rFonts w:ascii="Courier New" w:hAnsi="Courier New" w:cs="Courier New"/>
          <w:noProof/>
          <w:color w:val="0000FF"/>
          <w:sz w:val="20"/>
          <w:szCs w:val="20"/>
        </w:rPr>
        <w:t>[Start Date] = [</w:t>
      </w:r>
      <w:r>
        <w:rPr>
          <w:rFonts w:ascii="Courier New" w:hAnsi="Courier New" w:cs="Courier New"/>
          <w:noProof/>
          <w:sz w:val="20"/>
          <w:szCs w:val="20"/>
        </w:rPr>
        <w:t xml:space="preserve">Time ProtocolApproval Planned] + </w:t>
      </w:r>
      <w:commentRangeEnd w:id="77"/>
      <w:r w:rsidR="005A3247">
        <w:rPr>
          <w:rStyle w:val="CommentReference"/>
          <w:rFonts w:ascii="Calibri" w:hAnsi="Calibri" w:cs="Times New Roman"/>
        </w:rPr>
        <w:commentReference w:id="77"/>
      </w:r>
      <w:commentRangeStart w:id="78"/>
      <w:ins w:id="79" w:author="Sathya" w:date="2018-04-25T18:45:00Z">
        <w:r w:rsidR="005A3247">
          <w:rPr>
            <w:rFonts w:ascii="Courier New" w:hAnsi="Courier New" w:cs="Courier New"/>
            <w:noProof/>
            <w:sz w:val="20"/>
            <w:szCs w:val="20"/>
          </w:rPr>
          <w:t>3</w:t>
        </w:r>
      </w:ins>
      <w:commentRangeStart w:id="80"/>
      <w:del w:id="81" w:author="Sathya" w:date="2018-04-25T18:45:00Z">
        <w:r w:rsidDel="005A3247">
          <w:rPr>
            <w:rFonts w:ascii="Courier New" w:hAnsi="Courier New" w:cs="Courier New"/>
            <w:noProof/>
            <w:sz w:val="20"/>
            <w:szCs w:val="20"/>
          </w:rPr>
          <w:delText>2</w:delText>
        </w:r>
      </w:del>
      <w:r>
        <w:rPr>
          <w:rFonts w:ascii="Courier New" w:hAnsi="Courier New" w:cs="Courier New"/>
          <w:noProof/>
          <w:sz w:val="20"/>
          <w:szCs w:val="20"/>
        </w:rPr>
        <w:t>9 Business Days</w:t>
      </w:r>
      <w:commentRangeEnd w:id="80"/>
      <w:r w:rsidR="00183533">
        <w:rPr>
          <w:rStyle w:val="CommentReference"/>
          <w:rFonts w:ascii="Calibri" w:hAnsi="Calibri" w:cs="Times New Roman"/>
        </w:rPr>
        <w:commentReference w:id="80"/>
      </w:r>
      <w:commentRangeEnd w:id="78"/>
      <w:r w:rsidR="005A3247">
        <w:rPr>
          <w:rStyle w:val="CommentReference"/>
          <w:rFonts w:ascii="Calibri" w:hAnsi="Calibri" w:cs="Times New Roman"/>
        </w:rPr>
        <w:commentReference w:id="78"/>
      </w:r>
    </w:p>
    <w:p w14:paraId="5115BC57" w14:textId="77777777" w:rsidR="00826135" w:rsidRDefault="00826135" w:rsidP="00826135">
      <w:pPr>
        <w:autoSpaceDE w:val="0"/>
        <w:autoSpaceDN w:val="0"/>
        <w:adjustRightInd w:val="0"/>
        <w:spacing w:after="0" w:line="240" w:lineRule="auto"/>
        <w:rPr>
          <w:rFonts w:ascii="Courier New" w:hAnsi="Courier New" w:cs="Courier New"/>
          <w:noProof/>
          <w:color w:val="0000FF"/>
          <w:sz w:val="20"/>
          <w:szCs w:val="20"/>
        </w:rPr>
      </w:pPr>
    </w:p>
    <w:p w14:paraId="49E72D59" w14:textId="516DA21B" w:rsidR="00826135" w:rsidRPr="00EF59DB" w:rsidRDefault="00826135" w:rsidP="00EF59DB">
      <w:pPr>
        <w:pStyle w:val="Heading4"/>
      </w:pPr>
      <w:r w:rsidRPr="00EF59DB">
        <w:t>End Date</w:t>
      </w:r>
    </w:p>
    <w:p w14:paraId="75F0B767" w14:textId="2EB8E334" w:rsidR="001E041C" w:rsidRDefault="001E041C" w:rsidP="001E041C"/>
    <w:p w14:paraId="0CA2338B" w14:textId="5B749E4A" w:rsidR="001E041C" w:rsidRDefault="001E041C" w:rsidP="001E041C">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When [</w:t>
      </w:r>
      <w:r>
        <w:rPr>
          <w:rFonts w:ascii="Courier New" w:hAnsi="Courier New" w:cs="Courier New"/>
          <w:noProof/>
          <w:sz w:val="20"/>
          <w:szCs w:val="20"/>
        </w:rPr>
        <w:t>Round2EditCheckPlannedCompletionDate</w:t>
      </w:r>
      <w:r>
        <w:rPr>
          <w:rFonts w:ascii="Courier New" w:hAnsi="Courier New" w:cs="Courier New"/>
          <w:noProof/>
          <w:color w:val="0000FF"/>
          <w:sz w:val="20"/>
          <w:szCs w:val="20"/>
        </w:rPr>
        <w:t>] is  available:</w:t>
      </w:r>
    </w:p>
    <w:p w14:paraId="45A004A2" w14:textId="44178B79" w:rsidR="001E041C" w:rsidRDefault="001E041C" w:rsidP="001E041C">
      <w:pPr>
        <w:autoSpaceDE w:val="0"/>
        <w:autoSpaceDN w:val="0"/>
        <w:adjustRightInd w:val="0"/>
        <w:spacing w:after="0" w:line="240" w:lineRule="auto"/>
        <w:ind w:firstLine="720"/>
        <w:rPr>
          <w:rFonts w:ascii="Courier New" w:hAnsi="Courier New" w:cs="Courier New"/>
          <w:noProof/>
          <w:color w:val="0000FF"/>
          <w:sz w:val="20"/>
          <w:szCs w:val="20"/>
        </w:rPr>
      </w:pPr>
      <w:r>
        <w:rPr>
          <w:rFonts w:ascii="Courier New" w:hAnsi="Courier New" w:cs="Courier New"/>
          <w:noProof/>
          <w:color w:val="0000FF"/>
          <w:sz w:val="20"/>
          <w:szCs w:val="20"/>
        </w:rPr>
        <w:t>[Start Date] = [</w:t>
      </w:r>
      <w:r>
        <w:rPr>
          <w:rFonts w:ascii="Courier New" w:hAnsi="Courier New" w:cs="Courier New"/>
          <w:noProof/>
          <w:sz w:val="20"/>
          <w:szCs w:val="20"/>
        </w:rPr>
        <w:t>Round2EditCheckPlannedCompletionDate</w:t>
      </w:r>
      <w:r>
        <w:rPr>
          <w:rFonts w:ascii="Courier New" w:hAnsi="Courier New" w:cs="Courier New"/>
          <w:noProof/>
          <w:color w:val="0000FF"/>
          <w:sz w:val="20"/>
          <w:szCs w:val="20"/>
        </w:rPr>
        <w:t xml:space="preserve">] </w:t>
      </w:r>
    </w:p>
    <w:p w14:paraId="26DE89FA" w14:textId="1C81AD82" w:rsidR="001E041C" w:rsidRDefault="001E041C" w:rsidP="001E041C">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When [</w:t>
      </w:r>
      <w:r>
        <w:rPr>
          <w:rFonts w:ascii="Courier New" w:hAnsi="Courier New" w:cs="Courier New"/>
          <w:noProof/>
          <w:sz w:val="20"/>
          <w:szCs w:val="20"/>
        </w:rPr>
        <w:t>Round2EditCheckPlannedCompletionDate</w:t>
      </w:r>
      <w:r>
        <w:rPr>
          <w:rFonts w:ascii="Courier New" w:hAnsi="Courier New" w:cs="Courier New"/>
          <w:noProof/>
          <w:color w:val="0000FF"/>
          <w:sz w:val="20"/>
          <w:szCs w:val="20"/>
        </w:rPr>
        <w:t>] is not available:</w:t>
      </w:r>
    </w:p>
    <w:p w14:paraId="42600E77" w14:textId="426A2DF4" w:rsidR="001E041C" w:rsidRDefault="001E041C" w:rsidP="001E041C">
      <w:pPr>
        <w:autoSpaceDE w:val="0"/>
        <w:autoSpaceDN w:val="0"/>
        <w:adjustRightInd w:val="0"/>
        <w:spacing w:after="0" w:line="240" w:lineRule="auto"/>
        <w:ind w:firstLine="720"/>
        <w:rPr>
          <w:rFonts w:ascii="Courier New" w:hAnsi="Courier New" w:cs="Courier New"/>
          <w:noProof/>
          <w:color w:val="0000FF"/>
          <w:sz w:val="20"/>
          <w:szCs w:val="20"/>
        </w:rPr>
      </w:pPr>
      <w:r>
        <w:rPr>
          <w:rFonts w:ascii="Courier New" w:hAnsi="Courier New" w:cs="Courier New"/>
          <w:noProof/>
          <w:color w:val="0000FF"/>
          <w:sz w:val="20"/>
          <w:szCs w:val="20"/>
        </w:rPr>
        <w:t xml:space="preserve">[Start Date] = </w:t>
      </w:r>
      <w:r>
        <w:t>[</w:t>
      </w:r>
      <w:r>
        <w:rPr>
          <w:rFonts w:ascii="Courier New" w:hAnsi="Courier New" w:cs="Courier New"/>
          <w:noProof/>
          <w:sz w:val="20"/>
          <w:szCs w:val="20"/>
        </w:rPr>
        <w:t>Start Date] + 2 Calendar Days</w:t>
      </w:r>
    </w:p>
    <w:p w14:paraId="7B5F7325" w14:textId="77777777" w:rsidR="00826135" w:rsidRPr="00826135" w:rsidRDefault="00826135" w:rsidP="00826135"/>
    <w:p w14:paraId="17D15A70" w14:textId="77777777" w:rsidR="00826135" w:rsidRDefault="00826135" w:rsidP="00826135">
      <w:pPr>
        <w:rPr>
          <w:rFonts w:asciiTheme="majorHAnsi" w:eastAsiaTheme="majorEastAsia" w:hAnsiTheme="majorHAnsi" w:cstheme="majorBidi"/>
          <w:b/>
          <w:bCs/>
          <w:noProof/>
          <w:color w:val="4F81BD" w:themeColor="accent1"/>
        </w:rPr>
      </w:pPr>
      <w:r>
        <w:rPr>
          <w:noProof/>
        </w:rPr>
        <w:br w:type="page"/>
      </w:r>
    </w:p>
    <w:p w14:paraId="5587483D" w14:textId="77777777" w:rsidR="009F13E2" w:rsidRDefault="009F13E2" w:rsidP="009F13E2">
      <w:pPr>
        <w:pStyle w:val="Heading3"/>
        <w:rPr>
          <w:noProof/>
        </w:rPr>
      </w:pPr>
      <w:bookmarkStart w:id="82" w:name="_Toc509219652"/>
      <w:r>
        <w:rPr>
          <w:noProof/>
        </w:rPr>
        <w:lastRenderedPageBreak/>
        <w:t>Setup_InternalUATEffort</w:t>
      </w:r>
      <w:bookmarkEnd w:id="82"/>
      <w:r>
        <w:rPr>
          <w:noProof/>
        </w:rPr>
        <w:t xml:space="preserve"> </w:t>
      </w:r>
    </w:p>
    <w:p w14:paraId="41EB25ED" w14:textId="77777777" w:rsidR="009F13E2" w:rsidRDefault="009F13E2" w:rsidP="009F13E2">
      <w:pPr>
        <w:autoSpaceDE w:val="0"/>
        <w:autoSpaceDN w:val="0"/>
        <w:adjustRightInd w:val="0"/>
        <w:spacing w:after="0" w:line="240" w:lineRule="auto"/>
        <w:rPr>
          <w:rFonts w:ascii="Courier New" w:hAnsi="Courier New" w:cs="Courier New"/>
          <w:noProof/>
          <w:sz w:val="20"/>
          <w:szCs w:val="20"/>
        </w:rPr>
      </w:pPr>
    </w:p>
    <w:p w14:paraId="751ABFCC" w14:textId="77777777" w:rsidR="009D24D2" w:rsidRPr="00950AE9" w:rsidRDefault="009D24D2" w:rsidP="009D24D2">
      <w:r w:rsidRPr="00950AE9">
        <w:rPr>
          <w:highlight w:val="yellow"/>
        </w:rPr>
        <w:t xml:space="preserve">Your </w:t>
      </w:r>
      <w:r>
        <w:rPr>
          <w:highlight w:val="yellow"/>
        </w:rPr>
        <w:t>definition</w:t>
      </w:r>
      <w:r w:rsidRPr="00950AE9">
        <w:rPr>
          <w:highlight w:val="yellow"/>
        </w:rPr>
        <w:t>:</w:t>
      </w:r>
    </w:p>
    <w:p w14:paraId="02479A92" w14:textId="77777777" w:rsidR="00DF1122" w:rsidRPr="00DA1B57" w:rsidRDefault="00DF1122" w:rsidP="00DF1122">
      <w:pPr>
        <w:rPr>
          <w:rFonts w:ascii="Arial" w:hAnsi="Arial" w:cs="Arial"/>
          <w:sz w:val="20"/>
          <w:szCs w:val="20"/>
        </w:rPr>
      </w:pPr>
      <w:r w:rsidRPr="00DF1122">
        <w:rPr>
          <w:rFonts w:ascii="Arial" w:hAnsi="Arial" w:cs="Arial"/>
          <w:sz w:val="20"/>
          <w:szCs w:val="20"/>
          <w:highlight w:val="yellow"/>
        </w:rPr>
        <w:t>16 hours * 2 days (starting Internal UAT Planned completion Date + 1 day)</w:t>
      </w:r>
    </w:p>
    <w:p w14:paraId="46F77D54" w14:textId="77777777" w:rsidR="009D24D2" w:rsidRDefault="009D24D2" w:rsidP="009D24D2">
      <w:pPr>
        <w:autoSpaceDE w:val="0"/>
        <w:autoSpaceDN w:val="0"/>
        <w:adjustRightInd w:val="0"/>
        <w:spacing w:after="0" w:line="240" w:lineRule="auto"/>
        <w:ind w:firstLine="720"/>
        <w:rPr>
          <w:rFonts w:ascii="Courier New" w:hAnsi="Courier New" w:cs="Courier New"/>
          <w:noProof/>
          <w:sz w:val="20"/>
          <w:szCs w:val="20"/>
        </w:rPr>
      </w:pPr>
    </w:p>
    <w:p w14:paraId="1F8FE01A" w14:textId="69028708" w:rsidR="009D24D2" w:rsidRDefault="00612F37" w:rsidP="009D24D2">
      <w:pPr>
        <w:autoSpaceDE w:val="0"/>
        <w:autoSpaceDN w:val="0"/>
        <w:adjustRightInd w:val="0"/>
        <w:spacing w:after="0" w:line="240" w:lineRule="auto"/>
        <w:rPr>
          <w:rFonts w:ascii="Courier New" w:hAnsi="Courier New" w:cs="Courier New"/>
          <w:noProof/>
          <w:color w:val="0000FF"/>
          <w:sz w:val="20"/>
          <w:szCs w:val="20"/>
        </w:rPr>
      </w:pPr>
      <w:r w:rsidRPr="00612F37">
        <w:rPr>
          <w:rFonts w:ascii="Courier New" w:hAnsi="Courier New" w:cs="Courier New"/>
          <w:noProof/>
          <w:color w:val="0000FF"/>
          <w:sz w:val="20"/>
          <w:szCs w:val="20"/>
        </w:rPr>
        <w:t>Setup_InternalUATEffort</w:t>
      </w:r>
      <w:r w:rsidR="009D24D2">
        <w:rPr>
          <w:rFonts w:ascii="Courier New" w:hAnsi="Courier New" w:cs="Courier New"/>
          <w:noProof/>
          <w:color w:val="0000FF"/>
          <w:sz w:val="20"/>
          <w:szCs w:val="20"/>
        </w:rPr>
        <w:t xml:space="preserve">= </w:t>
      </w:r>
    </w:p>
    <w:p w14:paraId="6D94FE17" w14:textId="11E2493A" w:rsidR="009D24D2" w:rsidRDefault="009D24D2" w:rsidP="009D24D2">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w:t>
      </w:r>
      <w:r w:rsidR="00612F37" w:rsidRPr="00612F37">
        <w:rPr>
          <w:rFonts w:ascii="Courier New" w:hAnsi="Courier New" w:cs="Courier New"/>
          <w:noProof/>
          <w:color w:val="0000FF"/>
          <w:sz w:val="20"/>
          <w:szCs w:val="20"/>
        </w:rPr>
        <w:t>Setup_InternalUATEffort</w:t>
      </w:r>
      <w:r w:rsidR="00612F37">
        <w:rPr>
          <w:rFonts w:ascii="Courier New" w:hAnsi="Courier New" w:cs="Courier New"/>
          <w:noProof/>
          <w:color w:val="0000FF"/>
          <w:sz w:val="20"/>
          <w:szCs w:val="20"/>
        </w:rPr>
        <w:t xml:space="preserve">] </w:t>
      </w:r>
      <w:r>
        <w:rPr>
          <w:rFonts w:ascii="Courier New" w:hAnsi="Courier New" w:cs="Courier New"/>
          <w:noProof/>
          <w:color w:val="0000FF"/>
          <w:sz w:val="20"/>
          <w:szCs w:val="20"/>
        </w:rPr>
        <w:t>in minutes</w:t>
      </w:r>
    </w:p>
    <w:p w14:paraId="07E49E7D" w14:textId="77777777" w:rsidR="009D24D2" w:rsidRDefault="009D24D2" w:rsidP="009D24D2">
      <w:pPr>
        <w:autoSpaceDE w:val="0"/>
        <w:autoSpaceDN w:val="0"/>
        <w:adjustRightInd w:val="0"/>
        <w:spacing w:after="0" w:line="240" w:lineRule="auto"/>
        <w:rPr>
          <w:rFonts w:ascii="Courier New" w:hAnsi="Courier New" w:cs="Courier New"/>
          <w:noProof/>
          <w:color w:val="0000FF"/>
          <w:sz w:val="20"/>
          <w:szCs w:val="20"/>
        </w:rPr>
      </w:pPr>
    </w:p>
    <w:p w14:paraId="25DD3B1D" w14:textId="7D301036" w:rsidR="00612F37" w:rsidRPr="00051B58" w:rsidRDefault="00612F37" w:rsidP="00612F3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w:t>
      </w:r>
      <w:r w:rsidRPr="00612F37">
        <w:rPr>
          <w:rFonts w:ascii="Courier New" w:hAnsi="Courier New" w:cs="Courier New"/>
          <w:noProof/>
          <w:color w:val="0000FF"/>
          <w:sz w:val="20"/>
          <w:szCs w:val="20"/>
        </w:rPr>
        <w:t>Setup_InternalUATEffort</w:t>
      </w:r>
      <w:r>
        <w:rPr>
          <w:rFonts w:ascii="Courier New" w:hAnsi="Courier New" w:cs="Courier New"/>
          <w:noProof/>
          <w:color w:val="0000FF"/>
          <w:sz w:val="20"/>
          <w:szCs w:val="20"/>
        </w:rPr>
        <w:t>]</w:t>
      </w:r>
      <w:r w:rsidRPr="00051B58">
        <w:rPr>
          <w:rFonts w:ascii="Courier New" w:hAnsi="Courier New" w:cs="Courier New"/>
          <w:noProof/>
          <w:sz w:val="20"/>
          <w:szCs w:val="20"/>
        </w:rPr>
        <w:t xml:space="preserve"> for each day between the period [Start Date]</w:t>
      </w:r>
      <w:r w:rsidR="00EF59DB">
        <w:rPr>
          <w:rFonts w:ascii="Courier New" w:hAnsi="Courier New" w:cs="Courier New"/>
          <w:noProof/>
          <w:sz w:val="20"/>
          <w:szCs w:val="20"/>
        </w:rPr>
        <w:t xml:space="preserve"> + 1 day</w:t>
      </w:r>
    </w:p>
    <w:p w14:paraId="68A0C4B3" w14:textId="77777777" w:rsidR="009D24D2" w:rsidRDefault="009D24D2" w:rsidP="009D24D2">
      <w:pPr>
        <w:autoSpaceDE w:val="0"/>
        <w:autoSpaceDN w:val="0"/>
        <w:adjustRightInd w:val="0"/>
        <w:spacing w:after="0" w:line="240" w:lineRule="auto"/>
        <w:rPr>
          <w:rFonts w:ascii="Courier New" w:hAnsi="Courier New" w:cs="Courier New"/>
          <w:noProof/>
          <w:color w:val="0000FF"/>
          <w:sz w:val="20"/>
          <w:szCs w:val="20"/>
        </w:rPr>
      </w:pPr>
    </w:p>
    <w:p w14:paraId="7AA6F611" w14:textId="77777777" w:rsidR="009D24D2" w:rsidRDefault="009D24D2" w:rsidP="009D24D2">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Where:</w:t>
      </w:r>
    </w:p>
    <w:p w14:paraId="723AF1B8" w14:textId="77777777" w:rsidR="009D24D2" w:rsidRDefault="009D24D2" w:rsidP="009D24D2">
      <w:pPr>
        <w:autoSpaceDE w:val="0"/>
        <w:autoSpaceDN w:val="0"/>
        <w:adjustRightInd w:val="0"/>
        <w:spacing w:after="0" w:line="240" w:lineRule="auto"/>
        <w:rPr>
          <w:rFonts w:ascii="Courier New" w:hAnsi="Courier New" w:cs="Courier New"/>
          <w:noProof/>
          <w:color w:val="0000FF"/>
          <w:sz w:val="20"/>
          <w:szCs w:val="20"/>
        </w:rPr>
      </w:pPr>
    </w:p>
    <w:p w14:paraId="2F606522" w14:textId="0ACBCBEC" w:rsidR="009D24D2" w:rsidRDefault="009D24D2" w:rsidP="009D24D2">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w:t>
      </w:r>
      <w:r w:rsidR="00612F37" w:rsidRPr="00612F37">
        <w:rPr>
          <w:rFonts w:ascii="Courier New" w:hAnsi="Courier New" w:cs="Courier New"/>
          <w:noProof/>
          <w:color w:val="0000FF"/>
          <w:sz w:val="20"/>
          <w:szCs w:val="20"/>
        </w:rPr>
        <w:t>Setup_InternalUATEffort</w:t>
      </w:r>
      <w:r>
        <w:rPr>
          <w:rFonts w:ascii="Courier New" w:hAnsi="Courier New" w:cs="Courier New"/>
          <w:noProof/>
          <w:color w:val="0000FF"/>
          <w:sz w:val="20"/>
          <w:szCs w:val="20"/>
        </w:rPr>
        <w:t xml:space="preserve">] = </w:t>
      </w:r>
      <w:commentRangeStart w:id="83"/>
      <w:commentRangeStart w:id="84"/>
      <w:r>
        <w:rPr>
          <w:rFonts w:ascii="Courier New" w:hAnsi="Courier New" w:cs="Courier New"/>
          <w:noProof/>
          <w:color w:val="0000FF"/>
          <w:sz w:val="20"/>
          <w:szCs w:val="20"/>
        </w:rPr>
        <w:t>(</w:t>
      </w:r>
      <w:r>
        <w:rPr>
          <w:rFonts w:ascii="Courier New" w:hAnsi="Courier New" w:cs="Courier New"/>
          <w:noProof/>
          <w:sz w:val="20"/>
          <w:szCs w:val="20"/>
        </w:rPr>
        <w:t>16</w:t>
      </w:r>
      <w:r w:rsidR="00612F37">
        <w:rPr>
          <w:rFonts w:ascii="Courier New" w:hAnsi="Courier New" w:cs="Courier New"/>
          <w:noProof/>
          <w:sz w:val="20"/>
          <w:szCs w:val="20"/>
        </w:rPr>
        <w:t xml:space="preserve"> * 60</w:t>
      </w:r>
      <w:r>
        <w:rPr>
          <w:rFonts w:ascii="Courier New" w:hAnsi="Courier New" w:cs="Courier New"/>
          <w:noProof/>
          <w:sz w:val="20"/>
          <w:szCs w:val="20"/>
        </w:rPr>
        <w:t xml:space="preserve">)/ </w:t>
      </w:r>
      <w:r w:rsidR="00A165AD" w:rsidRPr="00A165AD">
        <w:rPr>
          <w:rFonts w:ascii="Arial" w:hAnsi="Arial" w:cs="Arial"/>
          <w:sz w:val="20"/>
          <w:szCs w:val="20"/>
        </w:rPr>
        <w:t>2 days (</w:t>
      </w:r>
      <w:r w:rsidR="00A165AD">
        <w:rPr>
          <w:rFonts w:ascii="Arial" w:hAnsi="Arial" w:cs="Arial"/>
          <w:sz w:val="20"/>
          <w:szCs w:val="20"/>
        </w:rPr>
        <w:t>Start</w:t>
      </w:r>
      <w:r w:rsidR="00A165AD" w:rsidRPr="00A165AD">
        <w:rPr>
          <w:rFonts w:ascii="Arial" w:hAnsi="Arial" w:cs="Arial"/>
          <w:sz w:val="20"/>
          <w:szCs w:val="20"/>
        </w:rPr>
        <w:t xml:space="preserve"> Date + 1 day)</w:t>
      </w:r>
    </w:p>
    <w:commentRangeEnd w:id="83"/>
    <w:p w14:paraId="20148BE4" w14:textId="77777777" w:rsidR="009D24D2" w:rsidRDefault="0018542D" w:rsidP="009D24D2">
      <w:pPr>
        <w:autoSpaceDE w:val="0"/>
        <w:autoSpaceDN w:val="0"/>
        <w:adjustRightInd w:val="0"/>
        <w:spacing w:after="0" w:line="240" w:lineRule="auto"/>
        <w:rPr>
          <w:rFonts w:ascii="Courier New" w:hAnsi="Courier New" w:cs="Courier New"/>
          <w:noProof/>
          <w:color w:val="0000FF"/>
          <w:sz w:val="20"/>
          <w:szCs w:val="20"/>
        </w:rPr>
      </w:pPr>
      <w:r>
        <w:rPr>
          <w:rStyle w:val="CommentReference"/>
          <w:rFonts w:ascii="Calibri" w:hAnsi="Calibri" w:cs="Times New Roman"/>
        </w:rPr>
        <w:commentReference w:id="83"/>
      </w:r>
      <w:commentRangeEnd w:id="84"/>
      <w:r w:rsidR="005A3247">
        <w:rPr>
          <w:rStyle w:val="CommentReference"/>
          <w:rFonts w:ascii="Calibri" w:hAnsi="Calibri" w:cs="Times New Roman"/>
        </w:rPr>
        <w:commentReference w:id="84"/>
      </w:r>
    </w:p>
    <w:p w14:paraId="4F4768B1" w14:textId="77777777" w:rsidR="009D24D2" w:rsidRDefault="009D24D2" w:rsidP="009D24D2">
      <w:pPr>
        <w:pStyle w:val="Heading4"/>
        <w:rPr>
          <w:noProof/>
        </w:rPr>
      </w:pPr>
      <w:r>
        <w:rPr>
          <w:noProof/>
        </w:rPr>
        <w:t xml:space="preserve">Start Date </w:t>
      </w:r>
    </w:p>
    <w:p w14:paraId="0188375B" w14:textId="77777777" w:rsidR="009D24D2" w:rsidRDefault="009D24D2" w:rsidP="009D24D2">
      <w:pPr>
        <w:autoSpaceDE w:val="0"/>
        <w:autoSpaceDN w:val="0"/>
        <w:adjustRightInd w:val="0"/>
        <w:spacing w:after="0" w:line="240" w:lineRule="auto"/>
        <w:rPr>
          <w:rFonts w:ascii="Courier New" w:hAnsi="Courier New" w:cs="Courier New"/>
          <w:noProof/>
          <w:color w:val="0000FF"/>
          <w:sz w:val="20"/>
          <w:szCs w:val="20"/>
        </w:rPr>
      </w:pPr>
    </w:p>
    <w:p w14:paraId="61C0447F" w14:textId="2DFF77ED" w:rsidR="009D24D2" w:rsidRDefault="009D24D2" w:rsidP="009D24D2">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When [</w:t>
      </w:r>
      <w:r w:rsidR="00A165AD" w:rsidRPr="00A165AD">
        <w:rPr>
          <w:rFonts w:ascii="Courier New" w:hAnsi="Courier New" w:cs="Courier New"/>
          <w:noProof/>
          <w:sz w:val="20"/>
          <w:szCs w:val="20"/>
        </w:rPr>
        <w:t>Internal UAT Planned completion Date</w:t>
      </w:r>
      <w:r>
        <w:rPr>
          <w:rFonts w:ascii="Courier New" w:hAnsi="Courier New" w:cs="Courier New"/>
          <w:noProof/>
          <w:color w:val="0000FF"/>
          <w:sz w:val="20"/>
          <w:szCs w:val="20"/>
        </w:rPr>
        <w:t>] is  available:</w:t>
      </w:r>
    </w:p>
    <w:p w14:paraId="28109CF2" w14:textId="2A43FE8A" w:rsidR="009D24D2" w:rsidRDefault="009D24D2" w:rsidP="009D24D2">
      <w:pPr>
        <w:autoSpaceDE w:val="0"/>
        <w:autoSpaceDN w:val="0"/>
        <w:adjustRightInd w:val="0"/>
        <w:spacing w:after="0" w:line="240" w:lineRule="auto"/>
        <w:ind w:firstLine="720"/>
        <w:rPr>
          <w:rFonts w:ascii="Courier New" w:hAnsi="Courier New" w:cs="Courier New"/>
          <w:noProof/>
          <w:color w:val="0000FF"/>
          <w:sz w:val="20"/>
          <w:szCs w:val="20"/>
        </w:rPr>
      </w:pPr>
      <w:r>
        <w:rPr>
          <w:rFonts w:ascii="Courier New" w:hAnsi="Courier New" w:cs="Courier New"/>
          <w:noProof/>
          <w:color w:val="0000FF"/>
          <w:sz w:val="20"/>
          <w:szCs w:val="20"/>
        </w:rPr>
        <w:t xml:space="preserve">[Start Date] = </w:t>
      </w:r>
      <w:commentRangeStart w:id="85"/>
      <w:commentRangeStart w:id="86"/>
      <w:r>
        <w:rPr>
          <w:rFonts w:ascii="Courier New" w:hAnsi="Courier New" w:cs="Courier New"/>
          <w:noProof/>
          <w:color w:val="0000FF"/>
          <w:sz w:val="20"/>
          <w:szCs w:val="20"/>
        </w:rPr>
        <w:t>[</w:t>
      </w:r>
      <w:r w:rsidR="00A165AD" w:rsidRPr="00A165AD">
        <w:rPr>
          <w:rFonts w:ascii="Courier New" w:hAnsi="Courier New" w:cs="Courier New"/>
          <w:noProof/>
          <w:sz w:val="20"/>
          <w:szCs w:val="20"/>
        </w:rPr>
        <w:t>Internal UAT Planned completion Date</w:t>
      </w:r>
      <w:r>
        <w:rPr>
          <w:rFonts w:ascii="Courier New" w:hAnsi="Courier New" w:cs="Courier New"/>
          <w:noProof/>
          <w:color w:val="0000FF"/>
          <w:sz w:val="20"/>
          <w:szCs w:val="20"/>
        </w:rPr>
        <w:t>]</w:t>
      </w:r>
      <w:ins w:id="87" w:author="Sathya" w:date="2018-04-25T18:51:00Z">
        <w:r w:rsidR="005A3247">
          <w:rPr>
            <w:rFonts w:ascii="Courier New" w:hAnsi="Courier New" w:cs="Courier New"/>
            <w:noProof/>
            <w:color w:val="0000FF"/>
            <w:sz w:val="20"/>
            <w:szCs w:val="20"/>
          </w:rPr>
          <w:t xml:space="preserve"> + 1 day</w:t>
        </w:r>
      </w:ins>
      <w:r>
        <w:rPr>
          <w:rFonts w:ascii="Courier New" w:hAnsi="Courier New" w:cs="Courier New"/>
          <w:noProof/>
          <w:color w:val="0000FF"/>
          <w:sz w:val="20"/>
          <w:szCs w:val="20"/>
        </w:rPr>
        <w:t xml:space="preserve">. </w:t>
      </w:r>
      <w:commentRangeEnd w:id="85"/>
      <w:r w:rsidR="0018542D">
        <w:rPr>
          <w:rStyle w:val="CommentReference"/>
          <w:rFonts w:ascii="Calibri" w:hAnsi="Calibri" w:cs="Times New Roman"/>
        </w:rPr>
        <w:commentReference w:id="85"/>
      </w:r>
      <w:commentRangeEnd w:id="86"/>
      <w:r w:rsidR="005A3247">
        <w:rPr>
          <w:rStyle w:val="CommentReference"/>
          <w:rFonts w:ascii="Calibri" w:hAnsi="Calibri" w:cs="Times New Roman"/>
        </w:rPr>
        <w:commentReference w:id="86"/>
      </w:r>
    </w:p>
    <w:p w14:paraId="2061C8EE" w14:textId="6CA8C3CC" w:rsidR="009D24D2" w:rsidRDefault="009D24D2" w:rsidP="009D24D2">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When [</w:t>
      </w:r>
      <w:r w:rsidR="00A165AD" w:rsidRPr="00A165AD">
        <w:rPr>
          <w:rFonts w:ascii="Courier New" w:hAnsi="Courier New" w:cs="Courier New"/>
          <w:noProof/>
          <w:sz w:val="20"/>
          <w:szCs w:val="20"/>
        </w:rPr>
        <w:t>Internal UAT Planned completion Date</w:t>
      </w:r>
      <w:r>
        <w:rPr>
          <w:rFonts w:ascii="Courier New" w:hAnsi="Courier New" w:cs="Courier New"/>
          <w:noProof/>
          <w:color w:val="0000FF"/>
          <w:sz w:val="20"/>
          <w:szCs w:val="20"/>
        </w:rPr>
        <w:t>] is not available:</w:t>
      </w:r>
    </w:p>
    <w:p w14:paraId="62662435" w14:textId="368940CA" w:rsidR="009D24D2" w:rsidRDefault="009D24D2" w:rsidP="009D24D2">
      <w:pPr>
        <w:autoSpaceDE w:val="0"/>
        <w:autoSpaceDN w:val="0"/>
        <w:adjustRightInd w:val="0"/>
        <w:spacing w:after="0" w:line="240" w:lineRule="auto"/>
        <w:ind w:firstLine="720"/>
        <w:rPr>
          <w:rFonts w:ascii="Courier New" w:hAnsi="Courier New" w:cs="Courier New"/>
          <w:noProof/>
          <w:color w:val="0000FF"/>
          <w:sz w:val="20"/>
          <w:szCs w:val="20"/>
        </w:rPr>
      </w:pPr>
      <w:r>
        <w:rPr>
          <w:rFonts w:ascii="Courier New" w:hAnsi="Courier New" w:cs="Courier New"/>
          <w:noProof/>
          <w:color w:val="0000FF"/>
          <w:sz w:val="20"/>
          <w:szCs w:val="20"/>
        </w:rPr>
        <w:t>[Start Date] = [</w:t>
      </w:r>
      <w:r>
        <w:rPr>
          <w:rFonts w:ascii="Courier New" w:hAnsi="Courier New" w:cs="Courier New"/>
          <w:noProof/>
          <w:sz w:val="20"/>
          <w:szCs w:val="20"/>
        </w:rPr>
        <w:t xml:space="preserve">Time ProtocolApproval Planned] + </w:t>
      </w:r>
      <w:r w:rsidR="00A165AD">
        <w:rPr>
          <w:rFonts w:ascii="Courier New" w:hAnsi="Courier New" w:cs="Courier New"/>
          <w:noProof/>
          <w:sz w:val="20"/>
          <w:szCs w:val="20"/>
        </w:rPr>
        <w:t>46</w:t>
      </w:r>
      <w:r>
        <w:rPr>
          <w:rFonts w:ascii="Courier New" w:hAnsi="Courier New" w:cs="Courier New"/>
          <w:noProof/>
          <w:sz w:val="20"/>
          <w:szCs w:val="20"/>
        </w:rPr>
        <w:t xml:space="preserve"> Business Days</w:t>
      </w:r>
    </w:p>
    <w:p w14:paraId="0387E59E" w14:textId="77777777" w:rsidR="009D24D2" w:rsidRDefault="009D24D2" w:rsidP="009D24D2">
      <w:pPr>
        <w:autoSpaceDE w:val="0"/>
        <w:autoSpaceDN w:val="0"/>
        <w:adjustRightInd w:val="0"/>
        <w:spacing w:after="0" w:line="240" w:lineRule="auto"/>
        <w:rPr>
          <w:rFonts w:ascii="Courier New" w:hAnsi="Courier New" w:cs="Courier New"/>
          <w:noProof/>
          <w:color w:val="0000FF"/>
          <w:sz w:val="20"/>
          <w:szCs w:val="20"/>
        </w:rPr>
      </w:pPr>
    </w:p>
    <w:p w14:paraId="1CAD4A66" w14:textId="77777777" w:rsidR="009D24D2" w:rsidRDefault="009D24D2">
      <w:pPr>
        <w:rPr>
          <w:rFonts w:asciiTheme="majorHAnsi" w:eastAsiaTheme="majorEastAsia" w:hAnsiTheme="majorHAnsi" w:cstheme="majorBidi"/>
          <w:b/>
          <w:bCs/>
          <w:noProof/>
          <w:color w:val="4F81BD" w:themeColor="accent1"/>
        </w:rPr>
      </w:pPr>
      <w:r>
        <w:rPr>
          <w:noProof/>
        </w:rPr>
        <w:br w:type="page"/>
      </w:r>
    </w:p>
    <w:p w14:paraId="3F0BDB16" w14:textId="154A1EFB" w:rsidR="009F13E2" w:rsidRDefault="009F13E2" w:rsidP="00EF59DB">
      <w:pPr>
        <w:pStyle w:val="Heading3"/>
        <w:rPr>
          <w:noProof/>
        </w:rPr>
      </w:pPr>
      <w:bookmarkStart w:id="88" w:name="_Toc509219653"/>
      <w:r w:rsidRPr="00162B04">
        <w:rPr>
          <w:noProof/>
        </w:rPr>
        <w:lastRenderedPageBreak/>
        <w:t>Setup_ExternalUATEffort</w:t>
      </w:r>
      <w:bookmarkEnd w:id="88"/>
      <w:r w:rsidRPr="00162B04">
        <w:rPr>
          <w:noProof/>
        </w:rPr>
        <w:t xml:space="preserve"> </w:t>
      </w:r>
    </w:p>
    <w:p w14:paraId="57933C47" w14:textId="77777777" w:rsidR="004B433A" w:rsidRPr="004B433A" w:rsidRDefault="004B433A" w:rsidP="004B433A"/>
    <w:p w14:paraId="77CB615F" w14:textId="77777777" w:rsidR="00F327D5" w:rsidRPr="00950AE9" w:rsidRDefault="00F327D5" w:rsidP="00F327D5">
      <w:r w:rsidRPr="00950AE9">
        <w:rPr>
          <w:highlight w:val="yellow"/>
        </w:rPr>
        <w:t xml:space="preserve">Your </w:t>
      </w:r>
      <w:r>
        <w:rPr>
          <w:highlight w:val="yellow"/>
        </w:rPr>
        <w:t>definition</w:t>
      </w:r>
      <w:r w:rsidRPr="00950AE9">
        <w:rPr>
          <w:highlight w:val="yellow"/>
        </w:rPr>
        <w:t>:</w:t>
      </w:r>
    </w:p>
    <w:p w14:paraId="2870DD5C" w14:textId="77777777" w:rsidR="00F327D5" w:rsidRPr="00DA1B57" w:rsidRDefault="00F327D5" w:rsidP="00F327D5">
      <w:pPr>
        <w:rPr>
          <w:rFonts w:ascii="Arial" w:hAnsi="Arial" w:cs="Arial"/>
          <w:sz w:val="20"/>
          <w:szCs w:val="20"/>
        </w:rPr>
      </w:pPr>
      <w:r w:rsidRPr="00F327D5">
        <w:rPr>
          <w:rFonts w:ascii="Arial" w:hAnsi="Arial" w:cs="Arial"/>
          <w:sz w:val="20"/>
          <w:szCs w:val="20"/>
          <w:highlight w:val="yellow"/>
        </w:rPr>
        <w:t>16 hours * 2 days (starting External UAT Planned completion Date + 1 day)</w:t>
      </w:r>
    </w:p>
    <w:p w14:paraId="79A0F8AB" w14:textId="68178F70" w:rsidR="0099522B" w:rsidRDefault="00EF59DB" w:rsidP="0099522B">
      <w:pPr>
        <w:autoSpaceDE w:val="0"/>
        <w:autoSpaceDN w:val="0"/>
        <w:adjustRightInd w:val="0"/>
        <w:spacing w:after="0" w:line="240" w:lineRule="auto"/>
        <w:rPr>
          <w:rFonts w:ascii="Courier New" w:hAnsi="Courier New" w:cs="Courier New"/>
          <w:noProof/>
          <w:color w:val="0000FF"/>
          <w:sz w:val="20"/>
          <w:szCs w:val="20"/>
        </w:rPr>
      </w:pPr>
      <w:r w:rsidRPr="00EF59DB">
        <w:rPr>
          <w:rFonts w:ascii="Courier New" w:hAnsi="Courier New" w:cs="Courier New"/>
          <w:noProof/>
          <w:color w:val="0000FF"/>
          <w:sz w:val="20"/>
          <w:szCs w:val="20"/>
        </w:rPr>
        <w:t>Setup_ExternalUATEffort</w:t>
      </w:r>
      <w:r w:rsidR="0099522B">
        <w:rPr>
          <w:rFonts w:ascii="Courier New" w:hAnsi="Courier New" w:cs="Courier New"/>
          <w:noProof/>
          <w:color w:val="0000FF"/>
          <w:sz w:val="20"/>
          <w:szCs w:val="20"/>
        </w:rPr>
        <w:t xml:space="preserve">= </w:t>
      </w:r>
    </w:p>
    <w:p w14:paraId="2F70BAF2" w14:textId="2208452D" w:rsidR="0099522B" w:rsidRDefault="0099522B" w:rsidP="0099522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w:t>
      </w:r>
      <w:r w:rsidR="00EF59DB" w:rsidRPr="00EF59DB">
        <w:rPr>
          <w:rFonts w:ascii="Courier New" w:hAnsi="Courier New" w:cs="Courier New"/>
          <w:noProof/>
          <w:color w:val="0000FF"/>
          <w:sz w:val="20"/>
          <w:szCs w:val="20"/>
        </w:rPr>
        <w:t>Setup_ExternalUATEffort</w:t>
      </w:r>
      <w:r>
        <w:rPr>
          <w:rFonts w:ascii="Courier New" w:hAnsi="Courier New" w:cs="Courier New"/>
          <w:noProof/>
          <w:color w:val="0000FF"/>
          <w:sz w:val="20"/>
          <w:szCs w:val="20"/>
        </w:rPr>
        <w:t>] in minutes</w:t>
      </w:r>
    </w:p>
    <w:p w14:paraId="12C0B573" w14:textId="77777777" w:rsidR="0099522B" w:rsidRDefault="0099522B" w:rsidP="0099522B">
      <w:pPr>
        <w:autoSpaceDE w:val="0"/>
        <w:autoSpaceDN w:val="0"/>
        <w:adjustRightInd w:val="0"/>
        <w:spacing w:after="0" w:line="240" w:lineRule="auto"/>
        <w:rPr>
          <w:rFonts w:ascii="Courier New" w:hAnsi="Courier New" w:cs="Courier New"/>
          <w:noProof/>
          <w:color w:val="0000FF"/>
          <w:sz w:val="20"/>
          <w:szCs w:val="20"/>
        </w:rPr>
      </w:pPr>
    </w:p>
    <w:p w14:paraId="05FDC6F6" w14:textId="0D9E8C2E" w:rsidR="0099522B" w:rsidRPr="00051B58" w:rsidRDefault="0099522B" w:rsidP="0099522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w:t>
      </w:r>
      <w:r w:rsidR="00EF59DB" w:rsidRPr="00EF59DB">
        <w:rPr>
          <w:rFonts w:ascii="Courier New" w:hAnsi="Courier New" w:cs="Courier New"/>
          <w:noProof/>
          <w:color w:val="0000FF"/>
          <w:sz w:val="20"/>
          <w:szCs w:val="20"/>
        </w:rPr>
        <w:t>Setup_ExternalUATEffort</w:t>
      </w:r>
      <w:r>
        <w:rPr>
          <w:rFonts w:ascii="Courier New" w:hAnsi="Courier New" w:cs="Courier New"/>
          <w:noProof/>
          <w:color w:val="0000FF"/>
          <w:sz w:val="20"/>
          <w:szCs w:val="20"/>
        </w:rPr>
        <w:t>]</w:t>
      </w:r>
      <w:r w:rsidRPr="00051B58">
        <w:rPr>
          <w:rFonts w:ascii="Courier New" w:hAnsi="Courier New" w:cs="Courier New"/>
          <w:noProof/>
          <w:sz w:val="20"/>
          <w:szCs w:val="20"/>
        </w:rPr>
        <w:t xml:space="preserve"> for each day between the period [Start Date] </w:t>
      </w:r>
      <w:r w:rsidR="00EF59DB">
        <w:rPr>
          <w:rFonts w:ascii="Courier New" w:hAnsi="Courier New" w:cs="Courier New"/>
          <w:noProof/>
          <w:sz w:val="20"/>
          <w:szCs w:val="20"/>
        </w:rPr>
        <w:t>+ 1 day</w:t>
      </w:r>
      <w:r>
        <w:rPr>
          <w:rFonts w:ascii="Courier New" w:hAnsi="Courier New" w:cs="Courier New"/>
          <w:noProof/>
          <w:sz w:val="20"/>
          <w:szCs w:val="20"/>
        </w:rPr>
        <w:t xml:space="preserve"> </w:t>
      </w:r>
    </w:p>
    <w:p w14:paraId="73C67819" w14:textId="77777777" w:rsidR="0099522B" w:rsidRDefault="0099522B" w:rsidP="0099522B">
      <w:pPr>
        <w:autoSpaceDE w:val="0"/>
        <w:autoSpaceDN w:val="0"/>
        <w:adjustRightInd w:val="0"/>
        <w:spacing w:after="0" w:line="240" w:lineRule="auto"/>
        <w:rPr>
          <w:rFonts w:ascii="Courier New" w:hAnsi="Courier New" w:cs="Courier New"/>
          <w:noProof/>
          <w:color w:val="0000FF"/>
          <w:sz w:val="20"/>
          <w:szCs w:val="20"/>
        </w:rPr>
      </w:pPr>
    </w:p>
    <w:p w14:paraId="1FFA41C8" w14:textId="77777777" w:rsidR="0099522B" w:rsidRDefault="0099522B" w:rsidP="0099522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Where:</w:t>
      </w:r>
    </w:p>
    <w:p w14:paraId="5EBA624E" w14:textId="77777777" w:rsidR="0099522B" w:rsidRDefault="0099522B" w:rsidP="0099522B">
      <w:pPr>
        <w:autoSpaceDE w:val="0"/>
        <w:autoSpaceDN w:val="0"/>
        <w:adjustRightInd w:val="0"/>
        <w:spacing w:after="0" w:line="240" w:lineRule="auto"/>
        <w:rPr>
          <w:rFonts w:ascii="Courier New" w:hAnsi="Courier New" w:cs="Courier New"/>
          <w:noProof/>
          <w:color w:val="0000FF"/>
          <w:sz w:val="20"/>
          <w:szCs w:val="20"/>
        </w:rPr>
      </w:pPr>
    </w:p>
    <w:p w14:paraId="2F5A4392" w14:textId="3F715959" w:rsidR="0099522B" w:rsidRDefault="0099522B" w:rsidP="0099522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w:t>
      </w:r>
      <w:r w:rsidR="00EF59DB" w:rsidRPr="00EF59DB">
        <w:rPr>
          <w:rFonts w:ascii="Courier New" w:hAnsi="Courier New" w:cs="Courier New"/>
          <w:noProof/>
          <w:color w:val="0000FF"/>
          <w:sz w:val="20"/>
          <w:szCs w:val="20"/>
        </w:rPr>
        <w:t>Setup_ExternalUATEffort</w:t>
      </w:r>
      <w:r>
        <w:rPr>
          <w:rFonts w:ascii="Courier New" w:hAnsi="Courier New" w:cs="Courier New"/>
          <w:noProof/>
          <w:color w:val="0000FF"/>
          <w:sz w:val="20"/>
          <w:szCs w:val="20"/>
        </w:rPr>
        <w:t xml:space="preserve">] = </w:t>
      </w:r>
      <w:commentRangeStart w:id="89"/>
      <w:commentRangeStart w:id="90"/>
      <w:r>
        <w:rPr>
          <w:rFonts w:ascii="Courier New" w:hAnsi="Courier New" w:cs="Courier New"/>
          <w:noProof/>
          <w:color w:val="0000FF"/>
          <w:sz w:val="20"/>
          <w:szCs w:val="20"/>
        </w:rPr>
        <w:t>(</w:t>
      </w:r>
      <w:r>
        <w:rPr>
          <w:rFonts w:ascii="Courier New" w:hAnsi="Courier New" w:cs="Courier New"/>
          <w:noProof/>
          <w:sz w:val="20"/>
          <w:szCs w:val="20"/>
        </w:rPr>
        <w:t xml:space="preserve">16 * 60)/ </w:t>
      </w:r>
      <w:r w:rsidRPr="00A165AD">
        <w:rPr>
          <w:rFonts w:ascii="Arial" w:hAnsi="Arial" w:cs="Arial"/>
          <w:sz w:val="20"/>
          <w:szCs w:val="20"/>
        </w:rPr>
        <w:t>2 days (</w:t>
      </w:r>
      <w:r>
        <w:rPr>
          <w:rFonts w:ascii="Arial" w:hAnsi="Arial" w:cs="Arial"/>
          <w:sz w:val="20"/>
          <w:szCs w:val="20"/>
        </w:rPr>
        <w:t>Start</w:t>
      </w:r>
      <w:r w:rsidRPr="00A165AD">
        <w:rPr>
          <w:rFonts w:ascii="Arial" w:hAnsi="Arial" w:cs="Arial"/>
          <w:sz w:val="20"/>
          <w:szCs w:val="20"/>
        </w:rPr>
        <w:t xml:space="preserve"> Date + 1 day)</w:t>
      </w:r>
      <w:commentRangeEnd w:id="89"/>
      <w:r w:rsidR="0018542D">
        <w:rPr>
          <w:rStyle w:val="CommentReference"/>
          <w:rFonts w:ascii="Calibri" w:hAnsi="Calibri" w:cs="Times New Roman"/>
        </w:rPr>
        <w:commentReference w:id="89"/>
      </w:r>
      <w:commentRangeEnd w:id="90"/>
      <w:r w:rsidR="00883D5D">
        <w:rPr>
          <w:rStyle w:val="CommentReference"/>
          <w:rFonts w:ascii="Calibri" w:hAnsi="Calibri" w:cs="Times New Roman"/>
        </w:rPr>
        <w:commentReference w:id="90"/>
      </w:r>
    </w:p>
    <w:p w14:paraId="34DF0DD5" w14:textId="77777777" w:rsidR="0099522B" w:rsidRDefault="0099522B" w:rsidP="0099522B">
      <w:pPr>
        <w:autoSpaceDE w:val="0"/>
        <w:autoSpaceDN w:val="0"/>
        <w:adjustRightInd w:val="0"/>
        <w:spacing w:after="0" w:line="240" w:lineRule="auto"/>
        <w:rPr>
          <w:rFonts w:ascii="Courier New" w:hAnsi="Courier New" w:cs="Courier New"/>
          <w:noProof/>
          <w:color w:val="0000FF"/>
          <w:sz w:val="20"/>
          <w:szCs w:val="20"/>
        </w:rPr>
      </w:pPr>
    </w:p>
    <w:p w14:paraId="6C227D64" w14:textId="77777777" w:rsidR="0099522B" w:rsidRDefault="0099522B" w:rsidP="0099522B">
      <w:pPr>
        <w:pStyle w:val="Heading4"/>
        <w:rPr>
          <w:noProof/>
        </w:rPr>
      </w:pPr>
      <w:r>
        <w:rPr>
          <w:noProof/>
        </w:rPr>
        <w:t xml:space="preserve">Start Date </w:t>
      </w:r>
    </w:p>
    <w:p w14:paraId="02315D71" w14:textId="77777777" w:rsidR="0099522B" w:rsidRDefault="0099522B" w:rsidP="0099522B">
      <w:pPr>
        <w:autoSpaceDE w:val="0"/>
        <w:autoSpaceDN w:val="0"/>
        <w:adjustRightInd w:val="0"/>
        <w:spacing w:after="0" w:line="240" w:lineRule="auto"/>
        <w:rPr>
          <w:rFonts w:ascii="Courier New" w:hAnsi="Courier New" w:cs="Courier New"/>
          <w:noProof/>
          <w:color w:val="0000FF"/>
          <w:sz w:val="20"/>
          <w:szCs w:val="20"/>
        </w:rPr>
      </w:pPr>
    </w:p>
    <w:p w14:paraId="3ADA721F" w14:textId="29B607C5" w:rsidR="0099522B" w:rsidRDefault="0099522B" w:rsidP="0099522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When [</w:t>
      </w:r>
      <w:r w:rsidR="00EF59DB" w:rsidRPr="00EF59DB">
        <w:rPr>
          <w:rFonts w:ascii="Courier New" w:hAnsi="Courier New" w:cs="Courier New"/>
          <w:noProof/>
          <w:sz w:val="20"/>
          <w:szCs w:val="20"/>
        </w:rPr>
        <w:t>External UAT Planned completion Date</w:t>
      </w:r>
      <w:r>
        <w:rPr>
          <w:rFonts w:ascii="Courier New" w:hAnsi="Courier New" w:cs="Courier New"/>
          <w:noProof/>
          <w:color w:val="0000FF"/>
          <w:sz w:val="20"/>
          <w:szCs w:val="20"/>
        </w:rPr>
        <w:t>] is  available:</w:t>
      </w:r>
    </w:p>
    <w:p w14:paraId="6958E056" w14:textId="794F2054" w:rsidR="0099522B" w:rsidRDefault="0099522B" w:rsidP="0099522B">
      <w:pPr>
        <w:autoSpaceDE w:val="0"/>
        <w:autoSpaceDN w:val="0"/>
        <w:adjustRightInd w:val="0"/>
        <w:spacing w:after="0" w:line="240" w:lineRule="auto"/>
        <w:ind w:firstLine="720"/>
        <w:rPr>
          <w:rFonts w:ascii="Courier New" w:hAnsi="Courier New" w:cs="Courier New"/>
          <w:noProof/>
          <w:color w:val="0000FF"/>
          <w:sz w:val="20"/>
          <w:szCs w:val="20"/>
        </w:rPr>
      </w:pPr>
      <w:r>
        <w:rPr>
          <w:rFonts w:ascii="Courier New" w:hAnsi="Courier New" w:cs="Courier New"/>
          <w:noProof/>
          <w:color w:val="0000FF"/>
          <w:sz w:val="20"/>
          <w:szCs w:val="20"/>
        </w:rPr>
        <w:t xml:space="preserve">[Start Date] = </w:t>
      </w:r>
      <w:commentRangeStart w:id="91"/>
      <w:r>
        <w:rPr>
          <w:rFonts w:ascii="Courier New" w:hAnsi="Courier New" w:cs="Courier New"/>
          <w:noProof/>
          <w:color w:val="0000FF"/>
          <w:sz w:val="20"/>
          <w:szCs w:val="20"/>
        </w:rPr>
        <w:t>[</w:t>
      </w:r>
      <w:commentRangeStart w:id="92"/>
      <w:r w:rsidRPr="00A165AD">
        <w:rPr>
          <w:rFonts w:ascii="Courier New" w:hAnsi="Courier New" w:cs="Courier New"/>
          <w:noProof/>
          <w:sz w:val="20"/>
          <w:szCs w:val="20"/>
        </w:rPr>
        <w:t>Internal UAT Planned completion Date</w:t>
      </w:r>
      <w:commentRangeEnd w:id="92"/>
      <w:r w:rsidR="0018542D">
        <w:rPr>
          <w:rStyle w:val="CommentReference"/>
          <w:rFonts w:ascii="Calibri" w:hAnsi="Calibri" w:cs="Times New Roman"/>
        </w:rPr>
        <w:commentReference w:id="92"/>
      </w:r>
      <w:r>
        <w:rPr>
          <w:rFonts w:ascii="Courier New" w:hAnsi="Courier New" w:cs="Courier New"/>
          <w:noProof/>
          <w:color w:val="0000FF"/>
          <w:sz w:val="20"/>
          <w:szCs w:val="20"/>
        </w:rPr>
        <w:t>]</w:t>
      </w:r>
      <w:ins w:id="93" w:author="Sathya" w:date="2018-04-25T18:55:00Z">
        <w:r w:rsidR="00883D5D">
          <w:rPr>
            <w:rFonts w:ascii="Courier New" w:hAnsi="Courier New" w:cs="Courier New"/>
            <w:noProof/>
            <w:color w:val="0000FF"/>
            <w:sz w:val="20"/>
            <w:szCs w:val="20"/>
          </w:rPr>
          <w:t xml:space="preserve"> + 1 day</w:t>
        </w:r>
      </w:ins>
      <w:r>
        <w:rPr>
          <w:rFonts w:ascii="Courier New" w:hAnsi="Courier New" w:cs="Courier New"/>
          <w:noProof/>
          <w:color w:val="0000FF"/>
          <w:sz w:val="20"/>
          <w:szCs w:val="20"/>
        </w:rPr>
        <w:t>.</w:t>
      </w:r>
      <w:commentRangeEnd w:id="91"/>
      <w:r w:rsidR="00883D5D">
        <w:rPr>
          <w:rStyle w:val="CommentReference"/>
          <w:rFonts w:ascii="Calibri" w:hAnsi="Calibri" w:cs="Times New Roman"/>
        </w:rPr>
        <w:commentReference w:id="91"/>
      </w:r>
      <w:r>
        <w:rPr>
          <w:rFonts w:ascii="Courier New" w:hAnsi="Courier New" w:cs="Courier New"/>
          <w:noProof/>
          <w:color w:val="0000FF"/>
          <w:sz w:val="20"/>
          <w:szCs w:val="20"/>
        </w:rPr>
        <w:t xml:space="preserve"> </w:t>
      </w:r>
    </w:p>
    <w:p w14:paraId="11A32241" w14:textId="2D5A6F31" w:rsidR="0099522B" w:rsidRDefault="0099522B" w:rsidP="0099522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When [</w:t>
      </w:r>
      <w:r w:rsidR="00EF59DB" w:rsidRPr="00EF59DB">
        <w:rPr>
          <w:rFonts w:ascii="Courier New" w:hAnsi="Courier New" w:cs="Courier New"/>
          <w:noProof/>
          <w:sz w:val="20"/>
          <w:szCs w:val="20"/>
        </w:rPr>
        <w:t>External UAT Planned completion Date</w:t>
      </w:r>
      <w:r>
        <w:rPr>
          <w:rFonts w:ascii="Courier New" w:hAnsi="Courier New" w:cs="Courier New"/>
          <w:noProof/>
          <w:color w:val="0000FF"/>
          <w:sz w:val="20"/>
          <w:szCs w:val="20"/>
        </w:rPr>
        <w:t>] is not available:</w:t>
      </w:r>
    </w:p>
    <w:p w14:paraId="3A65D761" w14:textId="062137AD" w:rsidR="0099522B" w:rsidRDefault="0099522B" w:rsidP="0099522B">
      <w:pPr>
        <w:autoSpaceDE w:val="0"/>
        <w:autoSpaceDN w:val="0"/>
        <w:adjustRightInd w:val="0"/>
        <w:spacing w:after="0" w:line="240" w:lineRule="auto"/>
        <w:ind w:firstLine="720"/>
        <w:rPr>
          <w:rFonts w:ascii="Courier New" w:hAnsi="Courier New" w:cs="Courier New"/>
          <w:noProof/>
          <w:color w:val="0000FF"/>
          <w:sz w:val="20"/>
          <w:szCs w:val="20"/>
        </w:rPr>
      </w:pPr>
      <w:r>
        <w:rPr>
          <w:rFonts w:ascii="Courier New" w:hAnsi="Courier New" w:cs="Courier New"/>
          <w:noProof/>
          <w:color w:val="0000FF"/>
          <w:sz w:val="20"/>
          <w:szCs w:val="20"/>
        </w:rPr>
        <w:t>[Start Date] = [</w:t>
      </w:r>
      <w:r>
        <w:rPr>
          <w:rFonts w:ascii="Courier New" w:hAnsi="Courier New" w:cs="Courier New"/>
          <w:noProof/>
          <w:sz w:val="20"/>
          <w:szCs w:val="20"/>
        </w:rPr>
        <w:t xml:space="preserve">Time ProtocolApproval Planned] + </w:t>
      </w:r>
      <w:r w:rsidR="00EF59DB">
        <w:rPr>
          <w:rFonts w:ascii="Courier New" w:hAnsi="Courier New" w:cs="Courier New"/>
          <w:noProof/>
          <w:sz w:val="20"/>
          <w:szCs w:val="20"/>
        </w:rPr>
        <w:t>51</w:t>
      </w:r>
      <w:r>
        <w:rPr>
          <w:rFonts w:ascii="Courier New" w:hAnsi="Courier New" w:cs="Courier New"/>
          <w:noProof/>
          <w:sz w:val="20"/>
          <w:szCs w:val="20"/>
        </w:rPr>
        <w:t xml:space="preserve"> Business Days</w:t>
      </w:r>
    </w:p>
    <w:p w14:paraId="7841A6AE" w14:textId="77777777" w:rsidR="0074059F" w:rsidRPr="0074059F" w:rsidRDefault="0074059F" w:rsidP="0074059F"/>
    <w:p w14:paraId="09A46AEF" w14:textId="6E686367" w:rsidR="009F13E2" w:rsidRDefault="009F13E2" w:rsidP="009F13E2">
      <w:pPr>
        <w:autoSpaceDE w:val="0"/>
        <w:autoSpaceDN w:val="0"/>
        <w:adjustRightInd w:val="0"/>
        <w:spacing w:after="0" w:line="240" w:lineRule="auto"/>
        <w:rPr>
          <w:rFonts w:ascii="Courier New" w:hAnsi="Courier New" w:cs="Courier New"/>
          <w:noProof/>
          <w:sz w:val="20"/>
          <w:szCs w:val="20"/>
        </w:rPr>
      </w:pPr>
    </w:p>
    <w:p w14:paraId="35BA461A" w14:textId="46202BA3" w:rsidR="00EF59DB" w:rsidRDefault="00EF59DB" w:rsidP="009F13E2">
      <w:pPr>
        <w:autoSpaceDE w:val="0"/>
        <w:autoSpaceDN w:val="0"/>
        <w:adjustRightInd w:val="0"/>
        <w:spacing w:after="0" w:line="240" w:lineRule="auto"/>
        <w:rPr>
          <w:rFonts w:ascii="Courier New" w:hAnsi="Courier New" w:cs="Courier New"/>
          <w:noProof/>
          <w:sz w:val="20"/>
          <w:szCs w:val="20"/>
        </w:rPr>
      </w:pPr>
    </w:p>
    <w:p w14:paraId="5B36DE09" w14:textId="669F242D" w:rsidR="00EF59DB" w:rsidRDefault="00EF59DB" w:rsidP="009F13E2">
      <w:pPr>
        <w:autoSpaceDE w:val="0"/>
        <w:autoSpaceDN w:val="0"/>
        <w:adjustRightInd w:val="0"/>
        <w:spacing w:after="0" w:line="240" w:lineRule="auto"/>
        <w:rPr>
          <w:rFonts w:ascii="Courier New" w:hAnsi="Courier New" w:cs="Courier New"/>
          <w:noProof/>
          <w:sz w:val="20"/>
          <w:szCs w:val="20"/>
        </w:rPr>
      </w:pPr>
    </w:p>
    <w:p w14:paraId="023BBDA6" w14:textId="2BE22EC9" w:rsidR="00EF59DB" w:rsidRDefault="00EF59DB" w:rsidP="009F13E2">
      <w:pPr>
        <w:autoSpaceDE w:val="0"/>
        <w:autoSpaceDN w:val="0"/>
        <w:adjustRightInd w:val="0"/>
        <w:spacing w:after="0" w:line="240" w:lineRule="auto"/>
        <w:rPr>
          <w:rFonts w:ascii="Courier New" w:hAnsi="Courier New" w:cs="Courier New"/>
          <w:noProof/>
          <w:sz w:val="20"/>
          <w:szCs w:val="20"/>
        </w:rPr>
      </w:pPr>
    </w:p>
    <w:p w14:paraId="1F29AF29" w14:textId="7F1EC6B4" w:rsidR="00EF59DB" w:rsidRDefault="00EF59DB" w:rsidP="009F13E2">
      <w:pPr>
        <w:autoSpaceDE w:val="0"/>
        <w:autoSpaceDN w:val="0"/>
        <w:adjustRightInd w:val="0"/>
        <w:spacing w:after="0" w:line="240" w:lineRule="auto"/>
        <w:rPr>
          <w:rFonts w:ascii="Courier New" w:hAnsi="Courier New" w:cs="Courier New"/>
          <w:noProof/>
          <w:sz w:val="20"/>
          <w:szCs w:val="20"/>
        </w:rPr>
      </w:pPr>
    </w:p>
    <w:p w14:paraId="5AB9F1C8" w14:textId="09D6870A" w:rsidR="00EF59DB" w:rsidRDefault="00EF59DB" w:rsidP="009F13E2">
      <w:pPr>
        <w:autoSpaceDE w:val="0"/>
        <w:autoSpaceDN w:val="0"/>
        <w:adjustRightInd w:val="0"/>
        <w:spacing w:after="0" w:line="240" w:lineRule="auto"/>
        <w:rPr>
          <w:rFonts w:ascii="Courier New" w:hAnsi="Courier New" w:cs="Courier New"/>
          <w:noProof/>
          <w:sz w:val="20"/>
          <w:szCs w:val="20"/>
        </w:rPr>
      </w:pPr>
    </w:p>
    <w:p w14:paraId="0607442E" w14:textId="2910B293" w:rsidR="00EF59DB" w:rsidRDefault="00EF59DB" w:rsidP="009F13E2">
      <w:pPr>
        <w:autoSpaceDE w:val="0"/>
        <w:autoSpaceDN w:val="0"/>
        <w:adjustRightInd w:val="0"/>
        <w:spacing w:after="0" w:line="240" w:lineRule="auto"/>
        <w:rPr>
          <w:rFonts w:ascii="Courier New" w:hAnsi="Courier New" w:cs="Courier New"/>
          <w:noProof/>
          <w:sz w:val="20"/>
          <w:szCs w:val="20"/>
        </w:rPr>
      </w:pPr>
    </w:p>
    <w:p w14:paraId="009F6C73" w14:textId="5EA8AC03" w:rsidR="00EF59DB" w:rsidRDefault="00EF59DB" w:rsidP="009F13E2">
      <w:pPr>
        <w:autoSpaceDE w:val="0"/>
        <w:autoSpaceDN w:val="0"/>
        <w:adjustRightInd w:val="0"/>
        <w:spacing w:after="0" w:line="240" w:lineRule="auto"/>
        <w:rPr>
          <w:rFonts w:ascii="Courier New" w:hAnsi="Courier New" w:cs="Courier New"/>
          <w:noProof/>
          <w:sz w:val="20"/>
          <w:szCs w:val="20"/>
        </w:rPr>
      </w:pPr>
    </w:p>
    <w:p w14:paraId="07DBD5BF" w14:textId="2A95AAEC" w:rsidR="00EF59DB" w:rsidRDefault="00EF59DB" w:rsidP="009F13E2">
      <w:pPr>
        <w:autoSpaceDE w:val="0"/>
        <w:autoSpaceDN w:val="0"/>
        <w:adjustRightInd w:val="0"/>
        <w:spacing w:after="0" w:line="240" w:lineRule="auto"/>
        <w:rPr>
          <w:rFonts w:ascii="Courier New" w:hAnsi="Courier New" w:cs="Courier New"/>
          <w:noProof/>
          <w:sz w:val="20"/>
          <w:szCs w:val="20"/>
        </w:rPr>
      </w:pPr>
    </w:p>
    <w:p w14:paraId="4ACAF72D" w14:textId="0DBDECFC" w:rsidR="00EF59DB" w:rsidRDefault="00EF59DB" w:rsidP="009F13E2">
      <w:pPr>
        <w:autoSpaceDE w:val="0"/>
        <w:autoSpaceDN w:val="0"/>
        <w:adjustRightInd w:val="0"/>
        <w:spacing w:after="0" w:line="240" w:lineRule="auto"/>
        <w:rPr>
          <w:rFonts w:ascii="Courier New" w:hAnsi="Courier New" w:cs="Courier New"/>
          <w:noProof/>
          <w:sz w:val="20"/>
          <w:szCs w:val="20"/>
        </w:rPr>
      </w:pPr>
    </w:p>
    <w:p w14:paraId="4A3948E7" w14:textId="122565EE" w:rsidR="00EF59DB" w:rsidRDefault="00EF59DB" w:rsidP="009F13E2">
      <w:pPr>
        <w:autoSpaceDE w:val="0"/>
        <w:autoSpaceDN w:val="0"/>
        <w:adjustRightInd w:val="0"/>
        <w:spacing w:after="0" w:line="240" w:lineRule="auto"/>
        <w:rPr>
          <w:rFonts w:ascii="Courier New" w:hAnsi="Courier New" w:cs="Courier New"/>
          <w:noProof/>
          <w:sz w:val="20"/>
          <w:szCs w:val="20"/>
        </w:rPr>
      </w:pPr>
    </w:p>
    <w:p w14:paraId="3FC40858" w14:textId="2E417472" w:rsidR="00EF59DB" w:rsidRDefault="00EF59DB" w:rsidP="009F13E2">
      <w:pPr>
        <w:autoSpaceDE w:val="0"/>
        <w:autoSpaceDN w:val="0"/>
        <w:adjustRightInd w:val="0"/>
        <w:spacing w:after="0" w:line="240" w:lineRule="auto"/>
        <w:rPr>
          <w:rFonts w:ascii="Courier New" w:hAnsi="Courier New" w:cs="Courier New"/>
          <w:noProof/>
          <w:sz w:val="20"/>
          <w:szCs w:val="20"/>
        </w:rPr>
      </w:pPr>
    </w:p>
    <w:p w14:paraId="201D082A" w14:textId="303E05DD" w:rsidR="00EF59DB" w:rsidRDefault="00EF59DB" w:rsidP="009F13E2">
      <w:pPr>
        <w:autoSpaceDE w:val="0"/>
        <w:autoSpaceDN w:val="0"/>
        <w:adjustRightInd w:val="0"/>
        <w:spacing w:after="0" w:line="240" w:lineRule="auto"/>
        <w:rPr>
          <w:rFonts w:ascii="Courier New" w:hAnsi="Courier New" w:cs="Courier New"/>
          <w:noProof/>
          <w:sz w:val="20"/>
          <w:szCs w:val="20"/>
        </w:rPr>
      </w:pPr>
    </w:p>
    <w:p w14:paraId="5673AB27" w14:textId="19B3D81F" w:rsidR="00EF59DB" w:rsidRDefault="00EF59DB" w:rsidP="009F13E2">
      <w:pPr>
        <w:autoSpaceDE w:val="0"/>
        <w:autoSpaceDN w:val="0"/>
        <w:adjustRightInd w:val="0"/>
        <w:spacing w:after="0" w:line="240" w:lineRule="auto"/>
        <w:rPr>
          <w:rFonts w:ascii="Courier New" w:hAnsi="Courier New" w:cs="Courier New"/>
          <w:noProof/>
          <w:sz w:val="20"/>
          <w:szCs w:val="20"/>
        </w:rPr>
      </w:pPr>
    </w:p>
    <w:p w14:paraId="2376DE3A" w14:textId="14025BCB" w:rsidR="00EF59DB" w:rsidRDefault="00EF59DB" w:rsidP="009F13E2">
      <w:pPr>
        <w:autoSpaceDE w:val="0"/>
        <w:autoSpaceDN w:val="0"/>
        <w:adjustRightInd w:val="0"/>
        <w:spacing w:after="0" w:line="240" w:lineRule="auto"/>
        <w:rPr>
          <w:rFonts w:ascii="Courier New" w:hAnsi="Courier New" w:cs="Courier New"/>
          <w:noProof/>
          <w:sz w:val="20"/>
          <w:szCs w:val="20"/>
        </w:rPr>
      </w:pPr>
    </w:p>
    <w:p w14:paraId="3988326B" w14:textId="579F3611" w:rsidR="00EF59DB" w:rsidRDefault="00EF59DB" w:rsidP="009F13E2">
      <w:pPr>
        <w:autoSpaceDE w:val="0"/>
        <w:autoSpaceDN w:val="0"/>
        <w:adjustRightInd w:val="0"/>
        <w:spacing w:after="0" w:line="240" w:lineRule="auto"/>
        <w:rPr>
          <w:rFonts w:ascii="Courier New" w:hAnsi="Courier New" w:cs="Courier New"/>
          <w:noProof/>
          <w:sz w:val="20"/>
          <w:szCs w:val="20"/>
        </w:rPr>
      </w:pPr>
    </w:p>
    <w:p w14:paraId="11EA16E6" w14:textId="414D62C7" w:rsidR="00EF59DB" w:rsidRDefault="00EF59DB" w:rsidP="009F13E2">
      <w:pPr>
        <w:autoSpaceDE w:val="0"/>
        <w:autoSpaceDN w:val="0"/>
        <w:adjustRightInd w:val="0"/>
        <w:spacing w:after="0" w:line="240" w:lineRule="auto"/>
        <w:rPr>
          <w:rFonts w:ascii="Courier New" w:hAnsi="Courier New" w:cs="Courier New"/>
          <w:noProof/>
          <w:sz w:val="20"/>
          <w:szCs w:val="20"/>
        </w:rPr>
      </w:pPr>
    </w:p>
    <w:p w14:paraId="50D332F3" w14:textId="12CDF65C" w:rsidR="00EF59DB" w:rsidRDefault="00EF59DB" w:rsidP="009F13E2">
      <w:pPr>
        <w:autoSpaceDE w:val="0"/>
        <w:autoSpaceDN w:val="0"/>
        <w:adjustRightInd w:val="0"/>
        <w:spacing w:after="0" w:line="240" w:lineRule="auto"/>
        <w:rPr>
          <w:rFonts w:ascii="Courier New" w:hAnsi="Courier New" w:cs="Courier New"/>
          <w:noProof/>
          <w:sz w:val="20"/>
          <w:szCs w:val="20"/>
        </w:rPr>
      </w:pPr>
    </w:p>
    <w:p w14:paraId="0270DFFF" w14:textId="213C96E3" w:rsidR="00EF59DB" w:rsidRDefault="00EF59DB" w:rsidP="009F13E2">
      <w:pPr>
        <w:autoSpaceDE w:val="0"/>
        <w:autoSpaceDN w:val="0"/>
        <w:adjustRightInd w:val="0"/>
        <w:spacing w:after="0" w:line="240" w:lineRule="auto"/>
        <w:rPr>
          <w:rFonts w:ascii="Courier New" w:hAnsi="Courier New" w:cs="Courier New"/>
          <w:noProof/>
          <w:sz w:val="20"/>
          <w:szCs w:val="20"/>
        </w:rPr>
      </w:pPr>
    </w:p>
    <w:p w14:paraId="2C753BDD" w14:textId="0CCB5154" w:rsidR="00EF59DB" w:rsidRDefault="00EF59DB" w:rsidP="009F13E2">
      <w:pPr>
        <w:autoSpaceDE w:val="0"/>
        <w:autoSpaceDN w:val="0"/>
        <w:adjustRightInd w:val="0"/>
        <w:spacing w:after="0" w:line="240" w:lineRule="auto"/>
        <w:rPr>
          <w:rFonts w:ascii="Courier New" w:hAnsi="Courier New" w:cs="Courier New"/>
          <w:noProof/>
          <w:sz w:val="20"/>
          <w:szCs w:val="20"/>
        </w:rPr>
      </w:pPr>
    </w:p>
    <w:p w14:paraId="6EFBC59A" w14:textId="668C35F8" w:rsidR="00EF59DB" w:rsidRDefault="00EF59DB" w:rsidP="009F13E2">
      <w:pPr>
        <w:autoSpaceDE w:val="0"/>
        <w:autoSpaceDN w:val="0"/>
        <w:adjustRightInd w:val="0"/>
        <w:spacing w:after="0" w:line="240" w:lineRule="auto"/>
        <w:rPr>
          <w:rFonts w:ascii="Courier New" w:hAnsi="Courier New" w:cs="Courier New"/>
          <w:noProof/>
          <w:sz w:val="20"/>
          <w:szCs w:val="20"/>
        </w:rPr>
      </w:pPr>
    </w:p>
    <w:p w14:paraId="2BFF5CE9" w14:textId="44658D3A" w:rsidR="00EF59DB" w:rsidRDefault="00EF59DB" w:rsidP="009F13E2">
      <w:pPr>
        <w:autoSpaceDE w:val="0"/>
        <w:autoSpaceDN w:val="0"/>
        <w:adjustRightInd w:val="0"/>
        <w:spacing w:after="0" w:line="240" w:lineRule="auto"/>
        <w:rPr>
          <w:rFonts w:ascii="Courier New" w:hAnsi="Courier New" w:cs="Courier New"/>
          <w:noProof/>
          <w:sz w:val="20"/>
          <w:szCs w:val="20"/>
        </w:rPr>
      </w:pPr>
    </w:p>
    <w:p w14:paraId="06E7D4C6" w14:textId="54DF94C6" w:rsidR="00EF59DB" w:rsidRDefault="00EF59DB" w:rsidP="009F13E2">
      <w:pPr>
        <w:autoSpaceDE w:val="0"/>
        <w:autoSpaceDN w:val="0"/>
        <w:adjustRightInd w:val="0"/>
        <w:spacing w:after="0" w:line="240" w:lineRule="auto"/>
        <w:rPr>
          <w:rFonts w:ascii="Courier New" w:hAnsi="Courier New" w:cs="Courier New"/>
          <w:noProof/>
          <w:sz w:val="20"/>
          <w:szCs w:val="20"/>
        </w:rPr>
      </w:pPr>
    </w:p>
    <w:p w14:paraId="205B48F3" w14:textId="060735F9" w:rsidR="00EF59DB" w:rsidRDefault="00EF59DB" w:rsidP="009F13E2">
      <w:pPr>
        <w:autoSpaceDE w:val="0"/>
        <w:autoSpaceDN w:val="0"/>
        <w:adjustRightInd w:val="0"/>
        <w:spacing w:after="0" w:line="240" w:lineRule="auto"/>
        <w:rPr>
          <w:rFonts w:ascii="Courier New" w:hAnsi="Courier New" w:cs="Courier New"/>
          <w:noProof/>
          <w:sz w:val="20"/>
          <w:szCs w:val="20"/>
        </w:rPr>
      </w:pPr>
    </w:p>
    <w:p w14:paraId="5DAE35A5" w14:textId="77777777" w:rsidR="00296B01" w:rsidRDefault="00296B01" w:rsidP="009F13E2">
      <w:pPr>
        <w:autoSpaceDE w:val="0"/>
        <w:autoSpaceDN w:val="0"/>
        <w:adjustRightInd w:val="0"/>
        <w:spacing w:after="0" w:line="240" w:lineRule="auto"/>
        <w:rPr>
          <w:rFonts w:ascii="Courier New" w:hAnsi="Courier New" w:cs="Courier New"/>
          <w:noProof/>
          <w:sz w:val="20"/>
          <w:szCs w:val="20"/>
        </w:rPr>
      </w:pPr>
    </w:p>
    <w:p w14:paraId="085C797F" w14:textId="726B6F0B" w:rsidR="00EF59DB" w:rsidRDefault="00EF59DB" w:rsidP="009F13E2">
      <w:pPr>
        <w:autoSpaceDE w:val="0"/>
        <w:autoSpaceDN w:val="0"/>
        <w:adjustRightInd w:val="0"/>
        <w:spacing w:after="0" w:line="240" w:lineRule="auto"/>
        <w:rPr>
          <w:rFonts w:ascii="Courier New" w:hAnsi="Courier New" w:cs="Courier New"/>
          <w:noProof/>
          <w:sz w:val="20"/>
          <w:szCs w:val="20"/>
        </w:rPr>
      </w:pPr>
    </w:p>
    <w:p w14:paraId="1E8FDAC8" w14:textId="65F52929" w:rsidR="00EF59DB" w:rsidRDefault="00EF59DB" w:rsidP="009F13E2">
      <w:pPr>
        <w:autoSpaceDE w:val="0"/>
        <w:autoSpaceDN w:val="0"/>
        <w:adjustRightInd w:val="0"/>
        <w:spacing w:after="0" w:line="240" w:lineRule="auto"/>
        <w:rPr>
          <w:rFonts w:ascii="Courier New" w:hAnsi="Courier New" w:cs="Courier New"/>
          <w:noProof/>
          <w:sz w:val="20"/>
          <w:szCs w:val="20"/>
        </w:rPr>
      </w:pPr>
    </w:p>
    <w:p w14:paraId="03A700E9" w14:textId="467C595E" w:rsidR="009F13E2" w:rsidRDefault="009F13E2" w:rsidP="009F13E2">
      <w:pPr>
        <w:pStyle w:val="Heading3"/>
        <w:rPr>
          <w:noProof/>
        </w:rPr>
      </w:pPr>
      <w:bookmarkStart w:id="94" w:name="_Toc509219654"/>
      <w:r>
        <w:rPr>
          <w:noProof/>
        </w:rPr>
        <w:lastRenderedPageBreak/>
        <w:t>CPPC_Round1EditCheckProgrammingEffort</w:t>
      </w:r>
      <w:bookmarkEnd w:id="94"/>
      <w:r>
        <w:rPr>
          <w:noProof/>
        </w:rPr>
        <w:t xml:space="preserve"> </w:t>
      </w:r>
    </w:p>
    <w:p w14:paraId="2B7D425E" w14:textId="77777777" w:rsidR="004B433A" w:rsidRPr="004B433A" w:rsidRDefault="004B433A" w:rsidP="004B433A"/>
    <w:p w14:paraId="69FFE50E" w14:textId="77777777" w:rsidR="00DF7CC8" w:rsidRPr="00950AE9" w:rsidRDefault="00DF7CC8" w:rsidP="00DF7CC8">
      <w:r w:rsidRPr="00950AE9">
        <w:rPr>
          <w:highlight w:val="yellow"/>
        </w:rPr>
        <w:t xml:space="preserve">Your </w:t>
      </w:r>
      <w:r>
        <w:rPr>
          <w:highlight w:val="yellow"/>
        </w:rPr>
        <w:t>definition</w:t>
      </w:r>
      <w:r w:rsidRPr="00950AE9">
        <w:rPr>
          <w:highlight w:val="yellow"/>
        </w:rPr>
        <w:t>:</w:t>
      </w:r>
    </w:p>
    <w:p w14:paraId="19032E1E" w14:textId="77777777" w:rsidR="00DF7CC8" w:rsidRPr="005E73C0" w:rsidRDefault="00DF7CC8" w:rsidP="00DF7CC8">
      <w:pPr>
        <w:rPr>
          <w:highlight w:val="yellow"/>
        </w:rPr>
      </w:pPr>
      <w:commentRangeStart w:id="95"/>
      <w:commentRangeStart w:id="96"/>
      <w:r w:rsidRPr="005E73C0">
        <w:rPr>
          <w:highlight w:val="yellow"/>
        </w:rPr>
        <w:t xml:space="preserve">Get Number of edit checks from CDMS Tracker = M or from Description -&gt; Assumptions </w:t>
      </w:r>
      <w:proofErr w:type="gramStart"/>
      <w:r w:rsidRPr="005E73C0">
        <w:rPr>
          <w:highlight w:val="yellow"/>
        </w:rPr>
        <w:t>( Total</w:t>
      </w:r>
      <w:proofErr w:type="gramEnd"/>
      <w:r w:rsidRPr="005E73C0">
        <w:rPr>
          <w:highlight w:val="yellow"/>
        </w:rPr>
        <w:t xml:space="preserve"> Unique Forms)</w:t>
      </w:r>
      <w:commentRangeEnd w:id="95"/>
      <w:r w:rsidR="009347E5">
        <w:rPr>
          <w:rStyle w:val="CommentReference"/>
          <w:rFonts w:ascii="Calibri" w:hAnsi="Calibri" w:cs="Times New Roman"/>
        </w:rPr>
        <w:commentReference w:id="95"/>
      </w:r>
      <w:commentRangeEnd w:id="96"/>
      <w:r w:rsidR="00883D5D">
        <w:rPr>
          <w:rStyle w:val="CommentReference"/>
          <w:rFonts w:ascii="Calibri" w:hAnsi="Calibri" w:cs="Times New Roman"/>
        </w:rPr>
        <w:commentReference w:id="96"/>
      </w:r>
    </w:p>
    <w:p w14:paraId="1B609C7C" w14:textId="77777777" w:rsidR="00DF7CC8" w:rsidRPr="00DA1B57" w:rsidRDefault="00DF7CC8" w:rsidP="00DF7CC8">
      <w:pPr>
        <w:rPr>
          <w:rFonts w:ascii="Arial" w:hAnsi="Arial" w:cs="Arial"/>
          <w:sz w:val="20"/>
          <w:szCs w:val="20"/>
        </w:rPr>
      </w:pPr>
      <w:r w:rsidRPr="00DF7CC8">
        <w:rPr>
          <w:rFonts w:ascii="Arial" w:hAnsi="Arial" w:cs="Arial"/>
          <w:sz w:val="20"/>
          <w:szCs w:val="20"/>
          <w:highlight w:val="yellow"/>
        </w:rPr>
        <w:t>(6 hours + M*25 minutes)/Duration of “Round 1 Edit Check Programming”</w:t>
      </w:r>
    </w:p>
    <w:p w14:paraId="4F0CFC16" w14:textId="77777777" w:rsidR="00DF7CC8" w:rsidRDefault="00DF7CC8" w:rsidP="00DF7CC8">
      <w:pPr>
        <w:autoSpaceDE w:val="0"/>
        <w:autoSpaceDN w:val="0"/>
        <w:adjustRightInd w:val="0"/>
        <w:spacing w:after="0" w:line="240" w:lineRule="auto"/>
        <w:ind w:firstLine="720"/>
        <w:rPr>
          <w:rFonts w:ascii="Courier New" w:hAnsi="Courier New" w:cs="Courier New"/>
          <w:noProof/>
          <w:sz w:val="20"/>
          <w:szCs w:val="20"/>
        </w:rPr>
      </w:pPr>
    </w:p>
    <w:p w14:paraId="402FB2CE" w14:textId="118F6131" w:rsidR="00DF7CC8" w:rsidRDefault="00DF7CC8" w:rsidP="00DF7CC8">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w:t>
      </w:r>
      <w:r w:rsidRPr="00DF7CC8">
        <w:rPr>
          <w:rFonts w:ascii="Courier New" w:hAnsi="Courier New" w:cs="Courier New"/>
          <w:noProof/>
          <w:color w:val="0000FF"/>
          <w:sz w:val="20"/>
          <w:szCs w:val="20"/>
        </w:rPr>
        <w:t>CPPC_Round1EditCheckProgrammingEffort</w:t>
      </w:r>
      <w:r>
        <w:rPr>
          <w:rFonts w:ascii="Courier New" w:hAnsi="Courier New" w:cs="Courier New"/>
          <w:noProof/>
          <w:color w:val="0000FF"/>
          <w:sz w:val="20"/>
          <w:szCs w:val="20"/>
        </w:rPr>
        <w:t xml:space="preserve">] = </w:t>
      </w:r>
    </w:p>
    <w:p w14:paraId="00EB6860" w14:textId="72C36ED9" w:rsidR="00DF7CC8" w:rsidRDefault="00DF7CC8" w:rsidP="00DF7CC8">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w:t>
      </w:r>
      <w:r w:rsidRPr="00DF7CC8">
        <w:rPr>
          <w:rFonts w:ascii="Courier New" w:hAnsi="Courier New" w:cs="Courier New"/>
          <w:noProof/>
          <w:color w:val="0000FF"/>
          <w:sz w:val="20"/>
          <w:szCs w:val="20"/>
        </w:rPr>
        <w:t>CPPC_Round1EditCheckProgrammingEffort</w:t>
      </w:r>
      <w:r>
        <w:rPr>
          <w:rFonts w:ascii="Courier New" w:hAnsi="Courier New" w:cs="Courier New"/>
          <w:noProof/>
          <w:color w:val="0000FF"/>
          <w:sz w:val="20"/>
          <w:szCs w:val="20"/>
        </w:rPr>
        <w:t>] in minutes</w:t>
      </w:r>
    </w:p>
    <w:p w14:paraId="620FCEB0" w14:textId="77777777" w:rsidR="00DF7CC8" w:rsidRDefault="00DF7CC8" w:rsidP="00DF7CC8">
      <w:pPr>
        <w:autoSpaceDE w:val="0"/>
        <w:autoSpaceDN w:val="0"/>
        <w:adjustRightInd w:val="0"/>
        <w:spacing w:after="0" w:line="240" w:lineRule="auto"/>
        <w:rPr>
          <w:rFonts w:ascii="Courier New" w:hAnsi="Courier New" w:cs="Courier New"/>
          <w:noProof/>
          <w:color w:val="0000FF"/>
          <w:sz w:val="20"/>
          <w:szCs w:val="20"/>
        </w:rPr>
      </w:pPr>
    </w:p>
    <w:p w14:paraId="13792F67" w14:textId="70CFEDA3" w:rsidR="00DF7CC8" w:rsidRPr="00051B58" w:rsidRDefault="00DF7CC8" w:rsidP="00DF7CC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w:t>
      </w:r>
      <w:r w:rsidR="00586B5F" w:rsidRPr="00586B5F">
        <w:rPr>
          <w:rFonts w:ascii="Courier New" w:hAnsi="Courier New" w:cs="Courier New"/>
          <w:noProof/>
          <w:color w:val="0000FF"/>
          <w:sz w:val="20"/>
          <w:szCs w:val="20"/>
        </w:rPr>
        <w:t>CPPC_Round1EditCheckProgrammingEffort</w:t>
      </w:r>
      <w:r>
        <w:rPr>
          <w:rFonts w:ascii="Courier New" w:hAnsi="Courier New" w:cs="Courier New"/>
          <w:noProof/>
          <w:color w:val="0000FF"/>
          <w:sz w:val="20"/>
          <w:szCs w:val="20"/>
        </w:rPr>
        <w:t>]</w:t>
      </w:r>
      <w:r w:rsidRPr="00051B58">
        <w:rPr>
          <w:rFonts w:ascii="Courier New" w:hAnsi="Courier New" w:cs="Courier New"/>
          <w:noProof/>
          <w:sz w:val="20"/>
          <w:szCs w:val="20"/>
        </w:rPr>
        <w:t xml:space="preserve"> for each day between the period [Start Date] and [End Date]</w:t>
      </w:r>
      <w:r>
        <w:rPr>
          <w:rFonts w:ascii="Courier New" w:hAnsi="Courier New" w:cs="Courier New"/>
          <w:noProof/>
          <w:sz w:val="20"/>
          <w:szCs w:val="20"/>
        </w:rPr>
        <w:t xml:space="preserve"> </w:t>
      </w:r>
    </w:p>
    <w:p w14:paraId="2B1C2BDB" w14:textId="77777777" w:rsidR="00DF7CC8" w:rsidRDefault="00DF7CC8" w:rsidP="00DF7CC8">
      <w:pPr>
        <w:autoSpaceDE w:val="0"/>
        <w:autoSpaceDN w:val="0"/>
        <w:adjustRightInd w:val="0"/>
        <w:spacing w:after="0" w:line="240" w:lineRule="auto"/>
        <w:rPr>
          <w:rFonts w:ascii="Courier New" w:hAnsi="Courier New" w:cs="Courier New"/>
          <w:noProof/>
          <w:color w:val="0000FF"/>
          <w:sz w:val="20"/>
          <w:szCs w:val="20"/>
        </w:rPr>
      </w:pPr>
    </w:p>
    <w:p w14:paraId="72CB3531" w14:textId="77777777" w:rsidR="00DF7CC8" w:rsidRDefault="00DF7CC8" w:rsidP="00DF7CC8">
      <w:pPr>
        <w:autoSpaceDE w:val="0"/>
        <w:autoSpaceDN w:val="0"/>
        <w:adjustRightInd w:val="0"/>
        <w:spacing w:after="0" w:line="240" w:lineRule="auto"/>
        <w:rPr>
          <w:rFonts w:ascii="Courier New" w:hAnsi="Courier New" w:cs="Courier New"/>
          <w:noProof/>
          <w:color w:val="0000FF"/>
          <w:sz w:val="20"/>
          <w:szCs w:val="20"/>
        </w:rPr>
      </w:pPr>
    </w:p>
    <w:p w14:paraId="78C48153" w14:textId="77777777" w:rsidR="00DF7CC8" w:rsidRDefault="00DF7CC8" w:rsidP="00DF7CC8">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Where:</w:t>
      </w:r>
    </w:p>
    <w:p w14:paraId="25A235FB" w14:textId="77777777" w:rsidR="00DF7CC8" w:rsidRDefault="00DF7CC8" w:rsidP="00DF7CC8">
      <w:pPr>
        <w:autoSpaceDE w:val="0"/>
        <w:autoSpaceDN w:val="0"/>
        <w:adjustRightInd w:val="0"/>
        <w:spacing w:after="0" w:line="240" w:lineRule="auto"/>
        <w:rPr>
          <w:rFonts w:ascii="Courier New" w:hAnsi="Courier New" w:cs="Courier New"/>
          <w:noProof/>
          <w:color w:val="0000FF"/>
          <w:sz w:val="20"/>
          <w:szCs w:val="20"/>
        </w:rPr>
      </w:pPr>
    </w:p>
    <w:p w14:paraId="5AFD9627" w14:textId="6B511A39" w:rsidR="00DF7CC8" w:rsidRDefault="00DF7CC8" w:rsidP="00DF7CC8">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w:t>
      </w:r>
      <w:r w:rsidR="00097BA7" w:rsidRPr="00097BA7">
        <w:rPr>
          <w:rFonts w:ascii="Courier New" w:hAnsi="Courier New" w:cs="Courier New"/>
          <w:noProof/>
          <w:color w:val="0000FF"/>
          <w:sz w:val="20"/>
          <w:szCs w:val="20"/>
        </w:rPr>
        <w:t>CPPC_Round1EditCheckProgrammingEffort</w:t>
      </w:r>
      <w:r>
        <w:rPr>
          <w:rFonts w:ascii="Courier New" w:hAnsi="Courier New" w:cs="Courier New"/>
          <w:noProof/>
          <w:color w:val="0000FF"/>
          <w:sz w:val="20"/>
          <w:szCs w:val="20"/>
        </w:rPr>
        <w:t xml:space="preserve">] in minutes = </w:t>
      </w:r>
    </w:p>
    <w:p w14:paraId="4D764A4E" w14:textId="3953E19B" w:rsidR="00DF7CC8" w:rsidRDefault="00DF7CC8" w:rsidP="00DF7CC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ab/>
        <w:t>(</w:t>
      </w:r>
      <w:r w:rsidR="00C83102">
        <w:rPr>
          <w:rFonts w:ascii="Courier New" w:hAnsi="Courier New" w:cs="Courier New"/>
          <w:noProof/>
          <w:color w:val="0000FF"/>
          <w:sz w:val="20"/>
          <w:szCs w:val="20"/>
        </w:rPr>
        <w:t xml:space="preserve">6 * 60 + </w:t>
      </w:r>
      <w:r>
        <w:rPr>
          <w:rFonts w:ascii="Courier New" w:hAnsi="Courier New" w:cs="Courier New"/>
          <w:noProof/>
          <w:sz w:val="20"/>
          <w:szCs w:val="20"/>
        </w:rPr>
        <w:t xml:space="preserve">Edit_checks_completed * </w:t>
      </w:r>
      <w:r w:rsidR="00C83102">
        <w:rPr>
          <w:rFonts w:ascii="Courier New" w:hAnsi="Courier New" w:cs="Courier New"/>
          <w:noProof/>
          <w:sz w:val="20"/>
          <w:szCs w:val="20"/>
        </w:rPr>
        <w:t>25</w:t>
      </w:r>
      <w:r>
        <w:rPr>
          <w:rFonts w:ascii="Courier New" w:hAnsi="Courier New" w:cs="Courier New"/>
          <w:noProof/>
          <w:sz w:val="20"/>
          <w:szCs w:val="20"/>
        </w:rPr>
        <w:t xml:space="preserve">) </w:t>
      </w:r>
    </w:p>
    <w:p w14:paraId="4E0D8101" w14:textId="77777777" w:rsidR="00DF7CC8" w:rsidRDefault="00DF7CC8" w:rsidP="00DF7CC8">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ab/>
        <w:t>/ [Number of Business Days from Start Date to End Date]</w:t>
      </w:r>
    </w:p>
    <w:p w14:paraId="771AE810" w14:textId="77777777" w:rsidR="00DF7CC8" w:rsidRDefault="00DF7CC8" w:rsidP="00DF7CC8">
      <w:pPr>
        <w:autoSpaceDE w:val="0"/>
        <w:autoSpaceDN w:val="0"/>
        <w:adjustRightInd w:val="0"/>
        <w:spacing w:after="0" w:line="240" w:lineRule="auto"/>
        <w:rPr>
          <w:rFonts w:ascii="Courier New" w:hAnsi="Courier New" w:cs="Courier New"/>
          <w:noProof/>
          <w:color w:val="0000FF"/>
          <w:sz w:val="20"/>
          <w:szCs w:val="20"/>
        </w:rPr>
      </w:pPr>
    </w:p>
    <w:p w14:paraId="5E45B2CF" w14:textId="77777777" w:rsidR="00DF7CC8" w:rsidRDefault="00DF7CC8" w:rsidP="00DF7CC8">
      <w:pPr>
        <w:pStyle w:val="Heading4"/>
        <w:rPr>
          <w:noProof/>
        </w:rPr>
      </w:pPr>
      <w:r>
        <w:rPr>
          <w:noProof/>
        </w:rPr>
        <w:t xml:space="preserve">Start Date </w:t>
      </w:r>
    </w:p>
    <w:p w14:paraId="32E998ED" w14:textId="77777777" w:rsidR="00DF7CC8" w:rsidRDefault="00DF7CC8" w:rsidP="00DF7CC8">
      <w:pPr>
        <w:autoSpaceDE w:val="0"/>
        <w:autoSpaceDN w:val="0"/>
        <w:adjustRightInd w:val="0"/>
        <w:spacing w:after="0" w:line="240" w:lineRule="auto"/>
        <w:rPr>
          <w:rFonts w:ascii="Courier New" w:hAnsi="Courier New" w:cs="Courier New"/>
          <w:noProof/>
          <w:color w:val="0000FF"/>
          <w:sz w:val="20"/>
          <w:szCs w:val="20"/>
        </w:rPr>
      </w:pPr>
    </w:p>
    <w:p w14:paraId="469C7AE3" w14:textId="77777777" w:rsidR="00DF7CC8" w:rsidRDefault="00DF7CC8" w:rsidP="00DF7CC8">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When [</w:t>
      </w:r>
      <w:r>
        <w:rPr>
          <w:rFonts w:ascii="Courier New" w:hAnsi="Courier New" w:cs="Courier New"/>
          <w:noProof/>
          <w:sz w:val="20"/>
          <w:szCs w:val="20"/>
        </w:rPr>
        <w:t>Round1EditCheckProgramming_StartDate</w:t>
      </w:r>
      <w:r>
        <w:rPr>
          <w:rFonts w:ascii="Courier New" w:hAnsi="Courier New" w:cs="Courier New"/>
          <w:noProof/>
          <w:color w:val="0000FF"/>
          <w:sz w:val="20"/>
          <w:szCs w:val="20"/>
        </w:rPr>
        <w:t>] is  available:</w:t>
      </w:r>
    </w:p>
    <w:p w14:paraId="7C23388B" w14:textId="77777777" w:rsidR="00DF7CC8" w:rsidRDefault="00DF7CC8" w:rsidP="00DF7CC8">
      <w:pPr>
        <w:autoSpaceDE w:val="0"/>
        <w:autoSpaceDN w:val="0"/>
        <w:adjustRightInd w:val="0"/>
        <w:spacing w:after="0" w:line="240" w:lineRule="auto"/>
        <w:ind w:firstLine="720"/>
        <w:rPr>
          <w:rFonts w:ascii="Courier New" w:hAnsi="Courier New" w:cs="Courier New"/>
          <w:noProof/>
          <w:color w:val="0000FF"/>
          <w:sz w:val="20"/>
          <w:szCs w:val="20"/>
        </w:rPr>
      </w:pPr>
      <w:r>
        <w:rPr>
          <w:rFonts w:ascii="Courier New" w:hAnsi="Courier New" w:cs="Courier New"/>
          <w:noProof/>
          <w:color w:val="0000FF"/>
          <w:sz w:val="20"/>
          <w:szCs w:val="20"/>
        </w:rPr>
        <w:t>[Start Date] = [</w:t>
      </w:r>
      <w:r>
        <w:rPr>
          <w:rFonts w:ascii="Courier New" w:hAnsi="Courier New" w:cs="Courier New"/>
          <w:noProof/>
          <w:sz w:val="20"/>
          <w:szCs w:val="20"/>
        </w:rPr>
        <w:t>Round1EditCheckProgramming_StartDate</w:t>
      </w:r>
      <w:r>
        <w:rPr>
          <w:rFonts w:ascii="Courier New" w:hAnsi="Courier New" w:cs="Courier New"/>
          <w:noProof/>
          <w:color w:val="0000FF"/>
          <w:sz w:val="20"/>
          <w:szCs w:val="20"/>
        </w:rPr>
        <w:t xml:space="preserve">]. </w:t>
      </w:r>
    </w:p>
    <w:p w14:paraId="6E3D23C8" w14:textId="77777777" w:rsidR="00DF7CC8" w:rsidRDefault="00DF7CC8" w:rsidP="00DF7CC8">
      <w:pPr>
        <w:autoSpaceDE w:val="0"/>
        <w:autoSpaceDN w:val="0"/>
        <w:adjustRightInd w:val="0"/>
        <w:spacing w:after="0" w:line="240" w:lineRule="auto"/>
        <w:rPr>
          <w:rFonts w:ascii="Courier New" w:hAnsi="Courier New" w:cs="Courier New"/>
          <w:noProof/>
          <w:color w:val="0000FF"/>
          <w:sz w:val="20"/>
          <w:szCs w:val="20"/>
        </w:rPr>
      </w:pPr>
      <w:commentRangeStart w:id="97"/>
      <w:commentRangeStart w:id="98"/>
      <w:r>
        <w:rPr>
          <w:rFonts w:ascii="Courier New" w:hAnsi="Courier New" w:cs="Courier New"/>
          <w:noProof/>
          <w:color w:val="0000FF"/>
          <w:sz w:val="20"/>
          <w:szCs w:val="20"/>
        </w:rPr>
        <w:t>When [</w:t>
      </w:r>
      <w:r>
        <w:rPr>
          <w:rFonts w:ascii="Courier New" w:hAnsi="Courier New" w:cs="Courier New"/>
          <w:noProof/>
          <w:sz w:val="20"/>
          <w:szCs w:val="20"/>
        </w:rPr>
        <w:t>Round1EditCheckProgramming_StartDate</w:t>
      </w:r>
      <w:r>
        <w:rPr>
          <w:rFonts w:ascii="Courier New" w:hAnsi="Courier New" w:cs="Courier New"/>
          <w:noProof/>
          <w:color w:val="0000FF"/>
          <w:sz w:val="20"/>
          <w:szCs w:val="20"/>
        </w:rPr>
        <w:t>] is not available:</w:t>
      </w:r>
    </w:p>
    <w:p w14:paraId="3A929017" w14:textId="77777777" w:rsidR="00DF7CC8" w:rsidRDefault="00DF7CC8" w:rsidP="00DF7CC8">
      <w:pPr>
        <w:autoSpaceDE w:val="0"/>
        <w:autoSpaceDN w:val="0"/>
        <w:adjustRightInd w:val="0"/>
        <w:spacing w:after="0" w:line="240" w:lineRule="auto"/>
        <w:ind w:firstLine="720"/>
        <w:rPr>
          <w:rFonts w:ascii="Courier New" w:hAnsi="Courier New" w:cs="Courier New"/>
          <w:noProof/>
          <w:color w:val="0000FF"/>
          <w:sz w:val="20"/>
          <w:szCs w:val="20"/>
        </w:rPr>
      </w:pPr>
      <w:r>
        <w:rPr>
          <w:rFonts w:ascii="Courier New" w:hAnsi="Courier New" w:cs="Courier New"/>
          <w:noProof/>
          <w:color w:val="0000FF"/>
          <w:sz w:val="20"/>
          <w:szCs w:val="20"/>
        </w:rPr>
        <w:t>[Start Date] = [</w:t>
      </w:r>
      <w:r>
        <w:rPr>
          <w:rFonts w:ascii="Courier New" w:hAnsi="Courier New" w:cs="Courier New"/>
          <w:noProof/>
          <w:sz w:val="20"/>
          <w:szCs w:val="20"/>
        </w:rPr>
        <w:t>Time ProtocolApproval Planned] + 29 Business Days</w:t>
      </w:r>
      <w:commentRangeEnd w:id="98"/>
      <w:r w:rsidR="00AB5A1F">
        <w:rPr>
          <w:rStyle w:val="CommentReference"/>
          <w:rFonts w:ascii="Calibri" w:hAnsi="Calibri" w:cs="Times New Roman"/>
        </w:rPr>
        <w:commentReference w:id="98"/>
      </w:r>
    </w:p>
    <w:commentRangeEnd w:id="97"/>
    <w:p w14:paraId="23AE9381" w14:textId="77777777" w:rsidR="00DF7CC8" w:rsidRDefault="005031CF" w:rsidP="00DF7CC8">
      <w:pPr>
        <w:autoSpaceDE w:val="0"/>
        <w:autoSpaceDN w:val="0"/>
        <w:adjustRightInd w:val="0"/>
        <w:spacing w:after="0" w:line="240" w:lineRule="auto"/>
        <w:rPr>
          <w:rFonts w:ascii="Courier New" w:hAnsi="Courier New" w:cs="Courier New"/>
          <w:noProof/>
          <w:color w:val="0000FF"/>
          <w:sz w:val="20"/>
          <w:szCs w:val="20"/>
        </w:rPr>
      </w:pPr>
      <w:r>
        <w:rPr>
          <w:rStyle w:val="CommentReference"/>
          <w:rFonts w:ascii="Calibri" w:hAnsi="Calibri" w:cs="Times New Roman"/>
        </w:rPr>
        <w:commentReference w:id="97"/>
      </w:r>
    </w:p>
    <w:p w14:paraId="7B5D8AD6" w14:textId="77777777" w:rsidR="00DF7CC8" w:rsidRPr="00DF7CC8" w:rsidRDefault="00DF7CC8" w:rsidP="00DF7CC8">
      <w:pPr>
        <w:pStyle w:val="Heading4"/>
      </w:pPr>
      <w:r w:rsidRPr="00DF7CC8">
        <w:t>End Date</w:t>
      </w:r>
    </w:p>
    <w:p w14:paraId="4EA41ED0" w14:textId="77777777" w:rsidR="00DF7CC8" w:rsidRPr="00D35801" w:rsidRDefault="00DF7CC8" w:rsidP="00DF7CC8"/>
    <w:p w14:paraId="093F0122" w14:textId="77777777" w:rsidR="00DF7CC8" w:rsidRDefault="00DF7CC8" w:rsidP="00DF7CC8">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When [</w:t>
      </w:r>
      <w:r>
        <w:rPr>
          <w:rFonts w:ascii="Courier New" w:hAnsi="Courier New" w:cs="Courier New"/>
          <w:noProof/>
          <w:sz w:val="20"/>
          <w:szCs w:val="20"/>
        </w:rPr>
        <w:t>Round2EditCheckPlannedCompletionDate</w:t>
      </w:r>
      <w:r>
        <w:rPr>
          <w:rFonts w:ascii="Courier New" w:hAnsi="Courier New" w:cs="Courier New"/>
          <w:noProof/>
          <w:color w:val="0000FF"/>
          <w:sz w:val="20"/>
          <w:szCs w:val="20"/>
        </w:rPr>
        <w:t>] is  available:</w:t>
      </w:r>
    </w:p>
    <w:p w14:paraId="511B3A96" w14:textId="77777777" w:rsidR="00DF7CC8" w:rsidRDefault="00DF7CC8" w:rsidP="00DF7CC8">
      <w:pPr>
        <w:autoSpaceDE w:val="0"/>
        <w:autoSpaceDN w:val="0"/>
        <w:adjustRightInd w:val="0"/>
        <w:spacing w:after="0" w:line="240" w:lineRule="auto"/>
        <w:ind w:firstLine="720"/>
        <w:rPr>
          <w:rFonts w:ascii="Courier New" w:hAnsi="Courier New" w:cs="Courier New"/>
          <w:noProof/>
          <w:color w:val="0000FF"/>
          <w:sz w:val="20"/>
          <w:szCs w:val="20"/>
        </w:rPr>
      </w:pPr>
      <w:r>
        <w:rPr>
          <w:rFonts w:ascii="Courier New" w:hAnsi="Courier New" w:cs="Courier New"/>
          <w:noProof/>
          <w:color w:val="0000FF"/>
          <w:sz w:val="20"/>
          <w:szCs w:val="20"/>
        </w:rPr>
        <w:t>[Start Date] = [</w:t>
      </w:r>
      <w:r>
        <w:rPr>
          <w:rFonts w:ascii="Courier New" w:hAnsi="Courier New" w:cs="Courier New"/>
          <w:noProof/>
          <w:sz w:val="20"/>
          <w:szCs w:val="20"/>
        </w:rPr>
        <w:t>Round2EditCheckPlannedCompletionDate</w:t>
      </w:r>
      <w:r>
        <w:rPr>
          <w:rFonts w:ascii="Courier New" w:hAnsi="Courier New" w:cs="Courier New"/>
          <w:noProof/>
          <w:color w:val="0000FF"/>
          <w:sz w:val="20"/>
          <w:szCs w:val="20"/>
        </w:rPr>
        <w:t xml:space="preserve">]. </w:t>
      </w:r>
    </w:p>
    <w:p w14:paraId="1CA3600A" w14:textId="77777777" w:rsidR="00DF7CC8" w:rsidRDefault="00DF7CC8" w:rsidP="00DF7CC8">
      <w:pPr>
        <w:autoSpaceDE w:val="0"/>
        <w:autoSpaceDN w:val="0"/>
        <w:adjustRightInd w:val="0"/>
        <w:spacing w:after="0" w:line="240" w:lineRule="auto"/>
        <w:rPr>
          <w:rFonts w:ascii="Courier New" w:hAnsi="Courier New" w:cs="Courier New"/>
          <w:noProof/>
          <w:color w:val="0000FF"/>
          <w:sz w:val="20"/>
          <w:szCs w:val="20"/>
        </w:rPr>
      </w:pPr>
      <w:commentRangeStart w:id="99"/>
      <w:r>
        <w:rPr>
          <w:rFonts w:ascii="Courier New" w:hAnsi="Courier New" w:cs="Courier New"/>
          <w:noProof/>
          <w:color w:val="0000FF"/>
          <w:sz w:val="20"/>
          <w:szCs w:val="20"/>
        </w:rPr>
        <w:t xml:space="preserve">When </w:t>
      </w:r>
      <w:commentRangeStart w:id="100"/>
      <w:r>
        <w:rPr>
          <w:rFonts w:ascii="Courier New" w:hAnsi="Courier New" w:cs="Courier New"/>
          <w:noProof/>
          <w:color w:val="0000FF"/>
          <w:sz w:val="20"/>
          <w:szCs w:val="20"/>
        </w:rPr>
        <w:t>[</w:t>
      </w:r>
      <w:r>
        <w:rPr>
          <w:rFonts w:ascii="Courier New" w:hAnsi="Courier New" w:cs="Courier New"/>
          <w:noProof/>
          <w:sz w:val="20"/>
          <w:szCs w:val="20"/>
        </w:rPr>
        <w:t>Round2EditCheckPlannedCompletionDate</w:t>
      </w:r>
      <w:r>
        <w:rPr>
          <w:rFonts w:ascii="Courier New" w:hAnsi="Courier New" w:cs="Courier New"/>
          <w:noProof/>
          <w:color w:val="0000FF"/>
          <w:sz w:val="20"/>
          <w:szCs w:val="20"/>
        </w:rPr>
        <w:t>] is not available:</w:t>
      </w:r>
    </w:p>
    <w:p w14:paraId="42A8276A" w14:textId="0040621A" w:rsidR="00DF7CC8" w:rsidRDefault="00DF7CC8" w:rsidP="00DF7CC8">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FF"/>
          <w:sz w:val="20"/>
          <w:szCs w:val="20"/>
        </w:rPr>
        <w:t xml:space="preserve">[Start Date] = </w:t>
      </w:r>
      <w:r>
        <w:t>[</w:t>
      </w:r>
      <w:r>
        <w:rPr>
          <w:rFonts w:ascii="Courier New" w:hAnsi="Courier New" w:cs="Courier New"/>
          <w:noProof/>
          <w:sz w:val="20"/>
          <w:szCs w:val="20"/>
        </w:rPr>
        <w:t>Start Date] + 6 Calendar Days</w:t>
      </w:r>
      <w:commentRangeEnd w:id="99"/>
      <w:r w:rsidR="005031CF">
        <w:rPr>
          <w:rStyle w:val="CommentReference"/>
          <w:rFonts w:ascii="Calibri" w:hAnsi="Calibri" w:cs="Times New Roman"/>
        </w:rPr>
        <w:commentReference w:id="99"/>
      </w:r>
    </w:p>
    <w:commentRangeEnd w:id="100"/>
    <w:p w14:paraId="4100298E" w14:textId="377EAC88" w:rsidR="00DF7CC8" w:rsidRDefault="00AB5A1F" w:rsidP="00DF7CC8">
      <w:pPr>
        <w:autoSpaceDE w:val="0"/>
        <w:autoSpaceDN w:val="0"/>
        <w:adjustRightInd w:val="0"/>
        <w:spacing w:after="0" w:line="240" w:lineRule="auto"/>
        <w:ind w:firstLine="720"/>
        <w:rPr>
          <w:rFonts w:ascii="Courier New" w:hAnsi="Courier New" w:cs="Courier New"/>
          <w:noProof/>
          <w:color w:val="0000FF"/>
          <w:sz w:val="20"/>
          <w:szCs w:val="20"/>
        </w:rPr>
      </w:pPr>
      <w:r>
        <w:rPr>
          <w:rStyle w:val="CommentReference"/>
          <w:rFonts w:ascii="Calibri" w:hAnsi="Calibri" w:cs="Times New Roman"/>
        </w:rPr>
        <w:commentReference w:id="100"/>
      </w:r>
    </w:p>
    <w:p w14:paraId="11ADA172" w14:textId="4D174331" w:rsidR="00C30C91" w:rsidRDefault="00C30C91" w:rsidP="00DF7CC8">
      <w:pPr>
        <w:autoSpaceDE w:val="0"/>
        <w:autoSpaceDN w:val="0"/>
        <w:adjustRightInd w:val="0"/>
        <w:spacing w:after="0" w:line="240" w:lineRule="auto"/>
        <w:ind w:firstLine="720"/>
        <w:rPr>
          <w:rFonts w:ascii="Courier New" w:hAnsi="Courier New" w:cs="Courier New"/>
          <w:noProof/>
          <w:color w:val="0000FF"/>
          <w:sz w:val="20"/>
          <w:szCs w:val="20"/>
        </w:rPr>
      </w:pPr>
      <w:bookmarkStart w:id="101" w:name="_GoBack"/>
      <w:bookmarkEnd w:id="101"/>
    </w:p>
    <w:p w14:paraId="10799229" w14:textId="22E8DCD4" w:rsidR="00C30C91" w:rsidRDefault="00C30C91" w:rsidP="00DF7CC8">
      <w:pPr>
        <w:autoSpaceDE w:val="0"/>
        <w:autoSpaceDN w:val="0"/>
        <w:adjustRightInd w:val="0"/>
        <w:spacing w:after="0" w:line="240" w:lineRule="auto"/>
        <w:ind w:firstLine="720"/>
        <w:rPr>
          <w:rFonts w:ascii="Courier New" w:hAnsi="Courier New" w:cs="Courier New"/>
          <w:noProof/>
          <w:color w:val="0000FF"/>
          <w:sz w:val="20"/>
          <w:szCs w:val="20"/>
        </w:rPr>
      </w:pPr>
    </w:p>
    <w:p w14:paraId="5A6C71C1" w14:textId="0D54D08F" w:rsidR="00C30C91" w:rsidRDefault="00C30C91" w:rsidP="00DF7CC8">
      <w:pPr>
        <w:autoSpaceDE w:val="0"/>
        <w:autoSpaceDN w:val="0"/>
        <w:adjustRightInd w:val="0"/>
        <w:spacing w:after="0" w:line="240" w:lineRule="auto"/>
        <w:ind w:firstLine="720"/>
        <w:rPr>
          <w:rFonts w:ascii="Courier New" w:hAnsi="Courier New" w:cs="Courier New"/>
          <w:noProof/>
          <w:color w:val="0000FF"/>
          <w:sz w:val="20"/>
          <w:szCs w:val="20"/>
        </w:rPr>
      </w:pPr>
    </w:p>
    <w:p w14:paraId="09D1B074" w14:textId="4C6B15F3" w:rsidR="00C30C91" w:rsidRDefault="00C30C91" w:rsidP="00DF7CC8">
      <w:pPr>
        <w:autoSpaceDE w:val="0"/>
        <w:autoSpaceDN w:val="0"/>
        <w:adjustRightInd w:val="0"/>
        <w:spacing w:after="0" w:line="240" w:lineRule="auto"/>
        <w:ind w:firstLine="720"/>
        <w:rPr>
          <w:rFonts w:ascii="Courier New" w:hAnsi="Courier New" w:cs="Courier New"/>
          <w:noProof/>
          <w:color w:val="0000FF"/>
          <w:sz w:val="20"/>
          <w:szCs w:val="20"/>
        </w:rPr>
      </w:pPr>
    </w:p>
    <w:p w14:paraId="4335F3E1" w14:textId="07D9C819" w:rsidR="00C30C91" w:rsidRDefault="00C30C91" w:rsidP="00DF7CC8">
      <w:pPr>
        <w:autoSpaceDE w:val="0"/>
        <w:autoSpaceDN w:val="0"/>
        <w:adjustRightInd w:val="0"/>
        <w:spacing w:after="0" w:line="240" w:lineRule="auto"/>
        <w:ind w:firstLine="720"/>
        <w:rPr>
          <w:rFonts w:ascii="Courier New" w:hAnsi="Courier New" w:cs="Courier New"/>
          <w:noProof/>
          <w:color w:val="0000FF"/>
          <w:sz w:val="20"/>
          <w:szCs w:val="20"/>
        </w:rPr>
      </w:pPr>
    </w:p>
    <w:p w14:paraId="48DE13E4" w14:textId="0AADDD22" w:rsidR="00C30C91" w:rsidRDefault="00C30C91" w:rsidP="00DF7CC8">
      <w:pPr>
        <w:autoSpaceDE w:val="0"/>
        <w:autoSpaceDN w:val="0"/>
        <w:adjustRightInd w:val="0"/>
        <w:spacing w:after="0" w:line="240" w:lineRule="auto"/>
        <w:ind w:firstLine="720"/>
        <w:rPr>
          <w:rFonts w:ascii="Courier New" w:hAnsi="Courier New" w:cs="Courier New"/>
          <w:noProof/>
          <w:color w:val="0000FF"/>
          <w:sz w:val="20"/>
          <w:szCs w:val="20"/>
        </w:rPr>
      </w:pPr>
    </w:p>
    <w:p w14:paraId="4B0929E2" w14:textId="39989659" w:rsidR="00C30C91" w:rsidRDefault="00C30C91" w:rsidP="00DF7CC8">
      <w:pPr>
        <w:autoSpaceDE w:val="0"/>
        <w:autoSpaceDN w:val="0"/>
        <w:adjustRightInd w:val="0"/>
        <w:spacing w:after="0" w:line="240" w:lineRule="auto"/>
        <w:ind w:firstLine="720"/>
        <w:rPr>
          <w:rFonts w:ascii="Courier New" w:hAnsi="Courier New" w:cs="Courier New"/>
          <w:noProof/>
          <w:color w:val="0000FF"/>
          <w:sz w:val="20"/>
          <w:szCs w:val="20"/>
        </w:rPr>
      </w:pPr>
    </w:p>
    <w:p w14:paraId="2DCCA69B" w14:textId="1F204CB8" w:rsidR="00C30C91" w:rsidRDefault="00C30C91" w:rsidP="00DF7CC8">
      <w:pPr>
        <w:autoSpaceDE w:val="0"/>
        <w:autoSpaceDN w:val="0"/>
        <w:adjustRightInd w:val="0"/>
        <w:spacing w:after="0" w:line="240" w:lineRule="auto"/>
        <w:ind w:firstLine="720"/>
        <w:rPr>
          <w:rFonts w:ascii="Courier New" w:hAnsi="Courier New" w:cs="Courier New"/>
          <w:noProof/>
          <w:color w:val="0000FF"/>
          <w:sz w:val="20"/>
          <w:szCs w:val="20"/>
        </w:rPr>
      </w:pPr>
    </w:p>
    <w:p w14:paraId="352C0277" w14:textId="4F87934D" w:rsidR="00C30C91" w:rsidRDefault="00C30C91" w:rsidP="00DF7CC8">
      <w:pPr>
        <w:autoSpaceDE w:val="0"/>
        <w:autoSpaceDN w:val="0"/>
        <w:adjustRightInd w:val="0"/>
        <w:spacing w:after="0" w:line="240" w:lineRule="auto"/>
        <w:ind w:firstLine="720"/>
        <w:rPr>
          <w:rFonts w:ascii="Courier New" w:hAnsi="Courier New" w:cs="Courier New"/>
          <w:noProof/>
          <w:color w:val="0000FF"/>
          <w:sz w:val="20"/>
          <w:szCs w:val="20"/>
        </w:rPr>
      </w:pPr>
    </w:p>
    <w:p w14:paraId="1F2AE3FD" w14:textId="4B7933C8" w:rsidR="00296B01" w:rsidRDefault="00296B01" w:rsidP="00DF7CC8">
      <w:pPr>
        <w:autoSpaceDE w:val="0"/>
        <w:autoSpaceDN w:val="0"/>
        <w:adjustRightInd w:val="0"/>
        <w:spacing w:after="0" w:line="240" w:lineRule="auto"/>
        <w:ind w:firstLine="720"/>
        <w:rPr>
          <w:rFonts w:ascii="Courier New" w:hAnsi="Courier New" w:cs="Courier New"/>
          <w:noProof/>
          <w:color w:val="0000FF"/>
          <w:sz w:val="20"/>
          <w:szCs w:val="20"/>
        </w:rPr>
      </w:pPr>
    </w:p>
    <w:p w14:paraId="03C45574" w14:textId="1E0EF5CB" w:rsidR="00296B01" w:rsidRDefault="00296B01" w:rsidP="00DF7CC8">
      <w:pPr>
        <w:autoSpaceDE w:val="0"/>
        <w:autoSpaceDN w:val="0"/>
        <w:adjustRightInd w:val="0"/>
        <w:spacing w:after="0" w:line="240" w:lineRule="auto"/>
        <w:ind w:firstLine="720"/>
        <w:rPr>
          <w:rFonts w:ascii="Courier New" w:hAnsi="Courier New" w:cs="Courier New"/>
          <w:noProof/>
          <w:color w:val="0000FF"/>
          <w:sz w:val="20"/>
          <w:szCs w:val="20"/>
        </w:rPr>
      </w:pPr>
    </w:p>
    <w:p w14:paraId="3EF83E7E" w14:textId="54824821" w:rsidR="00296B01" w:rsidRDefault="00296B01" w:rsidP="00DF7CC8">
      <w:pPr>
        <w:autoSpaceDE w:val="0"/>
        <w:autoSpaceDN w:val="0"/>
        <w:adjustRightInd w:val="0"/>
        <w:spacing w:after="0" w:line="240" w:lineRule="auto"/>
        <w:ind w:firstLine="720"/>
        <w:rPr>
          <w:rFonts w:ascii="Courier New" w:hAnsi="Courier New" w:cs="Courier New"/>
          <w:noProof/>
          <w:color w:val="0000FF"/>
          <w:sz w:val="20"/>
          <w:szCs w:val="20"/>
        </w:rPr>
      </w:pPr>
    </w:p>
    <w:p w14:paraId="25160A75" w14:textId="77777777" w:rsidR="00296B01" w:rsidRDefault="00296B01" w:rsidP="00DF7CC8">
      <w:pPr>
        <w:autoSpaceDE w:val="0"/>
        <w:autoSpaceDN w:val="0"/>
        <w:adjustRightInd w:val="0"/>
        <w:spacing w:after="0" w:line="240" w:lineRule="auto"/>
        <w:ind w:firstLine="720"/>
        <w:rPr>
          <w:rFonts w:ascii="Courier New" w:hAnsi="Courier New" w:cs="Courier New"/>
          <w:noProof/>
          <w:color w:val="0000FF"/>
          <w:sz w:val="20"/>
          <w:szCs w:val="20"/>
        </w:rPr>
      </w:pPr>
    </w:p>
    <w:p w14:paraId="3C8D3C5A" w14:textId="11511E57" w:rsidR="00C30C91" w:rsidRDefault="00C30C91" w:rsidP="00DF7CC8">
      <w:pPr>
        <w:autoSpaceDE w:val="0"/>
        <w:autoSpaceDN w:val="0"/>
        <w:adjustRightInd w:val="0"/>
        <w:spacing w:after="0" w:line="240" w:lineRule="auto"/>
        <w:ind w:firstLine="720"/>
        <w:rPr>
          <w:rFonts w:ascii="Courier New" w:hAnsi="Courier New" w:cs="Courier New"/>
          <w:noProof/>
          <w:color w:val="0000FF"/>
          <w:sz w:val="20"/>
          <w:szCs w:val="20"/>
        </w:rPr>
      </w:pPr>
    </w:p>
    <w:p w14:paraId="7005BAAE" w14:textId="26D7A591" w:rsidR="00C30C91" w:rsidRDefault="00C30C91" w:rsidP="00DF7CC8">
      <w:pPr>
        <w:autoSpaceDE w:val="0"/>
        <w:autoSpaceDN w:val="0"/>
        <w:adjustRightInd w:val="0"/>
        <w:spacing w:after="0" w:line="240" w:lineRule="auto"/>
        <w:ind w:firstLine="720"/>
        <w:rPr>
          <w:rFonts w:ascii="Courier New" w:hAnsi="Courier New" w:cs="Courier New"/>
          <w:noProof/>
          <w:color w:val="0000FF"/>
          <w:sz w:val="20"/>
          <w:szCs w:val="20"/>
        </w:rPr>
      </w:pPr>
    </w:p>
    <w:p w14:paraId="39F764FF" w14:textId="62EA62C0" w:rsidR="00C30C91" w:rsidRDefault="00C30C91" w:rsidP="00DF7CC8">
      <w:pPr>
        <w:autoSpaceDE w:val="0"/>
        <w:autoSpaceDN w:val="0"/>
        <w:adjustRightInd w:val="0"/>
        <w:spacing w:after="0" w:line="240" w:lineRule="auto"/>
        <w:ind w:firstLine="720"/>
        <w:rPr>
          <w:rFonts w:ascii="Courier New" w:hAnsi="Courier New" w:cs="Courier New"/>
          <w:noProof/>
          <w:color w:val="0000FF"/>
          <w:sz w:val="20"/>
          <w:szCs w:val="20"/>
        </w:rPr>
      </w:pPr>
    </w:p>
    <w:p w14:paraId="31C11741" w14:textId="57A5E51D" w:rsidR="00DF7CC8" w:rsidRDefault="00DF7CC8" w:rsidP="004B433A">
      <w:pPr>
        <w:autoSpaceDE w:val="0"/>
        <w:autoSpaceDN w:val="0"/>
        <w:adjustRightInd w:val="0"/>
        <w:spacing w:after="0" w:line="240" w:lineRule="auto"/>
        <w:rPr>
          <w:rFonts w:ascii="Courier New" w:hAnsi="Courier New" w:cs="Courier New"/>
          <w:noProof/>
          <w:color w:val="0000FF"/>
          <w:sz w:val="20"/>
          <w:szCs w:val="20"/>
        </w:rPr>
      </w:pPr>
    </w:p>
    <w:p w14:paraId="3E930888" w14:textId="2A666DEF" w:rsidR="00E316F8" w:rsidRPr="00787289" w:rsidRDefault="00E316F8" w:rsidP="00E316F8">
      <w:pPr>
        <w:spacing w:after="0" w:line="240" w:lineRule="auto"/>
        <w:rPr>
          <w:rFonts w:eastAsia="Times New Roman" w:cstheme="minorHAnsi"/>
          <w:color w:val="000000"/>
          <w:sz w:val="24"/>
          <w:szCs w:val="24"/>
          <w:highlight w:val="yellow"/>
        </w:rPr>
      </w:pPr>
      <w:r w:rsidRPr="00E316F8">
        <w:rPr>
          <w:rFonts w:eastAsia="Times New Roman" w:cstheme="minorHAnsi"/>
          <w:color w:val="000000"/>
          <w:sz w:val="24"/>
          <w:szCs w:val="24"/>
          <w:highlight w:val="yellow"/>
        </w:rPr>
        <w:t>If M= 0 then M= 20 hours</w:t>
      </w:r>
      <w:proofErr w:type="gramStart"/>
      <w:r w:rsidRPr="00E316F8">
        <w:rPr>
          <w:rFonts w:eastAsia="Times New Roman" w:cstheme="minorHAnsi"/>
          <w:color w:val="000000"/>
          <w:sz w:val="24"/>
          <w:szCs w:val="24"/>
          <w:highlight w:val="yellow"/>
        </w:rPr>
        <w:t>/</w:t>
      </w:r>
      <w:r w:rsidR="00787289" w:rsidRPr="00787289">
        <w:rPr>
          <w:rFonts w:cstheme="minorHAnsi"/>
          <w:noProof/>
          <w:sz w:val="24"/>
          <w:szCs w:val="24"/>
          <w:highlight w:val="yellow"/>
        </w:rPr>
        <w:t>[</w:t>
      </w:r>
      <w:proofErr w:type="gramEnd"/>
      <w:r w:rsidR="00787289" w:rsidRPr="00787289">
        <w:rPr>
          <w:rFonts w:cstheme="minorHAnsi"/>
          <w:noProof/>
          <w:sz w:val="24"/>
          <w:szCs w:val="24"/>
          <w:highlight w:val="yellow"/>
        </w:rPr>
        <w:t>Number of Business Days from Start Date to End Date]</w:t>
      </w:r>
    </w:p>
    <w:p w14:paraId="2EC17F45" w14:textId="77777777" w:rsidR="00787289" w:rsidRDefault="00787289" w:rsidP="00787289">
      <w:pPr>
        <w:pStyle w:val="Heading4"/>
        <w:rPr>
          <w:noProof/>
        </w:rPr>
      </w:pPr>
      <w:r>
        <w:rPr>
          <w:noProof/>
        </w:rPr>
        <w:t xml:space="preserve">Start Date </w:t>
      </w:r>
    </w:p>
    <w:p w14:paraId="503C412D" w14:textId="77777777" w:rsidR="00787289" w:rsidRDefault="00787289" w:rsidP="00787289">
      <w:pPr>
        <w:autoSpaceDE w:val="0"/>
        <w:autoSpaceDN w:val="0"/>
        <w:adjustRightInd w:val="0"/>
        <w:spacing w:after="0" w:line="240" w:lineRule="auto"/>
        <w:rPr>
          <w:rFonts w:ascii="Courier New" w:hAnsi="Courier New" w:cs="Courier New"/>
          <w:noProof/>
          <w:color w:val="0000FF"/>
          <w:sz w:val="20"/>
          <w:szCs w:val="20"/>
        </w:rPr>
      </w:pPr>
    </w:p>
    <w:p w14:paraId="329D2BAC" w14:textId="77777777" w:rsidR="00787289" w:rsidRDefault="00787289" w:rsidP="00787289">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When [</w:t>
      </w:r>
      <w:r>
        <w:rPr>
          <w:rFonts w:ascii="Courier New" w:hAnsi="Courier New" w:cs="Courier New"/>
          <w:noProof/>
          <w:sz w:val="20"/>
          <w:szCs w:val="20"/>
        </w:rPr>
        <w:t>DatabaseBuild_StartDate</w:t>
      </w:r>
      <w:r>
        <w:rPr>
          <w:rFonts w:ascii="Courier New" w:hAnsi="Courier New" w:cs="Courier New"/>
          <w:noProof/>
          <w:color w:val="0000FF"/>
          <w:sz w:val="20"/>
          <w:szCs w:val="20"/>
        </w:rPr>
        <w:t>] is  available:</w:t>
      </w:r>
    </w:p>
    <w:p w14:paraId="52A13488" w14:textId="77777777" w:rsidR="00787289" w:rsidRDefault="00787289" w:rsidP="00787289">
      <w:pPr>
        <w:autoSpaceDE w:val="0"/>
        <w:autoSpaceDN w:val="0"/>
        <w:adjustRightInd w:val="0"/>
        <w:spacing w:after="0" w:line="240" w:lineRule="auto"/>
        <w:ind w:firstLine="720"/>
        <w:rPr>
          <w:rFonts w:ascii="Courier New" w:hAnsi="Courier New" w:cs="Courier New"/>
          <w:noProof/>
          <w:color w:val="0000FF"/>
          <w:sz w:val="20"/>
          <w:szCs w:val="20"/>
        </w:rPr>
      </w:pPr>
      <w:r>
        <w:rPr>
          <w:rFonts w:ascii="Courier New" w:hAnsi="Courier New" w:cs="Courier New"/>
          <w:noProof/>
          <w:color w:val="0000FF"/>
          <w:sz w:val="20"/>
          <w:szCs w:val="20"/>
        </w:rPr>
        <w:t>[Start Date] = [</w:t>
      </w:r>
      <w:r>
        <w:rPr>
          <w:rFonts w:ascii="Courier New" w:hAnsi="Courier New" w:cs="Courier New"/>
          <w:noProof/>
          <w:sz w:val="20"/>
          <w:szCs w:val="20"/>
        </w:rPr>
        <w:t>DatabaseBuild_StartDate</w:t>
      </w:r>
      <w:r>
        <w:rPr>
          <w:rFonts w:ascii="Courier New" w:hAnsi="Courier New" w:cs="Courier New"/>
          <w:noProof/>
          <w:color w:val="0000FF"/>
          <w:sz w:val="20"/>
          <w:szCs w:val="20"/>
        </w:rPr>
        <w:t xml:space="preserve">]. </w:t>
      </w:r>
    </w:p>
    <w:p w14:paraId="0D693773" w14:textId="77777777" w:rsidR="00787289" w:rsidRDefault="00787289" w:rsidP="00787289">
      <w:pPr>
        <w:autoSpaceDE w:val="0"/>
        <w:autoSpaceDN w:val="0"/>
        <w:adjustRightInd w:val="0"/>
        <w:spacing w:after="0" w:line="240" w:lineRule="auto"/>
        <w:rPr>
          <w:rFonts w:ascii="Courier New" w:hAnsi="Courier New" w:cs="Courier New"/>
          <w:noProof/>
          <w:color w:val="0000FF"/>
          <w:sz w:val="20"/>
          <w:szCs w:val="20"/>
        </w:rPr>
      </w:pPr>
      <w:commentRangeStart w:id="102"/>
      <w:r>
        <w:rPr>
          <w:rFonts w:ascii="Courier New" w:hAnsi="Courier New" w:cs="Courier New"/>
          <w:noProof/>
          <w:color w:val="0000FF"/>
          <w:sz w:val="20"/>
          <w:szCs w:val="20"/>
        </w:rPr>
        <w:t>When [</w:t>
      </w:r>
      <w:r>
        <w:rPr>
          <w:rFonts w:ascii="Courier New" w:hAnsi="Courier New" w:cs="Courier New"/>
          <w:noProof/>
          <w:sz w:val="20"/>
          <w:szCs w:val="20"/>
        </w:rPr>
        <w:t>DatabaseBuild_StartDate</w:t>
      </w:r>
      <w:r>
        <w:rPr>
          <w:rFonts w:ascii="Courier New" w:hAnsi="Courier New" w:cs="Courier New"/>
          <w:noProof/>
          <w:color w:val="0000FF"/>
          <w:sz w:val="20"/>
          <w:szCs w:val="20"/>
        </w:rPr>
        <w:t>] is not available:</w:t>
      </w:r>
    </w:p>
    <w:p w14:paraId="1880FBCA" w14:textId="77777777" w:rsidR="00787289" w:rsidRDefault="00787289" w:rsidP="00787289">
      <w:pPr>
        <w:autoSpaceDE w:val="0"/>
        <w:autoSpaceDN w:val="0"/>
        <w:adjustRightInd w:val="0"/>
        <w:spacing w:after="0" w:line="240" w:lineRule="auto"/>
        <w:ind w:firstLine="720"/>
        <w:rPr>
          <w:rFonts w:ascii="Courier New" w:hAnsi="Courier New" w:cs="Courier New"/>
          <w:noProof/>
          <w:color w:val="0000FF"/>
          <w:sz w:val="20"/>
          <w:szCs w:val="20"/>
        </w:rPr>
      </w:pPr>
      <w:r>
        <w:rPr>
          <w:rFonts w:ascii="Courier New" w:hAnsi="Courier New" w:cs="Courier New"/>
          <w:noProof/>
          <w:color w:val="0000FF"/>
          <w:sz w:val="20"/>
          <w:szCs w:val="20"/>
        </w:rPr>
        <w:t>[Start Date] = [</w:t>
      </w:r>
      <w:r>
        <w:rPr>
          <w:rFonts w:ascii="Courier New" w:hAnsi="Courier New" w:cs="Courier New"/>
          <w:noProof/>
          <w:sz w:val="20"/>
          <w:szCs w:val="20"/>
        </w:rPr>
        <w:t>Time ProtocolApproval Planned] + 4 Business Days</w:t>
      </w:r>
      <w:commentRangeEnd w:id="102"/>
      <w:r w:rsidR="005031CF">
        <w:rPr>
          <w:rStyle w:val="CommentReference"/>
          <w:rFonts w:ascii="Calibri" w:hAnsi="Calibri" w:cs="Times New Roman"/>
        </w:rPr>
        <w:commentReference w:id="102"/>
      </w:r>
    </w:p>
    <w:p w14:paraId="17DA4154" w14:textId="77777777" w:rsidR="00787289" w:rsidRDefault="00787289" w:rsidP="00787289">
      <w:pPr>
        <w:pStyle w:val="Heading4"/>
        <w:rPr>
          <w:noProof/>
        </w:rPr>
      </w:pPr>
      <w:r>
        <w:rPr>
          <w:noProof/>
        </w:rPr>
        <w:t>End Date</w:t>
      </w:r>
    </w:p>
    <w:p w14:paraId="2B08E652" w14:textId="77777777" w:rsidR="00787289" w:rsidRDefault="00787289" w:rsidP="00787289">
      <w:pPr>
        <w:autoSpaceDE w:val="0"/>
        <w:autoSpaceDN w:val="0"/>
        <w:adjustRightInd w:val="0"/>
        <w:spacing w:after="0" w:line="240" w:lineRule="auto"/>
        <w:rPr>
          <w:rFonts w:ascii="Courier New" w:hAnsi="Courier New" w:cs="Courier New"/>
          <w:noProof/>
          <w:color w:val="0000FF"/>
          <w:sz w:val="20"/>
          <w:szCs w:val="20"/>
        </w:rPr>
      </w:pPr>
    </w:p>
    <w:p w14:paraId="0F78911D" w14:textId="77777777" w:rsidR="00787289" w:rsidRDefault="00787289" w:rsidP="0078728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 xml:space="preserve">When </w:t>
      </w:r>
      <w:r>
        <w:t>[</w:t>
      </w:r>
      <w:proofErr w:type="spellStart"/>
      <w:r>
        <w:rPr>
          <w:rFonts w:ascii="Courier New" w:hAnsi="Courier New" w:cs="Courier New"/>
          <w:noProof/>
          <w:sz w:val="20"/>
          <w:szCs w:val="20"/>
        </w:rPr>
        <w:t>DatabaseBuild_PlannedCompletionDate</w:t>
      </w:r>
      <w:proofErr w:type="spellEnd"/>
      <w:r>
        <w:rPr>
          <w:rFonts w:ascii="Courier New" w:hAnsi="Courier New" w:cs="Courier New"/>
          <w:noProof/>
          <w:sz w:val="20"/>
          <w:szCs w:val="20"/>
        </w:rPr>
        <w:t>] is available:</w:t>
      </w:r>
    </w:p>
    <w:p w14:paraId="1F63B74A" w14:textId="77777777" w:rsidR="00787289" w:rsidRDefault="00787289" w:rsidP="00787289">
      <w:pPr>
        <w:autoSpaceDE w:val="0"/>
        <w:autoSpaceDN w:val="0"/>
        <w:adjustRightInd w:val="0"/>
        <w:spacing w:after="0" w:line="240" w:lineRule="auto"/>
        <w:ind w:firstLine="720"/>
        <w:rPr>
          <w:rFonts w:ascii="Courier New" w:hAnsi="Courier New" w:cs="Courier New"/>
          <w:noProof/>
          <w:color w:val="0000FF"/>
          <w:sz w:val="20"/>
          <w:szCs w:val="20"/>
        </w:rPr>
      </w:pPr>
      <w:r>
        <w:rPr>
          <w:rFonts w:ascii="Courier New" w:hAnsi="Courier New" w:cs="Courier New"/>
          <w:noProof/>
          <w:color w:val="0000FF"/>
          <w:sz w:val="20"/>
          <w:szCs w:val="20"/>
        </w:rPr>
        <w:t xml:space="preserve">[End Date] = </w:t>
      </w:r>
      <w:r>
        <w:t>[</w:t>
      </w:r>
      <w:proofErr w:type="spellStart"/>
      <w:r>
        <w:rPr>
          <w:rFonts w:ascii="Courier New" w:hAnsi="Courier New" w:cs="Courier New"/>
          <w:noProof/>
          <w:sz w:val="20"/>
          <w:szCs w:val="20"/>
        </w:rPr>
        <w:t>DatabaseBuild_PlannedCompletionDate</w:t>
      </w:r>
      <w:proofErr w:type="spellEnd"/>
      <w:r>
        <w:rPr>
          <w:rFonts w:ascii="Courier New" w:hAnsi="Courier New" w:cs="Courier New"/>
          <w:noProof/>
          <w:sz w:val="20"/>
          <w:szCs w:val="20"/>
        </w:rPr>
        <w:t>]</w:t>
      </w:r>
    </w:p>
    <w:p w14:paraId="4F7B5CBC" w14:textId="77777777" w:rsidR="00787289" w:rsidRDefault="00787289" w:rsidP="00787289">
      <w:pPr>
        <w:autoSpaceDE w:val="0"/>
        <w:autoSpaceDN w:val="0"/>
        <w:adjustRightInd w:val="0"/>
        <w:spacing w:after="0" w:line="240" w:lineRule="auto"/>
        <w:rPr>
          <w:rFonts w:ascii="Courier New" w:hAnsi="Courier New" w:cs="Courier New"/>
          <w:noProof/>
          <w:sz w:val="20"/>
          <w:szCs w:val="20"/>
        </w:rPr>
      </w:pPr>
      <w:commentRangeStart w:id="103"/>
      <w:r>
        <w:rPr>
          <w:rFonts w:ascii="Courier New" w:hAnsi="Courier New" w:cs="Courier New"/>
          <w:noProof/>
          <w:color w:val="0000FF"/>
          <w:sz w:val="20"/>
          <w:szCs w:val="20"/>
        </w:rPr>
        <w:t xml:space="preserve">When </w:t>
      </w:r>
      <w:r>
        <w:t>[</w:t>
      </w:r>
      <w:proofErr w:type="spellStart"/>
      <w:r>
        <w:rPr>
          <w:rFonts w:ascii="Courier New" w:hAnsi="Courier New" w:cs="Courier New"/>
          <w:noProof/>
          <w:sz w:val="20"/>
          <w:szCs w:val="20"/>
        </w:rPr>
        <w:t>DatabaseBuild_PlannedCompletionDate</w:t>
      </w:r>
      <w:proofErr w:type="spellEnd"/>
      <w:r>
        <w:rPr>
          <w:rFonts w:ascii="Courier New" w:hAnsi="Courier New" w:cs="Courier New"/>
          <w:noProof/>
          <w:sz w:val="20"/>
          <w:szCs w:val="20"/>
        </w:rPr>
        <w:t>] is not available:</w:t>
      </w:r>
    </w:p>
    <w:p w14:paraId="4AA183BE" w14:textId="77777777" w:rsidR="00787289" w:rsidRDefault="00787289" w:rsidP="00787289">
      <w:pPr>
        <w:autoSpaceDE w:val="0"/>
        <w:autoSpaceDN w:val="0"/>
        <w:adjustRightInd w:val="0"/>
        <w:spacing w:after="0" w:line="240" w:lineRule="auto"/>
        <w:ind w:firstLine="720"/>
        <w:rPr>
          <w:rFonts w:ascii="Courier New" w:hAnsi="Courier New" w:cs="Courier New"/>
          <w:noProof/>
          <w:color w:val="0000FF"/>
          <w:sz w:val="20"/>
          <w:szCs w:val="20"/>
        </w:rPr>
      </w:pPr>
      <w:r>
        <w:rPr>
          <w:rFonts w:ascii="Courier New" w:hAnsi="Courier New" w:cs="Courier New"/>
          <w:noProof/>
          <w:color w:val="0000FF"/>
          <w:sz w:val="20"/>
          <w:szCs w:val="20"/>
        </w:rPr>
        <w:t>[End Date] = [</w:t>
      </w:r>
      <w:r>
        <w:t>Start Date] + 6 Business Days</w:t>
      </w:r>
      <w:commentRangeEnd w:id="103"/>
      <w:r w:rsidR="005031CF">
        <w:rPr>
          <w:rStyle w:val="CommentReference"/>
          <w:rFonts w:ascii="Calibri" w:hAnsi="Calibri" w:cs="Times New Roman"/>
        </w:rPr>
        <w:commentReference w:id="103"/>
      </w:r>
    </w:p>
    <w:p w14:paraId="125374D6" w14:textId="26B5ED6A" w:rsidR="00DF7CC8" w:rsidRDefault="00DF7CC8" w:rsidP="00E316F8">
      <w:pPr>
        <w:autoSpaceDE w:val="0"/>
        <w:autoSpaceDN w:val="0"/>
        <w:adjustRightInd w:val="0"/>
        <w:spacing w:after="0" w:line="240" w:lineRule="auto"/>
        <w:rPr>
          <w:rFonts w:ascii="Courier New" w:hAnsi="Courier New" w:cs="Courier New"/>
          <w:noProof/>
          <w:color w:val="0000FF"/>
          <w:sz w:val="20"/>
          <w:szCs w:val="20"/>
        </w:rPr>
      </w:pPr>
    </w:p>
    <w:p w14:paraId="2C61D3C6" w14:textId="40062BB8" w:rsidR="00DF7CC8" w:rsidRDefault="00DF7CC8" w:rsidP="00DF7CC8">
      <w:pPr>
        <w:autoSpaceDE w:val="0"/>
        <w:autoSpaceDN w:val="0"/>
        <w:adjustRightInd w:val="0"/>
        <w:spacing w:after="0" w:line="240" w:lineRule="auto"/>
        <w:ind w:firstLine="720"/>
        <w:rPr>
          <w:rFonts w:ascii="Courier New" w:hAnsi="Courier New" w:cs="Courier New"/>
          <w:noProof/>
          <w:color w:val="0000FF"/>
          <w:sz w:val="20"/>
          <w:szCs w:val="20"/>
        </w:rPr>
      </w:pPr>
    </w:p>
    <w:p w14:paraId="47C8150C" w14:textId="61DC5A14" w:rsidR="00DF7CC8" w:rsidRDefault="00DF7CC8" w:rsidP="00DF7CC8">
      <w:pPr>
        <w:autoSpaceDE w:val="0"/>
        <w:autoSpaceDN w:val="0"/>
        <w:adjustRightInd w:val="0"/>
        <w:spacing w:after="0" w:line="240" w:lineRule="auto"/>
        <w:ind w:firstLine="720"/>
        <w:rPr>
          <w:rFonts w:ascii="Courier New" w:hAnsi="Courier New" w:cs="Courier New"/>
          <w:noProof/>
          <w:color w:val="0000FF"/>
          <w:sz w:val="20"/>
          <w:szCs w:val="20"/>
        </w:rPr>
      </w:pPr>
    </w:p>
    <w:p w14:paraId="5D78A09C" w14:textId="77B6575C" w:rsidR="00DF7CC8" w:rsidRDefault="00DF7CC8" w:rsidP="00DF7CC8">
      <w:pPr>
        <w:autoSpaceDE w:val="0"/>
        <w:autoSpaceDN w:val="0"/>
        <w:adjustRightInd w:val="0"/>
        <w:spacing w:after="0" w:line="240" w:lineRule="auto"/>
        <w:ind w:firstLine="720"/>
        <w:rPr>
          <w:rFonts w:ascii="Courier New" w:hAnsi="Courier New" w:cs="Courier New"/>
          <w:noProof/>
          <w:color w:val="0000FF"/>
          <w:sz w:val="20"/>
          <w:szCs w:val="20"/>
        </w:rPr>
      </w:pPr>
    </w:p>
    <w:p w14:paraId="29426AB2" w14:textId="7403F552" w:rsidR="00DF7CC8" w:rsidRDefault="00DF7CC8" w:rsidP="00DF7CC8">
      <w:pPr>
        <w:autoSpaceDE w:val="0"/>
        <w:autoSpaceDN w:val="0"/>
        <w:adjustRightInd w:val="0"/>
        <w:spacing w:after="0" w:line="240" w:lineRule="auto"/>
        <w:ind w:firstLine="720"/>
        <w:rPr>
          <w:rFonts w:ascii="Courier New" w:hAnsi="Courier New" w:cs="Courier New"/>
          <w:noProof/>
          <w:color w:val="0000FF"/>
          <w:sz w:val="20"/>
          <w:szCs w:val="20"/>
        </w:rPr>
      </w:pPr>
    </w:p>
    <w:p w14:paraId="56E72FA4" w14:textId="77777777" w:rsidR="00DF7CC8" w:rsidRDefault="00DF7CC8" w:rsidP="00DF7CC8">
      <w:pPr>
        <w:autoSpaceDE w:val="0"/>
        <w:autoSpaceDN w:val="0"/>
        <w:adjustRightInd w:val="0"/>
        <w:spacing w:after="0" w:line="240" w:lineRule="auto"/>
        <w:ind w:firstLine="720"/>
        <w:rPr>
          <w:rFonts w:ascii="Courier New" w:hAnsi="Courier New" w:cs="Courier New"/>
          <w:noProof/>
          <w:color w:val="0000FF"/>
          <w:sz w:val="20"/>
          <w:szCs w:val="20"/>
        </w:rPr>
      </w:pPr>
    </w:p>
    <w:p w14:paraId="34449034" w14:textId="72ED172B" w:rsidR="0074059F" w:rsidRDefault="0074059F" w:rsidP="0074059F"/>
    <w:p w14:paraId="0C9EB839" w14:textId="400E0FE4" w:rsidR="00C30C91" w:rsidRDefault="00C30C91" w:rsidP="0074059F"/>
    <w:p w14:paraId="7684659B" w14:textId="503AEBF6" w:rsidR="00C30C91" w:rsidRDefault="00C30C91" w:rsidP="0074059F"/>
    <w:p w14:paraId="7F7B118F" w14:textId="2F5D88F2" w:rsidR="00C30C91" w:rsidRDefault="00C30C91" w:rsidP="0074059F"/>
    <w:p w14:paraId="325B7844" w14:textId="7A21A610" w:rsidR="00C30C91" w:rsidRDefault="00C30C91" w:rsidP="0074059F"/>
    <w:p w14:paraId="77EC9A16" w14:textId="4AE03BF2" w:rsidR="00C30C91" w:rsidRDefault="00C30C91" w:rsidP="0074059F"/>
    <w:p w14:paraId="176899CB" w14:textId="22E0C349" w:rsidR="00C30C91" w:rsidRDefault="00C30C91" w:rsidP="0074059F"/>
    <w:p w14:paraId="23B08663" w14:textId="462046A7" w:rsidR="00C30C91" w:rsidRDefault="00C30C91" w:rsidP="0074059F"/>
    <w:p w14:paraId="5F434178" w14:textId="32337967" w:rsidR="00C30C91" w:rsidRDefault="00C30C91" w:rsidP="0074059F"/>
    <w:p w14:paraId="7BC531F7" w14:textId="571AD0DB" w:rsidR="00C30C91" w:rsidRDefault="00C30C91" w:rsidP="0074059F"/>
    <w:p w14:paraId="3ACB52C7" w14:textId="25336161" w:rsidR="00C30C91" w:rsidRDefault="00C30C91" w:rsidP="0074059F"/>
    <w:p w14:paraId="3F2B8BD9" w14:textId="04A0D3DC" w:rsidR="00C30C91" w:rsidRDefault="00C30C91" w:rsidP="0074059F"/>
    <w:p w14:paraId="28EC521A" w14:textId="0D16653F" w:rsidR="00C30C91" w:rsidRDefault="00C30C91" w:rsidP="0074059F"/>
    <w:p w14:paraId="2F36E566" w14:textId="77777777" w:rsidR="00C30C91" w:rsidRPr="0074059F" w:rsidRDefault="00C30C91" w:rsidP="0074059F"/>
    <w:p w14:paraId="455CF481" w14:textId="77777777" w:rsidR="009F13E2" w:rsidRDefault="009F13E2" w:rsidP="009F13E2">
      <w:pPr>
        <w:autoSpaceDE w:val="0"/>
        <w:autoSpaceDN w:val="0"/>
        <w:adjustRightInd w:val="0"/>
        <w:spacing w:after="0" w:line="240" w:lineRule="auto"/>
        <w:rPr>
          <w:rFonts w:ascii="Courier New" w:hAnsi="Courier New" w:cs="Courier New"/>
          <w:noProof/>
          <w:sz w:val="20"/>
          <w:szCs w:val="20"/>
        </w:rPr>
      </w:pPr>
    </w:p>
    <w:p w14:paraId="1A1CDBFF" w14:textId="7DE4CA38" w:rsidR="009F13E2" w:rsidRDefault="009F13E2" w:rsidP="009F13E2">
      <w:pPr>
        <w:pStyle w:val="Heading3"/>
        <w:rPr>
          <w:noProof/>
        </w:rPr>
      </w:pPr>
      <w:bookmarkStart w:id="104" w:name="_Toc509219655"/>
      <w:r>
        <w:rPr>
          <w:noProof/>
        </w:rPr>
        <w:t>CPPC_Round2EditCheckProgrammingEffort</w:t>
      </w:r>
      <w:bookmarkEnd w:id="104"/>
      <w:r>
        <w:rPr>
          <w:noProof/>
        </w:rPr>
        <w:t xml:space="preserve"> </w:t>
      </w:r>
    </w:p>
    <w:p w14:paraId="443A8D43" w14:textId="77777777" w:rsidR="004B433A" w:rsidRDefault="004B433A" w:rsidP="00C30C91">
      <w:pPr>
        <w:rPr>
          <w:highlight w:val="yellow"/>
        </w:rPr>
      </w:pPr>
    </w:p>
    <w:p w14:paraId="680B46C7" w14:textId="57571E84" w:rsidR="00C30C91" w:rsidRPr="00950AE9" w:rsidRDefault="00C30C91" w:rsidP="00C30C91">
      <w:r w:rsidRPr="00950AE9">
        <w:rPr>
          <w:highlight w:val="yellow"/>
        </w:rPr>
        <w:t xml:space="preserve">Your </w:t>
      </w:r>
      <w:r>
        <w:rPr>
          <w:highlight w:val="yellow"/>
        </w:rPr>
        <w:t>definition</w:t>
      </w:r>
      <w:r w:rsidRPr="00950AE9">
        <w:rPr>
          <w:highlight w:val="yellow"/>
        </w:rPr>
        <w:t>:</w:t>
      </w:r>
    </w:p>
    <w:p w14:paraId="13A74080" w14:textId="77777777" w:rsidR="00C30C91" w:rsidRPr="005E73C0" w:rsidRDefault="00C30C91" w:rsidP="00C30C91">
      <w:pPr>
        <w:rPr>
          <w:highlight w:val="yellow"/>
        </w:rPr>
      </w:pPr>
      <w:commentRangeStart w:id="105"/>
      <w:r w:rsidRPr="005E73C0">
        <w:rPr>
          <w:highlight w:val="yellow"/>
        </w:rPr>
        <w:t xml:space="preserve">Get Number of edit checks from CDMS Tracker = M or from Description -&gt; Assumptions </w:t>
      </w:r>
      <w:proofErr w:type="gramStart"/>
      <w:r w:rsidRPr="005E73C0">
        <w:rPr>
          <w:highlight w:val="yellow"/>
        </w:rPr>
        <w:t>( Total</w:t>
      </w:r>
      <w:proofErr w:type="gramEnd"/>
      <w:r w:rsidRPr="005E73C0">
        <w:rPr>
          <w:highlight w:val="yellow"/>
        </w:rPr>
        <w:t xml:space="preserve"> Unique Forms)</w:t>
      </w:r>
      <w:commentRangeEnd w:id="105"/>
      <w:r w:rsidR="005031CF">
        <w:rPr>
          <w:rStyle w:val="CommentReference"/>
          <w:rFonts w:ascii="Calibri" w:hAnsi="Calibri" w:cs="Times New Roman"/>
        </w:rPr>
        <w:commentReference w:id="105"/>
      </w:r>
    </w:p>
    <w:p w14:paraId="126219D0" w14:textId="50D41BA9" w:rsidR="00C30C91" w:rsidRPr="00C30C91" w:rsidRDefault="00C30C91" w:rsidP="00C30C91">
      <w:pPr>
        <w:rPr>
          <w:highlight w:val="yellow"/>
        </w:rPr>
      </w:pPr>
      <w:r w:rsidRPr="00C30C91">
        <w:rPr>
          <w:highlight w:val="yellow"/>
        </w:rPr>
        <w:t>(4 hours + M*0.1*25 minutes)Duration of “Round 2 Edit Check Programming”</w:t>
      </w:r>
    </w:p>
    <w:p w14:paraId="5884F396" w14:textId="77777777" w:rsidR="00C30C91" w:rsidRDefault="00C30C91" w:rsidP="00C30C91">
      <w:pPr>
        <w:autoSpaceDE w:val="0"/>
        <w:autoSpaceDN w:val="0"/>
        <w:adjustRightInd w:val="0"/>
        <w:spacing w:after="0" w:line="240" w:lineRule="auto"/>
        <w:ind w:firstLine="720"/>
        <w:rPr>
          <w:rFonts w:ascii="Courier New" w:hAnsi="Courier New" w:cs="Courier New"/>
          <w:noProof/>
          <w:sz w:val="20"/>
          <w:szCs w:val="20"/>
        </w:rPr>
      </w:pPr>
    </w:p>
    <w:p w14:paraId="7F81B614" w14:textId="2C4971F6" w:rsidR="00C30C91" w:rsidRDefault="00C30C91" w:rsidP="00C30C91">
      <w:pPr>
        <w:autoSpaceDE w:val="0"/>
        <w:autoSpaceDN w:val="0"/>
        <w:adjustRightInd w:val="0"/>
        <w:spacing w:after="0" w:line="240" w:lineRule="auto"/>
        <w:rPr>
          <w:rFonts w:ascii="Courier New" w:hAnsi="Courier New" w:cs="Courier New"/>
          <w:noProof/>
          <w:color w:val="0000FF"/>
          <w:sz w:val="20"/>
          <w:szCs w:val="20"/>
        </w:rPr>
      </w:pPr>
      <w:r w:rsidRPr="00C30C91">
        <w:rPr>
          <w:rFonts w:ascii="Courier New" w:hAnsi="Courier New" w:cs="Courier New"/>
          <w:noProof/>
          <w:color w:val="0000FF"/>
          <w:sz w:val="20"/>
          <w:szCs w:val="20"/>
        </w:rPr>
        <w:t>CPPC_Round2EditCheckProgrammingEffort</w:t>
      </w:r>
      <w:r>
        <w:rPr>
          <w:rFonts w:ascii="Courier New" w:hAnsi="Courier New" w:cs="Courier New"/>
          <w:noProof/>
          <w:color w:val="0000FF"/>
          <w:sz w:val="20"/>
          <w:szCs w:val="20"/>
        </w:rPr>
        <w:t>= [</w:t>
      </w:r>
      <w:r w:rsidRPr="00C30C91">
        <w:rPr>
          <w:rFonts w:ascii="Courier New" w:hAnsi="Courier New" w:cs="Courier New"/>
          <w:noProof/>
          <w:color w:val="0000FF"/>
          <w:sz w:val="20"/>
          <w:szCs w:val="20"/>
        </w:rPr>
        <w:t>CPPC_Round2EditCheckProgrammingEffort</w:t>
      </w:r>
      <w:r>
        <w:rPr>
          <w:rFonts w:ascii="Courier New" w:hAnsi="Courier New" w:cs="Courier New"/>
          <w:noProof/>
          <w:color w:val="0000FF"/>
          <w:sz w:val="20"/>
          <w:szCs w:val="20"/>
        </w:rPr>
        <w:t>] in minutes</w:t>
      </w:r>
    </w:p>
    <w:p w14:paraId="2E330F62" w14:textId="77777777" w:rsidR="00C30C91" w:rsidRDefault="00C30C91" w:rsidP="00C30C91">
      <w:pPr>
        <w:autoSpaceDE w:val="0"/>
        <w:autoSpaceDN w:val="0"/>
        <w:adjustRightInd w:val="0"/>
        <w:spacing w:after="0" w:line="240" w:lineRule="auto"/>
        <w:rPr>
          <w:rFonts w:ascii="Courier New" w:hAnsi="Courier New" w:cs="Courier New"/>
          <w:noProof/>
          <w:color w:val="0000FF"/>
          <w:sz w:val="20"/>
          <w:szCs w:val="20"/>
        </w:rPr>
      </w:pPr>
    </w:p>
    <w:p w14:paraId="77E1EEA7" w14:textId="432BC4C4" w:rsidR="00C30C91" w:rsidRPr="00051B58" w:rsidRDefault="00C30C91" w:rsidP="00C30C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w:t>
      </w:r>
      <w:r w:rsidRPr="00C30C91">
        <w:rPr>
          <w:rFonts w:ascii="Courier New" w:hAnsi="Courier New" w:cs="Courier New"/>
          <w:noProof/>
          <w:color w:val="0000FF"/>
          <w:sz w:val="20"/>
          <w:szCs w:val="20"/>
        </w:rPr>
        <w:t>CPPC_Round2EditCheckProgrammingEffort</w:t>
      </w:r>
      <w:r>
        <w:rPr>
          <w:rFonts w:ascii="Courier New" w:hAnsi="Courier New" w:cs="Courier New"/>
          <w:noProof/>
          <w:color w:val="0000FF"/>
          <w:sz w:val="20"/>
          <w:szCs w:val="20"/>
        </w:rPr>
        <w:t>]</w:t>
      </w:r>
      <w:r w:rsidRPr="00051B58">
        <w:rPr>
          <w:rFonts w:ascii="Courier New" w:hAnsi="Courier New" w:cs="Courier New"/>
          <w:noProof/>
          <w:sz w:val="20"/>
          <w:szCs w:val="20"/>
        </w:rPr>
        <w:t xml:space="preserve"> for each day between the period [Start Date] and [End Date]</w:t>
      </w:r>
      <w:r>
        <w:rPr>
          <w:rFonts w:ascii="Courier New" w:hAnsi="Courier New" w:cs="Courier New"/>
          <w:noProof/>
          <w:sz w:val="20"/>
          <w:szCs w:val="20"/>
        </w:rPr>
        <w:t xml:space="preserve"> </w:t>
      </w:r>
    </w:p>
    <w:p w14:paraId="318D6485" w14:textId="77777777" w:rsidR="00C30C91" w:rsidRDefault="00C30C91" w:rsidP="00C30C91">
      <w:pPr>
        <w:autoSpaceDE w:val="0"/>
        <w:autoSpaceDN w:val="0"/>
        <w:adjustRightInd w:val="0"/>
        <w:spacing w:after="0" w:line="240" w:lineRule="auto"/>
        <w:rPr>
          <w:rFonts w:ascii="Courier New" w:hAnsi="Courier New" w:cs="Courier New"/>
          <w:noProof/>
          <w:color w:val="0000FF"/>
          <w:sz w:val="20"/>
          <w:szCs w:val="20"/>
        </w:rPr>
      </w:pPr>
    </w:p>
    <w:p w14:paraId="185612DE" w14:textId="77777777" w:rsidR="00C30C91" w:rsidRDefault="00C30C91" w:rsidP="00C30C91">
      <w:pPr>
        <w:autoSpaceDE w:val="0"/>
        <w:autoSpaceDN w:val="0"/>
        <w:adjustRightInd w:val="0"/>
        <w:spacing w:after="0" w:line="240" w:lineRule="auto"/>
        <w:rPr>
          <w:rFonts w:ascii="Courier New" w:hAnsi="Courier New" w:cs="Courier New"/>
          <w:noProof/>
          <w:color w:val="0000FF"/>
          <w:sz w:val="20"/>
          <w:szCs w:val="20"/>
        </w:rPr>
      </w:pPr>
    </w:p>
    <w:p w14:paraId="391E8C3E" w14:textId="77777777" w:rsidR="00C30C91" w:rsidRDefault="00C30C91" w:rsidP="00C30C91">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Where:</w:t>
      </w:r>
    </w:p>
    <w:p w14:paraId="63F6E5D6" w14:textId="77777777" w:rsidR="00C30C91" w:rsidRDefault="00C30C91" w:rsidP="00C30C91">
      <w:pPr>
        <w:autoSpaceDE w:val="0"/>
        <w:autoSpaceDN w:val="0"/>
        <w:adjustRightInd w:val="0"/>
        <w:spacing w:after="0" w:line="240" w:lineRule="auto"/>
        <w:rPr>
          <w:rFonts w:ascii="Courier New" w:hAnsi="Courier New" w:cs="Courier New"/>
          <w:noProof/>
          <w:color w:val="0000FF"/>
          <w:sz w:val="20"/>
          <w:szCs w:val="20"/>
        </w:rPr>
      </w:pPr>
    </w:p>
    <w:p w14:paraId="11DC2F3E" w14:textId="629579C9" w:rsidR="00C30C91" w:rsidRDefault="00C30C91" w:rsidP="00C30C91">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w:t>
      </w:r>
      <w:r w:rsidRPr="00C30C91">
        <w:rPr>
          <w:rFonts w:ascii="Courier New" w:hAnsi="Courier New" w:cs="Courier New"/>
          <w:noProof/>
          <w:color w:val="0000FF"/>
          <w:sz w:val="20"/>
          <w:szCs w:val="20"/>
        </w:rPr>
        <w:t>CPPC_Round2EditCheckProgrammingEffort</w:t>
      </w:r>
      <w:r>
        <w:rPr>
          <w:rFonts w:ascii="Courier New" w:hAnsi="Courier New" w:cs="Courier New"/>
          <w:noProof/>
          <w:color w:val="0000FF"/>
          <w:sz w:val="20"/>
          <w:szCs w:val="20"/>
        </w:rPr>
        <w:t xml:space="preserve">] in minutes = </w:t>
      </w:r>
    </w:p>
    <w:p w14:paraId="470D1199" w14:textId="49CB481A" w:rsidR="00C30C91" w:rsidRDefault="00C30C91" w:rsidP="00C30C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ab/>
        <w:t xml:space="preserve">(4 * 60 + </w:t>
      </w:r>
      <w:r>
        <w:rPr>
          <w:rFonts w:ascii="Courier New" w:hAnsi="Courier New" w:cs="Courier New"/>
          <w:noProof/>
          <w:sz w:val="20"/>
          <w:szCs w:val="20"/>
        </w:rPr>
        <w:t xml:space="preserve">Edit_checks_completed * 0.1 * 25) </w:t>
      </w:r>
    </w:p>
    <w:p w14:paraId="5B68FDA3" w14:textId="77777777" w:rsidR="00C30C91" w:rsidRDefault="00C30C91" w:rsidP="00C30C91">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ab/>
        <w:t>/ [Number of Business Days from Start Date to End Date]</w:t>
      </w:r>
    </w:p>
    <w:p w14:paraId="65D734FF" w14:textId="77777777" w:rsidR="00C30C91" w:rsidRDefault="00C30C91" w:rsidP="00C30C91">
      <w:pPr>
        <w:autoSpaceDE w:val="0"/>
        <w:autoSpaceDN w:val="0"/>
        <w:adjustRightInd w:val="0"/>
        <w:spacing w:after="0" w:line="240" w:lineRule="auto"/>
        <w:rPr>
          <w:rFonts w:ascii="Courier New" w:hAnsi="Courier New" w:cs="Courier New"/>
          <w:noProof/>
          <w:color w:val="0000FF"/>
          <w:sz w:val="20"/>
          <w:szCs w:val="20"/>
        </w:rPr>
      </w:pPr>
    </w:p>
    <w:p w14:paraId="0C19123A" w14:textId="77777777" w:rsidR="00C30C91" w:rsidRDefault="00C30C91" w:rsidP="00C30C91">
      <w:pPr>
        <w:pStyle w:val="Heading4"/>
        <w:rPr>
          <w:noProof/>
        </w:rPr>
      </w:pPr>
      <w:r>
        <w:rPr>
          <w:noProof/>
        </w:rPr>
        <w:t xml:space="preserve">Start Date </w:t>
      </w:r>
    </w:p>
    <w:p w14:paraId="38DCEAA7" w14:textId="77777777" w:rsidR="00C30C91" w:rsidRDefault="00C30C91" w:rsidP="00C30C91">
      <w:pPr>
        <w:autoSpaceDE w:val="0"/>
        <w:autoSpaceDN w:val="0"/>
        <w:adjustRightInd w:val="0"/>
        <w:spacing w:after="0" w:line="240" w:lineRule="auto"/>
        <w:rPr>
          <w:rFonts w:ascii="Courier New" w:hAnsi="Courier New" w:cs="Courier New"/>
          <w:noProof/>
          <w:color w:val="0000FF"/>
          <w:sz w:val="20"/>
          <w:szCs w:val="20"/>
        </w:rPr>
      </w:pPr>
    </w:p>
    <w:p w14:paraId="0E22C942" w14:textId="77777777" w:rsidR="00C30C91" w:rsidRDefault="00C30C91" w:rsidP="00C30C91">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When [</w:t>
      </w:r>
      <w:r>
        <w:rPr>
          <w:rFonts w:ascii="Courier New" w:hAnsi="Courier New" w:cs="Courier New"/>
          <w:noProof/>
          <w:sz w:val="20"/>
          <w:szCs w:val="20"/>
        </w:rPr>
        <w:t>Round2EditCheckProgramming_StartDate</w:t>
      </w:r>
      <w:r>
        <w:rPr>
          <w:rFonts w:ascii="Courier New" w:hAnsi="Courier New" w:cs="Courier New"/>
          <w:noProof/>
          <w:color w:val="0000FF"/>
          <w:sz w:val="20"/>
          <w:szCs w:val="20"/>
        </w:rPr>
        <w:t>] is  available:</w:t>
      </w:r>
    </w:p>
    <w:p w14:paraId="678FB27B" w14:textId="77777777" w:rsidR="00C30C91" w:rsidRDefault="00C30C91" w:rsidP="00C30C91">
      <w:pPr>
        <w:autoSpaceDE w:val="0"/>
        <w:autoSpaceDN w:val="0"/>
        <w:adjustRightInd w:val="0"/>
        <w:spacing w:after="0" w:line="240" w:lineRule="auto"/>
        <w:ind w:firstLine="720"/>
        <w:rPr>
          <w:rFonts w:ascii="Courier New" w:hAnsi="Courier New" w:cs="Courier New"/>
          <w:noProof/>
          <w:color w:val="0000FF"/>
          <w:sz w:val="20"/>
          <w:szCs w:val="20"/>
        </w:rPr>
      </w:pPr>
      <w:r>
        <w:rPr>
          <w:rFonts w:ascii="Courier New" w:hAnsi="Courier New" w:cs="Courier New"/>
          <w:noProof/>
          <w:color w:val="0000FF"/>
          <w:sz w:val="20"/>
          <w:szCs w:val="20"/>
        </w:rPr>
        <w:t>[Start Date] = [</w:t>
      </w:r>
      <w:r>
        <w:rPr>
          <w:rFonts w:ascii="Courier New" w:hAnsi="Courier New" w:cs="Courier New"/>
          <w:noProof/>
          <w:sz w:val="20"/>
          <w:szCs w:val="20"/>
        </w:rPr>
        <w:t>Round2EditCheckProgramming_StartDate</w:t>
      </w:r>
      <w:r>
        <w:rPr>
          <w:rFonts w:ascii="Courier New" w:hAnsi="Courier New" w:cs="Courier New"/>
          <w:noProof/>
          <w:color w:val="0000FF"/>
          <w:sz w:val="20"/>
          <w:szCs w:val="20"/>
        </w:rPr>
        <w:t xml:space="preserve">]. </w:t>
      </w:r>
    </w:p>
    <w:p w14:paraId="0EBEF9CB" w14:textId="77777777" w:rsidR="00C30C91" w:rsidRDefault="00C30C91" w:rsidP="00C30C91">
      <w:pPr>
        <w:autoSpaceDE w:val="0"/>
        <w:autoSpaceDN w:val="0"/>
        <w:adjustRightInd w:val="0"/>
        <w:spacing w:after="0" w:line="240" w:lineRule="auto"/>
        <w:rPr>
          <w:rFonts w:ascii="Courier New" w:hAnsi="Courier New" w:cs="Courier New"/>
          <w:noProof/>
          <w:color w:val="0000FF"/>
          <w:sz w:val="20"/>
          <w:szCs w:val="20"/>
        </w:rPr>
      </w:pPr>
      <w:commentRangeStart w:id="106"/>
      <w:r>
        <w:rPr>
          <w:rFonts w:ascii="Courier New" w:hAnsi="Courier New" w:cs="Courier New"/>
          <w:noProof/>
          <w:color w:val="0000FF"/>
          <w:sz w:val="20"/>
          <w:szCs w:val="20"/>
        </w:rPr>
        <w:t>When [</w:t>
      </w:r>
      <w:r>
        <w:rPr>
          <w:rFonts w:ascii="Courier New" w:hAnsi="Courier New" w:cs="Courier New"/>
          <w:noProof/>
          <w:sz w:val="20"/>
          <w:szCs w:val="20"/>
        </w:rPr>
        <w:t>Round2EditCheckProgramming_StartDate</w:t>
      </w:r>
      <w:r>
        <w:rPr>
          <w:rFonts w:ascii="Courier New" w:hAnsi="Courier New" w:cs="Courier New"/>
          <w:noProof/>
          <w:color w:val="0000FF"/>
          <w:sz w:val="20"/>
          <w:szCs w:val="20"/>
        </w:rPr>
        <w:t>] is not available:</w:t>
      </w:r>
    </w:p>
    <w:p w14:paraId="4F81A3CE" w14:textId="77777777" w:rsidR="00C30C91" w:rsidRDefault="00C30C91" w:rsidP="00C30C91">
      <w:pPr>
        <w:autoSpaceDE w:val="0"/>
        <w:autoSpaceDN w:val="0"/>
        <w:adjustRightInd w:val="0"/>
        <w:spacing w:after="0" w:line="240" w:lineRule="auto"/>
        <w:ind w:firstLine="720"/>
        <w:rPr>
          <w:rFonts w:ascii="Courier New" w:hAnsi="Courier New" w:cs="Courier New"/>
          <w:noProof/>
          <w:color w:val="0000FF"/>
          <w:sz w:val="20"/>
          <w:szCs w:val="20"/>
        </w:rPr>
      </w:pPr>
      <w:r>
        <w:rPr>
          <w:rFonts w:ascii="Courier New" w:hAnsi="Courier New" w:cs="Courier New"/>
          <w:noProof/>
          <w:color w:val="0000FF"/>
          <w:sz w:val="20"/>
          <w:szCs w:val="20"/>
        </w:rPr>
        <w:t>[Start Date] = [</w:t>
      </w:r>
      <w:r>
        <w:rPr>
          <w:rFonts w:ascii="Courier New" w:hAnsi="Courier New" w:cs="Courier New"/>
          <w:noProof/>
          <w:sz w:val="20"/>
          <w:szCs w:val="20"/>
        </w:rPr>
        <w:t>Time ProtocolApproval Planned] + 29 Business Days</w:t>
      </w:r>
      <w:commentRangeEnd w:id="106"/>
      <w:r w:rsidR="005031CF">
        <w:rPr>
          <w:rStyle w:val="CommentReference"/>
          <w:rFonts w:ascii="Calibri" w:hAnsi="Calibri" w:cs="Times New Roman"/>
        </w:rPr>
        <w:commentReference w:id="106"/>
      </w:r>
    </w:p>
    <w:p w14:paraId="3B76057B" w14:textId="77777777" w:rsidR="00C30C91" w:rsidRDefault="00C30C91" w:rsidP="00C30C91">
      <w:pPr>
        <w:autoSpaceDE w:val="0"/>
        <w:autoSpaceDN w:val="0"/>
        <w:adjustRightInd w:val="0"/>
        <w:spacing w:after="0" w:line="240" w:lineRule="auto"/>
        <w:rPr>
          <w:rFonts w:ascii="Courier New" w:hAnsi="Courier New" w:cs="Courier New"/>
          <w:noProof/>
          <w:color w:val="0000FF"/>
          <w:sz w:val="20"/>
          <w:szCs w:val="20"/>
        </w:rPr>
      </w:pPr>
    </w:p>
    <w:p w14:paraId="39BD0BE3" w14:textId="77777777" w:rsidR="00C30C91" w:rsidRPr="00EF59DB" w:rsidRDefault="00C30C91" w:rsidP="00C30C91">
      <w:pPr>
        <w:pStyle w:val="Heading4"/>
      </w:pPr>
      <w:r w:rsidRPr="00EF59DB">
        <w:t>End Date</w:t>
      </w:r>
    </w:p>
    <w:p w14:paraId="247DD2E4" w14:textId="77777777" w:rsidR="00C30C91" w:rsidRDefault="00C30C91" w:rsidP="00C30C91"/>
    <w:p w14:paraId="0A103CFD" w14:textId="77777777" w:rsidR="00C30C91" w:rsidRDefault="00C30C91" w:rsidP="00C30C91">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When [</w:t>
      </w:r>
      <w:r>
        <w:rPr>
          <w:rFonts w:ascii="Courier New" w:hAnsi="Courier New" w:cs="Courier New"/>
          <w:noProof/>
          <w:sz w:val="20"/>
          <w:szCs w:val="20"/>
        </w:rPr>
        <w:t>Round2EditCheckPlannedCompletionDate</w:t>
      </w:r>
      <w:r>
        <w:rPr>
          <w:rFonts w:ascii="Courier New" w:hAnsi="Courier New" w:cs="Courier New"/>
          <w:noProof/>
          <w:color w:val="0000FF"/>
          <w:sz w:val="20"/>
          <w:szCs w:val="20"/>
        </w:rPr>
        <w:t>] is  available:</w:t>
      </w:r>
    </w:p>
    <w:p w14:paraId="2C006651" w14:textId="77777777" w:rsidR="00C30C91" w:rsidRDefault="00C30C91" w:rsidP="00C30C91">
      <w:pPr>
        <w:autoSpaceDE w:val="0"/>
        <w:autoSpaceDN w:val="0"/>
        <w:adjustRightInd w:val="0"/>
        <w:spacing w:after="0" w:line="240" w:lineRule="auto"/>
        <w:ind w:firstLine="720"/>
        <w:rPr>
          <w:rFonts w:ascii="Courier New" w:hAnsi="Courier New" w:cs="Courier New"/>
          <w:noProof/>
          <w:color w:val="0000FF"/>
          <w:sz w:val="20"/>
          <w:szCs w:val="20"/>
        </w:rPr>
      </w:pPr>
      <w:r>
        <w:rPr>
          <w:rFonts w:ascii="Courier New" w:hAnsi="Courier New" w:cs="Courier New"/>
          <w:noProof/>
          <w:color w:val="0000FF"/>
          <w:sz w:val="20"/>
          <w:szCs w:val="20"/>
        </w:rPr>
        <w:t>[Start Date] = [</w:t>
      </w:r>
      <w:r>
        <w:rPr>
          <w:rFonts w:ascii="Courier New" w:hAnsi="Courier New" w:cs="Courier New"/>
          <w:noProof/>
          <w:sz w:val="20"/>
          <w:szCs w:val="20"/>
        </w:rPr>
        <w:t>Round2EditCheckPlannedCompletionDate</w:t>
      </w:r>
      <w:r>
        <w:rPr>
          <w:rFonts w:ascii="Courier New" w:hAnsi="Courier New" w:cs="Courier New"/>
          <w:noProof/>
          <w:color w:val="0000FF"/>
          <w:sz w:val="20"/>
          <w:szCs w:val="20"/>
        </w:rPr>
        <w:t xml:space="preserve">] </w:t>
      </w:r>
    </w:p>
    <w:p w14:paraId="2661F1F1" w14:textId="77777777" w:rsidR="00C30C91" w:rsidRDefault="00C30C91" w:rsidP="00C30C91">
      <w:pPr>
        <w:autoSpaceDE w:val="0"/>
        <w:autoSpaceDN w:val="0"/>
        <w:adjustRightInd w:val="0"/>
        <w:spacing w:after="0" w:line="240" w:lineRule="auto"/>
        <w:rPr>
          <w:rFonts w:ascii="Courier New" w:hAnsi="Courier New" w:cs="Courier New"/>
          <w:noProof/>
          <w:color w:val="0000FF"/>
          <w:sz w:val="20"/>
          <w:szCs w:val="20"/>
        </w:rPr>
      </w:pPr>
      <w:commentRangeStart w:id="107"/>
      <w:r>
        <w:rPr>
          <w:rFonts w:ascii="Courier New" w:hAnsi="Courier New" w:cs="Courier New"/>
          <w:noProof/>
          <w:color w:val="0000FF"/>
          <w:sz w:val="20"/>
          <w:szCs w:val="20"/>
        </w:rPr>
        <w:t>When [</w:t>
      </w:r>
      <w:r>
        <w:rPr>
          <w:rFonts w:ascii="Courier New" w:hAnsi="Courier New" w:cs="Courier New"/>
          <w:noProof/>
          <w:sz w:val="20"/>
          <w:szCs w:val="20"/>
        </w:rPr>
        <w:t>Round2EditCheckPlannedCompletionDate</w:t>
      </w:r>
      <w:r>
        <w:rPr>
          <w:rFonts w:ascii="Courier New" w:hAnsi="Courier New" w:cs="Courier New"/>
          <w:noProof/>
          <w:color w:val="0000FF"/>
          <w:sz w:val="20"/>
          <w:szCs w:val="20"/>
        </w:rPr>
        <w:t>] is not available:</w:t>
      </w:r>
    </w:p>
    <w:p w14:paraId="168B6D17" w14:textId="77777777" w:rsidR="00C30C91" w:rsidRDefault="00C30C91" w:rsidP="00C30C91">
      <w:pPr>
        <w:autoSpaceDE w:val="0"/>
        <w:autoSpaceDN w:val="0"/>
        <w:adjustRightInd w:val="0"/>
        <w:spacing w:after="0" w:line="240" w:lineRule="auto"/>
        <w:ind w:firstLine="720"/>
        <w:rPr>
          <w:rFonts w:ascii="Courier New" w:hAnsi="Courier New" w:cs="Courier New"/>
          <w:noProof/>
          <w:color w:val="0000FF"/>
          <w:sz w:val="20"/>
          <w:szCs w:val="20"/>
        </w:rPr>
      </w:pPr>
      <w:r>
        <w:rPr>
          <w:rFonts w:ascii="Courier New" w:hAnsi="Courier New" w:cs="Courier New"/>
          <w:noProof/>
          <w:color w:val="0000FF"/>
          <w:sz w:val="20"/>
          <w:szCs w:val="20"/>
        </w:rPr>
        <w:t xml:space="preserve">[Start Date] = </w:t>
      </w:r>
      <w:r>
        <w:t>[</w:t>
      </w:r>
      <w:r>
        <w:rPr>
          <w:rFonts w:ascii="Courier New" w:hAnsi="Courier New" w:cs="Courier New"/>
          <w:noProof/>
          <w:sz w:val="20"/>
          <w:szCs w:val="20"/>
        </w:rPr>
        <w:t>Start Date] + 2 Calendar Days</w:t>
      </w:r>
    </w:p>
    <w:commentRangeEnd w:id="107"/>
    <w:p w14:paraId="406C2AA5" w14:textId="1699E3EA" w:rsidR="009F13E2" w:rsidRDefault="005031CF" w:rsidP="009F13E2">
      <w:pPr>
        <w:autoSpaceDE w:val="0"/>
        <w:autoSpaceDN w:val="0"/>
        <w:adjustRightInd w:val="0"/>
        <w:spacing w:after="0" w:line="240" w:lineRule="auto"/>
        <w:rPr>
          <w:rFonts w:ascii="Courier New" w:hAnsi="Courier New" w:cs="Courier New"/>
          <w:noProof/>
          <w:sz w:val="20"/>
          <w:szCs w:val="20"/>
        </w:rPr>
      </w:pPr>
      <w:r>
        <w:rPr>
          <w:rStyle w:val="CommentReference"/>
          <w:rFonts w:ascii="Calibri" w:hAnsi="Calibri" w:cs="Times New Roman"/>
        </w:rPr>
        <w:commentReference w:id="107"/>
      </w:r>
    </w:p>
    <w:p w14:paraId="28C95303" w14:textId="4E826D1C" w:rsidR="00C30C91" w:rsidRDefault="00C30C91" w:rsidP="009F13E2">
      <w:pPr>
        <w:autoSpaceDE w:val="0"/>
        <w:autoSpaceDN w:val="0"/>
        <w:adjustRightInd w:val="0"/>
        <w:spacing w:after="0" w:line="240" w:lineRule="auto"/>
        <w:rPr>
          <w:rFonts w:ascii="Courier New" w:hAnsi="Courier New" w:cs="Courier New"/>
          <w:noProof/>
          <w:sz w:val="20"/>
          <w:szCs w:val="20"/>
        </w:rPr>
      </w:pPr>
    </w:p>
    <w:p w14:paraId="7CA0AEE6" w14:textId="1F12E72B" w:rsidR="00C30C91" w:rsidRDefault="00C30C91" w:rsidP="009F13E2">
      <w:pPr>
        <w:autoSpaceDE w:val="0"/>
        <w:autoSpaceDN w:val="0"/>
        <w:adjustRightInd w:val="0"/>
        <w:spacing w:after="0" w:line="240" w:lineRule="auto"/>
        <w:rPr>
          <w:rFonts w:ascii="Courier New" w:hAnsi="Courier New" w:cs="Courier New"/>
          <w:noProof/>
          <w:sz w:val="20"/>
          <w:szCs w:val="20"/>
        </w:rPr>
      </w:pPr>
    </w:p>
    <w:p w14:paraId="333B1BA3" w14:textId="676B5363" w:rsidR="00C30C91" w:rsidRDefault="00C30C91" w:rsidP="009F13E2">
      <w:pPr>
        <w:autoSpaceDE w:val="0"/>
        <w:autoSpaceDN w:val="0"/>
        <w:adjustRightInd w:val="0"/>
        <w:spacing w:after="0" w:line="240" w:lineRule="auto"/>
        <w:rPr>
          <w:rFonts w:ascii="Courier New" w:hAnsi="Courier New" w:cs="Courier New"/>
          <w:noProof/>
          <w:sz w:val="20"/>
          <w:szCs w:val="20"/>
        </w:rPr>
      </w:pPr>
    </w:p>
    <w:p w14:paraId="1B6AF0CF" w14:textId="695E5C3B" w:rsidR="00C30C91" w:rsidRDefault="00C30C91" w:rsidP="009F13E2">
      <w:pPr>
        <w:autoSpaceDE w:val="0"/>
        <w:autoSpaceDN w:val="0"/>
        <w:adjustRightInd w:val="0"/>
        <w:spacing w:after="0" w:line="240" w:lineRule="auto"/>
        <w:rPr>
          <w:rFonts w:ascii="Courier New" w:hAnsi="Courier New" w:cs="Courier New"/>
          <w:noProof/>
          <w:sz w:val="20"/>
          <w:szCs w:val="20"/>
        </w:rPr>
      </w:pPr>
    </w:p>
    <w:p w14:paraId="64054090" w14:textId="01B009E8" w:rsidR="00C30C91" w:rsidRDefault="00C30C91" w:rsidP="009F13E2">
      <w:pPr>
        <w:autoSpaceDE w:val="0"/>
        <w:autoSpaceDN w:val="0"/>
        <w:adjustRightInd w:val="0"/>
        <w:spacing w:after="0" w:line="240" w:lineRule="auto"/>
        <w:rPr>
          <w:rFonts w:ascii="Courier New" w:hAnsi="Courier New" w:cs="Courier New"/>
          <w:noProof/>
          <w:sz w:val="20"/>
          <w:szCs w:val="20"/>
        </w:rPr>
      </w:pPr>
    </w:p>
    <w:p w14:paraId="5978CBE4" w14:textId="32903CA5" w:rsidR="00C30C91" w:rsidRDefault="00C30C91" w:rsidP="009F13E2">
      <w:pPr>
        <w:autoSpaceDE w:val="0"/>
        <w:autoSpaceDN w:val="0"/>
        <w:adjustRightInd w:val="0"/>
        <w:spacing w:after="0" w:line="240" w:lineRule="auto"/>
        <w:rPr>
          <w:rFonts w:ascii="Courier New" w:hAnsi="Courier New" w:cs="Courier New"/>
          <w:noProof/>
          <w:sz w:val="20"/>
          <w:szCs w:val="20"/>
        </w:rPr>
      </w:pPr>
    </w:p>
    <w:p w14:paraId="6273640D" w14:textId="73183636" w:rsidR="00C30C91" w:rsidRDefault="00C30C91" w:rsidP="009F13E2">
      <w:pPr>
        <w:autoSpaceDE w:val="0"/>
        <w:autoSpaceDN w:val="0"/>
        <w:adjustRightInd w:val="0"/>
        <w:spacing w:after="0" w:line="240" w:lineRule="auto"/>
        <w:rPr>
          <w:rFonts w:ascii="Courier New" w:hAnsi="Courier New" w:cs="Courier New"/>
          <w:noProof/>
          <w:sz w:val="20"/>
          <w:szCs w:val="20"/>
        </w:rPr>
      </w:pPr>
    </w:p>
    <w:p w14:paraId="02E4ACC2" w14:textId="1441DAF4" w:rsidR="00C30C91" w:rsidRDefault="00C30C91" w:rsidP="009F13E2">
      <w:pPr>
        <w:autoSpaceDE w:val="0"/>
        <w:autoSpaceDN w:val="0"/>
        <w:adjustRightInd w:val="0"/>
        <w:spacing w:after="0" w:line="240" w:lineRule="auto"/>
        <w:rPr>
          <w:rFonts w:ascii="Courier New" w:hAnsi="Courier New" w:cs="Courier New"/>
          <w:noProof/>
          <w:sz w:val="20"/>
          <w:szCs w:val="20"/>
        </w:rPr>
      </w:pPr>
    </w:p>
    <w:p w14:paraId="3D798A33" w14:textId="2471F09B" w:rsidR="00C30C91" w:rsidRDefault="00C30C91" w:rsidP="009F13E2">
      <w:pPr>
        <w:autoSpaceDE w:val="0"/>
        <w:autoSpaceDN w:val="0"/>
        <w:adjustRightInd w:val="0"/>
        <w:spacing w:after="0" w:line="240" w:lineRule="auto"/>
        <w:rPr>
          <w:rFonts w:ascii="Courier New" w:hAnsi="Courier New" w:cs="Courier New"/>
          <w:noProof/>
          <w:sz w:val="20"/>
          <w:szCs w:val="20"/>
        </w:rPr>
      </w:pPr>
    </w:p>
    <w:p w14:paraId="42282607" w14:textId="5BB04ED4" w:rsidR="00C30C91" w:rsidRDefault="00C30C91" w:rsidP="009F13E2">
      <w:pPr>
        <w:autoSpaceDE w:val="0"/>
        <w:autoSpaceDN w:val="0"/>
        <w:adjustRightInd w:val="0"/>
        <w:spacing w:after="0" w:line="240" w:lineRule="auto"/>
        <w:rPr>
          <w:rFonts w:ascii="Courier New" w:hAnsi="Courier New" w:cs="Courier New"/>
          <w:noProof/>
          <w:sz w:val="20"/>
          <w:szCs w:val="20"/>
        </w:rPr>
      </w:pPr>
    </w:p>
    <w:p w14:paraId="15CD098A" w14:textId="77777777" w:rsidR="00C30C91" w:rsidRDefault="00C30C91" w:rsidP="009F13E2">
      <w:pPr>
        <w:autoSpaceDE w:val="0"/>
        <w:autoSpaceDN w:val="0"/>
        <w:adjustRightInd w:val="0"/>
        <w:spacing w:after="0" w:line="240" w:lineRule="auto"/>
        <w:rPr>
          <w:rFonts w:ascii="Courier New" w:hAnsi="Courier New" w:cs="Courier New"/>
          <w:noProof/>
          <w:sz w:val="20"/>
          <w:szCs w:val="20"/>
        </w:rPr>
      </w:pPr>
    </w:p>
    <w:p w14:paraId="10ACD243" w14:textId="5340FA09" w:rsidR="009F13E2" w:rsidRDefault="009F13E2" w:rsidP="009F13E2">
      <w:pPr>
        <w:pStyle w:val="Heading3"/>
        <w:rPr>
          <w:noProof/>
        </w:rPr>
      </w:pPr>
      <w:bookmarkStart w:id="108" w:name="_Toc509219656"/>
      <w:r>
        <w:rPr>
          <w:noProof/>
        </w:rPr>
        <w:lastRenderedPageBreak/>
        <w:t>CPPC_InternalUATEffort</w:t>
      </w:r>
      <w:bookmarkEnd w:id="108"/>
      <w:r>
        <w:rPr>
          <w:noProof/>
        </w:rPr>
        <w:t xml:space="preserve"> </w:t>
      </w:r>
    </w:p>
    <w:p w14:paraId="7EC51E81" w14:textId="77777777" w:rsidR="004B433A" w:rsidRPr="004B433A" w:rsidRDefault="004B433A" w:rsidP="004B433A"/>
    <w:p w14:paraId="2825CEAE" w14:textId="77777777" w:rsidR="004B433A" w:rsidRPr="00950AE9" w:rsidRDefault="004B433A" w:rsidP="004B433A">
      <w:r w:rsidRPr="00950AE9">
        <w:rPr>
          <w:highlight w:val="yellow"/>
        </w:rPr>
        <w:t xml:space="preserve">Your </w:t>
      </w:r>
      <w:r>
        <w:rPr>
          <w:highlight w:val="yellow"/>
        </w:rPr>
        <w:t>definition</w:t>
      </w:r>
      <w:r w:rsidRPr="00950AE9">
        <w:rPr>
          <w:highlight w:val="yellow"/>
        </w:rPr>
        <w:t>:</w:t>
      </w:r>
    </w:p>
    <w:p w14:paraId="5FCF5F46" w14:textId="77777777" w:rsidR="004B433A" w:rsidRPr="00DA1B57" w:rsidRDefault="004B433A" w:rsidP="004B433A">
      <w:pPr>
        <w:rPr>
          <w:rFonts w:ascii="Arial" w:hAnsi="Arial" w:cs="Arial"/>
          <w:sz w:val="20"/>
          <w:szCs w:val="20"/>
        </w:rPr>
      </w:pPr>
      <w:r w:rsidRPr="00DF1122">
        <w:rPr>
          <w:rFonts w:ascii="Arial" w:hAnsi="Arial" w:cs="Arial"/>
          <w:sz w:val="20"/>
          <w:szCs w:val="20"/>
          <w:highlight w:val="yellow"/>
        </w:rPr>
        <w:t>16 hours * 2 days (starting Internal UAT Planned completion Date + 1 day)</w:t>
      </w:r>
    </w:p>
    <w:p w14:paraId="3186E25D" w14:textId="77777777" w:rsidR="004B433A" w:rsidRDefault="004B433A" w:rsidP="004B433A">
      <w:pPr>
        <w:autoSpaceDE w:val="0"/>
        <w:autoSpaceDN w:val="0"/>
        <w:adjustRightInd w:val="0"/>
        <w:spacing w:after="0" w:line="240" w:lineRule="auto"/>
        <w:ind w:firstLine="720"/>
        <w:rPr>
          <w:rFonts w:ascii="Courier New" w:hAnsi="Courier New" w:cs="Courier New"/>
          <w:noProof/>
          <w:sz w:val="20"/>
          <w:szCs w:val="20"/>
        </w:rPr>
      </w:pPr>
    </w:p>
    <w:p w14:paraId="1EA6CCC6" w14:textId="01DB3BFB" w:rsidR="004B433A" w:rsidRDefault="00296B01" w:rsidP="004B433A">
      <w:pPr>
        <w:autoSpaceDE w:val="0"/>
        <w:autoSpaceDN w:val="0"/>
        <w:adjustRightInd w:val="0"/>
        <w:spacing w:after="0" w:line="240" w:lineRule="auto"/>
        <w:rPr>
          <w:rFonts w:ascii="Courier New" w:hAnsi="Courier New" w:cs="Courier New"/>
          <w:noProof/>
          <w:color w:val="0000FF"/>
          <w:sz w:val="20"/>
          <w:szCs w:val="20"/>
        </w:rPr>
      </w:pPr>
      <w:r w:rsidRPr="00296B01">
        <w:rPr>
          <w:rFonts w:ascii="Courier New" w:hAnsi="Courier New" w:cs="Courier New"/>
          <w:noProof/>
          <w:color w:val="0000FF"/>
          <w:sz w:val="20"/>
          <w:szCs w:val="20"/>
        </w:rPr>
        <w:t>CPPC_InternalUATEffort</w:t>
      </w:r>
      <w:r w:rsidR="004B433A">
        <w:rPr>
          <w:rFonts w:ascii="Courier New" w:hAnsi="Courier New" w:cs="Courier New"/>
          <w:noProof/>
          <w:color w:val="0000FF"/>
          <w:sz w:val="20"/>
          <w:szCs w:val="20"/>
        </w:rPr>
        <w:t xml:space="preserve">= </w:t>
      </w:r>
    </w:p>
    <w:p w14:paraId="000A8A3F" w14:textId="18EC10E0" w:rsidR="004B433A" w:rsidRDefault="004B433A" w:rsidP="004B433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w:t>
      </w:r>
      <w:r w:rsidR="00296B01" w:rsidRPr="00296B01">
        <w:rPr>
          <w:rFonts w:ascii="Courier New" w:hAnsi="Courier New" w:cs="Courier New"/>
          <w:noProof/>
          <w:color w:val="0000FF"/>
          <w:sz w:val="20"/>
          <w:szCs w:val="20"/>
        </w:rPr>
        <w:t>CPPC_InternalUATEffort</w:t>
      </w:r>
      <w:r>
        <w:rPr>
          <w:rFonts w:ascii="Courier New" w:hAnsi="Courier New" w:cs="Courier New"/>
          <w:noProof/>
          <w:color w:val="0000FF"/>
          <w:sz w:val="20"/>
          <w:szCs w:val="20"/>
        </w:rPr>
        <w:t>] in minutes</w:t>
      </w:r>
    </w:p>
    <w:p w14:paraId="2F663CD9" w14:textId="77777777" w:rsidR="004B433A" w:rsidRDefault="004B433A" w:rsidP="004B433A">
      <w:pPr>
        <w:autoSpaceDE w:val="0"/>
        <w:autoSpaceDN w:val="0"/>
        <w:adjustRightInd w:val="0"/>
        <w:spacing w:after="0" w:line="240" w:lineRule="auto"/>
        <w:rPr>
          <w:rFonts w:ascii="Courier New" w:hAnsi="Courier New" w:cs="Courier New"/>
          <w:noProof/>
          <w:color w:val="0000FF"/>
          <w:sz w:val="20"/>
          <w:szCs w:val="20"/>
        </w:rPr>
      </w:pPr>
    </w:p>
    <w:p w14:paraId="00391FE3" w14:textId="023A874A" w:rsidR="004B433A" w:rsidRPr="00051B58" w:rsidRDefault="004B433A" w:rsidP="004B433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w:t>
      </w:r>
      <w:r w:rsidR="00296B01" w:rsidRPr="00296B01">
        <w:rPr>
          <w:rFonts w:ascii="Courier New" w:hAnsi="Courier New" w:cs="Courier New"/>
          <w:noProof/>
          <w:color w:val="0000FF"/>
          <w:sz w:val="20"/>
          <w:szCs w:val="20"/>
        </w:rPr>
        <w:t>CPPC_InternalUATEffort</w:t>
      </w:r>
      <w:r>
        <w:rPr>
          <w:rFonts w:ascii="Courier New" w:hAnsi="Courier New" w:cs="Courier New"/>
          <w:noProof/>
          <w:color w:val="0000FF"/>
          <w:sz w:val="20"/>
          <w:szCs w:val="20"/>
        </w:rPr>
        <w:t>]</w:t>
      </w:r>
      <w:r w:rsidRPr="00051B58">
        <w:rPr>
          <w:rFonts w:ascii="Courier New" w:hAnsi="Courier New" w:cs="Courier New"/>
          <w:noProof/>
          <w:sz w:val="20"/>
          <w:szCs w:val="20"/>
        </w:rPr>
        <w:t xml:space="preserve"> for each day between the period [Start Date]</w:t>
      </w:r>
      <w:r>
        <w:rPr>
          <w:rFonts w:ascii="Courier New" w:hAnsi="Courier New" w:cs="Courier New"/>
          <w:noProof/>
          <w:sz w:val="20"/>
          <w:szCs w:val="20"/>
        </w:rPr>
        <w:t xml:space="preserve"> + 1 day</w:t>
      </w:r>
    </w:p>
    <w:p w14:paraId="2A88FA6B" w14:textId="77777777" w:rsidR="004B433A" w:rsidRDefault="004B433A" w:rsidP="004B433A">
      <w:pPr>
        <w:autoSpaceDE w:val="0"/>
        <w:autoSpaceDN w:val="0"/>
        <w:adjustRightInd w:val="0"/>
        <w:spacing w:after="0" w:line="240" w:lineRule="auto"/>
        <w:rPr>
          <w:rFonts w:ascii="Courier New" w:hAnsi="Courier New" w:cs="Courier New"/>
          <w:noProof/>
          <w:color w:val="0000FF"/>
          <w:sz w:val="20"/>
          <w:szCs w:val="20"/>
        </w:rPr>
      </w:pPr>
    </w:p>
    <w:p w14:paraId="63FBA221" w14:textId="77777777" w:rsidR="004B433A" w:rsidRDefault="004B433A" w:rsidP="004B433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Where:</w:t>
      </w:r>
    </w:p>
    <w:p w14:paraId="4787AA3F" w14:textId="77777777" w:rsidR="004B433A" w:rsidRDefault="004B433A" w:rsidP="004B433A">
      <w:pPr>
        <w:autoSpaceDE w:val="0"/>
        <w:autoSpaceDN w:val="0"/>
        <w:adjustRightInd w:val="0"/>
        <w:spacing w:after="0" w:line="240" w:lineRule="auto"/>
        <w:rPr>
          <w:rFonts w:ascii="Courier New" w:hAnsi="Courier New" w:cs="Courier New"/>
          <w:noProof/>
          <w:color w:val="0000FF"/>
          <w:sz w:val="20"/>
          <w:szCs w:val="20"/>
        </w:rPr>
      </w:pPr>
    </w:p>
    <w:p w14:paraId="3A9B200F" w14:textId="7297C05A" w:rsidR="004B433A" w:rsidRDefault="004B433A" w:rsidP="004B433A">
      <w:pPr>
        <w:autoSpaceDE w:val="0"/>
        <w:autoSpaceDN w:val="0"/>
        <w:adjustRightInd w:val="0"/>
        <w:spacing w:after="0" w:line="240" w:lineRule="auto"/>
        <w:rPr>
          <w:rFonts w:ascii="Courier New" w:hAnsi="Courier New" w:cs="Courier New"/>
          <w:noProof/>
          <w:color w:val="0000FF"/>
          <w:sz w:val="20"/>
          <w:szCs w:val="20"/>
        </w:rPr>
      </w:pPr>
      <w:commentRangeStart w:id="109"/>
      <w:r>
        <w:rPr>
          <w:rFonts w:ascii="Courier New" w:hAnsi="Courier New" w:cs="Courier New"/>
          <w:noProof/>
          <w:color w:val="0000FF"/>
          <w:sz w:val="20"/>
          <w:szCs w:val="20"/>
        </w:rPr>
        <w:t>[</w:t>
      </w:r>
      <w:r w:rsidR="00296B01" w:rsidRPr="00296B01">
        <w:rPr>
          <w:rFonts w:ascii="Courier New" w:hAnsi="Courier New" w:cs="Courier New"/>
          <w:noProof/>
          <w:color w:val="0000FF"/>
          <w:sz w:val="20"/>
          <w:szCs w:val="20"/>
        </w:rPr>
        <w:t>CPPC_InternalUATEffort</w:t>
      </w:r>
      <w:r>
        <w:rPr>
          <w:rFonts w:ascii="Courier New" w:hAnsi="Courier New" w:cs="Courier New"/>
          <w:noProof/>
          <w:color w:val="0000FF"/>
          <w:sz w:val="20"/>
          <w:szCs w:val="20"/>
        </w:rPr>
        <w:t>] = (</w:t>
      </w:r>
      <w:r>
        <w:rPr>
          <w:rFonts w:ascii="Courier New" w:hAnsi="Courier New" w:cs="Courier New"/>
          <w:noProof/>
          <w:sz w:val="20"/>
          <w:szCs w:val="20"/>
        </w:rPr>
        <w:t xml:space="preserve">16 * 60)/ </w:t>
      </w:r>
      <w:r w:rsidRPr="00A165AD">
        <w:rPr>
          <w:rFonts w:ascii="Arial" w:hAnsi="Arial" w:cs="Arial"/>
          <w:sz w:val="20"/>
          <w:szCs w:val="20"/>
        </w:rPr>
        <w:t>2 days (</w:t>
      </w:r>
      <w:r>
        <w:rPr>
          <w:rFonts w:ascii="Arial" w:hAnsi="Arial" w:cs="Arial"/>
          <w:sz w:val="20"/>
          <w:szCs w:val="20"/>
        </w:rPr>
        <w:t>Start</w:t>
      </w:r>
      <w:r w:rsidRPr="00A165AD">
        <w:rPr>
          <w:rFonts w:ascii="Arial" w:hAnsi="Arial" w:cs="Arial"/>
          <w:sz w:val="20"/>
          <w:szCs w:val="20"/>
        </w:rPr>
        <w:t xml:space="preserve"> Date + 1 day)</w:t>
      </w:r>
      <w:commentRangeEnd w:id="109"/>
      <w:r w:rsidR="005031CF">
        <w:rPr>
          <w:rStyle w:val="CommentReference"/>
          <w:rFonts w:ascii="Calibri" w:hAnsi="Calibri" w:cs="Times New Roman"/>
        </w:rPr>
        <w:commentReference w:id="109"/>
      </w:r>
    </w:p>
    <w:p w14:paraId="6C29ABE0" w14:textId="77777777" w:rsidR="004B433A" w:rsidRDefault="004B433A" w:rsidP="004B433A">
      <w:pPr>
        <w:autoSpaceDE w:val="0"/>
        <w:autoSpaceDN w:val="0"/>
        <w:adjustRightInd w:val="0"/>
        <w:spacing w:after="0" w:line="240" w:lineRule="auto"/>
        <w:rPr>
          <w:rFonts w:ascii="Courier New" w:hAnsi="Courier New" w:cs="Courier New"/>
          <w:noProof/>
          <w:color w:val="0000FF"/>
          <w:sz w:val="20"/>
          <w:szCs w:val="20"/>
        </w:rPr>
      </w:pPr>
    </w:p>
    <w:p w14:paraId="15B394B5" w14:textId="77777777" w:rsidR="004B433A" w:rsidRDefault="004B433A" w:rsidP="004B433A">
      <w:pPr>
        <w:pStyle w:val="Heading4"/>
        <w:rPr>
          <w:noProof/>
        </w:rPr>
      </w:pPr>
      <w:r>
        <w:rPr>
          <w:noProof/>
        </w:rPr>
        <w:t xml:space="preserve">Start Date </w:t>
      </w:r>
    </w:p>
    <w:p w14:paraId="255C9FA0" w14:textId="77777777" w:rsidR="004B433A" w:rsidRDefault="004B433A" w:rsidP="004B433A">
      <w:pPr>
        <w:autoSpaceDE w:val="0"/>
        <w:autoSpaceDN w:val="0"/>
        <w:adjustRightInd w:val="0"/>
        <w:spacing w:after="0" w:line="240" w:lineRule="auto"/>
        <w:rPr>
          <w:rFonts w:ascii="Courier New" w:hAnsi="Courier New" w:cs="Courier New"/>
          <w:noProof/>
          <w:color w:val="0000FF"/>
          <w:sz w:val="20"/>
          <w:szCs w:val="20"/>
        </w:rPr>
      </w:pPr>
    </w:p>
    <w:p w14:paraId="6D64759E" w14:textId="77777777" w:rsidR="004B433A" w:rsidRDefault="004B433A" w:rsidP="004B433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When [</w:t>
      </w:r>
      <w:r w:rsidRPr="00A165AD">
        <w:rPr>
          <w:rFonts w:ascii="Courier New" w:hAnsi="Courier New" w:cs="Courier New"/>
          <w:noProof/>
          <w:sz w:val="20"/>
          <w:szCs w:val="20"/>
        </w:rPr>
        <w:t>Internal UAT Planned completion Date</w:t>
      </w:r>
      <w:r>
        <w:rPr>
          <w:rFonts w:ascii="Courier New" w:hAnsi="Courier New" w:cs="Courier New"/>
          <w:noProof/>
          <w:color w:val="0000FF"/>
          <w:sz w:val="20"/>
          <w:szCs w:val="20"/>
        </w:rPr>
        <w:t>] is  available:</w:t>
      </w:r>
    </w:p>
    <w:p w14:paraId="42012CF4" w14:textId="77777777" w:rsidR="004B433A" w:rsidRDefault="004B433A" w:rsidP="004B433A">
      <w:pPr>
        <w:autoSpaceDE w:val="0"/>
        <w:autoSpaceDN w:val="0"/>
        <w:adjustRightInd w:val="0"/>
        <w:spacing w:after="0" w:line="240" w:lineRule="auto"/>
        <w:ind w:firstLine="720"/>
        <w:rPr>
          <w:rFonts w:ascii="Courier New" w:hAnsi="Courier New" w:cs="Courier New"/>
          <w:noProof/>
          <w:color w:val="0000FF"/>
          <w:sz w:val="20"/>
          <w:szCs w:val="20"/>
        </w:rPr>
      </w:pPr>
      <w:commentRangeStart w:id="110"/>
      <w:r>
        <w:rPr>
          <w:rFonts w:ascii="Courier New" w:hAnsi="Courier New" w:cs="Courier New"/>
          <w:noProof/>
          <w:color w:val="0000FF"/>
          <w:sz w:val="20"/>
          <w:szCs w:val="20"/>
        </w:rPr>
        <w:t>[Start Date] = [</w:t>
      </w:r>
      <w:r w:rsidRPr="00A165AD">
        <w:rPr>
          <w:rFonts w:ascii="Courier New" w:hAnsi="Courier New" w:cs="Courier New"/>
          <w:noProof/>
          <w:sz w:val="20"/>
          <w:szCs w:val="20"/>
        </w:rPr>
        <w:t>Internal UAT Planned completion Date</w:t>
      </w:r>
      <w:r>
        <w:rPr>
          <w:rFonts w:ascii="Courier New" w:hAnsi="Courier New" w:cs="Courier New"/>
          <w:noProof/>
          <w:color w:val="0000FF"/>
          <w:sz w:val="20"/>
          <w:szCs w:val="20"/>
        </w:rPr>
        <w:t xml:space="preserve">]. </w:t>
      </w:r>
      <w:commentRangeEnd w:id="110"/>
      <w:r w:rsidR="005031CF">
        <w:rPr>
          <w:rStyle w:val="CommentReference"/>
          <w:rFonts w:ascii="Calibri" w:hAnsi="Calibri" w:cs="Times New Roman"/>
        </w:rPr>
        <w:commentReference w:id="110"/>
      </w:r>
    </w:p>
    <w:p w14:paraId="42265E8A" w14:textId="77777777" w:rsidR="004B433A" w:rsidRDefault="004B433A" w:rsidP="004B433A">
      <w:pPr>
        <w:autoSpaceDE w:val="0"/>
        <w:autoSpaceDN w:val="0"/>
        <w:adjustRightInd w:val="0"/>
        <w:spacing w:after="0" w:line="240" w:lineRule="auto"/>
        <w:rPr>
          <w:rFonts w:ascii="Courier New" w:hAnsi="Courier New" w:cs="Courier New"/>
          <w:noProof/>
          <w:color w:val="0000FF"/>
          <w:sz w:val="20"/>
          <w:szCs w:val="20"/>
        </w:rPr>
      </w:pPr>
      <w:commentRangeStart w:id="111"/>
      <w:r>
        <w:rPr>
          <w:rFonts w:ascii="Courier New" w:hAnsi="Courier New" w:cs="Courier New"/>
          <w:noProof/>
          <w:color w:val="0000FF"/>
          <w:sz w:val="20"/>
          <w:szCs w:val="20"/>
        </w:rPr>
        <w:t>When [</w:t>
      </w:r>
      <w:r w:rsidRPr="00A165AD">
        <w:rPr>
          <w:rFonts w:ascii="Courier New" w:hAnsi="Courier New" w:cs="Courier New"/>
          <w:noProof/>
          <w:sz w:val="20"/>
          <w:szCs w:val="20"/>
        </w:rPr>
        <w:t>Internal UAT Planned completion Date</w:t>
      </w:r>
      <w:r>
        <w:rPr>
          <w:rFonts w:ascii="Courier New" w:hAnsi="Courier New" w:cs="Courier New"/>
          <w:noProof/>
          <w:color w:val="0000FF"/>
          <w:sz w:val="20"/>
          <w:szCs w:val="20"/>
        </w:rPr>
        <w:t>] is not available:</w:t>
      </w:r>
    </w:p>
    <w:p w14:paraId="55059C10" w14:textId="77777777" w:rsidR="004B433A" w:rsidRDefault="004B433A" w:rsidP="004B433A">
      <w:pPr>
        <w:autoSpaceDE w:val="0"/>
        <w:autoSpaceDN w:val="0"/>
        <w:adjustRightInd w:val="0"/>
        <w:spacing w:after="0" w:line="240" w:lineRule="auto"/>
        <w:ind w:firstLine="720"/>
        <w:rPr>
          <w:rFonts w:ascii="Courier New" w:hAnsi="Courier New" w:cs="Courier New"/>
          <w:noProof/>
          <w:color w:val="0000FF"/>
          <w:sz w:val="20"/>
          <w:szCs w:val="20"/>
        </w:rPr>
      </w:pPr>
      <w:r>
        <w:rPr>
          <w:rFonts w:ascii="Courier New" w:hAnsi="Courier New" w:cs="Courier New"/>
          <w:noProof/>
          <w:color w:val="0000FF"/>
          <w:sz w:val="20"/>
          <w:szCs w:val="20"/>
        </w:rPr>
        <w:t>[Start Date] = [</w:t>
      </w:r>
      <w:r>
        <w:rPr>
          <w:rFonts w:ascii="Courier New" w:hAnsi="Courier New" w:cs="Courier New"/>
          <w:noProof/>
          <w:sz w:val="20"/>
          <w:szCs w:val="20"/>
        </w:rPr>
        <w:t>Time ProtocolApproval Planned] + 46 Business Days</w:t>
      </w:r>
    </w:p>
    <w:commentRangeEnd w:id="111"/>
    <w:p w14:paraId="30A79E0C" w14:textId="77777777" w:rsidR="0074059F" w:rsidRPr="0074059F" w:rsidRDefault="00F74599" w:rsidP="0074059F">
      <w:r>
        <w:rPr>
          <w:rStyle w:val="CommentReference"/>
          <w:rFonts w:ascii="Calibri" w:hAnsi="Calibri" w:cs="Times New Roman"/>
        </w:rPr>
        <w:commentReference w:id="111"/>
      </w:r>
    </w:p>
    <w:p w14:paraId="2966EEFA" w14:textId="42BB2692" w:rsidR="009F13E2" w:rsidRDefault="009F13E2" w:rsidP="009F13E2">
      <w:pPr>
        <w:autoSpaceDE w:val="0"/>
        <w:autoSpaceDN w:val="0"/>
        <w:adjustRightInd w:val="0"/>
        <w:spacing w:after="0" w:line="240" w:lineRule="auto"/>
        <w:rPr>
          <w:rFonts w:ascii="Courier New" w:hAnsi="Courier New" w:cs="Courier New"/>
          <w:noProof/>
          <w:sz w:val="20"/>
          <w:szCs w:val="20"/>
        </w:rPr>
      </w:pPr>
    </w:p>
    <w:p w14:paraId="20C37BD8" w14:textId="0672C7EB" w:rsidR="00296B01" w:rsidRDefault="00296B01" w:rsidP="009F13E2">
      <w:pPr>
        <w:autoSpaceDE w:val="0"/>
        <w:autoSpaceDN w:val="0"/>
        <w:adjustRightInd w:val="0"/>
        <w:spacing w:after="0" w:line="240" w:lineRule="auto"/>
        <w:rPr>
          <w:rFonts w:ascii="Courier New" w:hAnsi="Courier New" w:cs="Courier New"/>
          <w:noProof/>
          <w:sz w:val="20"/>
          <w:szCs w:val="20"/>
        </w:rPr>
      </w:pPr>
    </w:p>
    <w:p w14:paraId="7C6C298E" w14:textId="3F592F54" w:rsidR="00296B01" w:rsidRDefault="00296B01" w:rsidP="009F13E2">
      <w:pPr>
        <w:autoSpaceDE w:val="0"/>
        <w:autoSpaceDN w:val="0"/>
        <w:adjustRightInd w:val="0"/>
        <w:spacing w:after="0" w:line="240" w:lineRule="auto"/>
        <w:rPr>
          <w:rFonts w:ascii="Courier New" w:hAnsi="Courier New" w:cs="Courier New"/>
          <w:noProof/>
          <w:sz w:val="20"/>
          <w:szCs w:val="20"/>
        </w:rPr>
      </w:pPr>
    </w:p>
    <w:p w14:paraId="5B796F1F" w14:textId="1BB04DA2" w:rsidR="00296B01" w:rsidRDefault="00296B01" w:rsidP="009F13E2">
      <w:pPr>
        <w:autoSpaceDE w:val="0"/>
        <w:autoSpaceDN w:val="0"/>
        <w:adjustRightInd w:val="0"/>
        <w:spacing w:after="0" w:line="240" w:lineRule="auto"/>
        <w:rPr>
          <w:rFonts w:ascii="Courier New" w:hAnsi="Courier New" w:cs="Courier New"/>
          <w:noProof/>
          <w:sz w:val="20"/>
          <w:szCs w:val="20"/>
        </w:rPr>
      </w:pPr>
    </w:p>
    <w:p w14:paraId="559F035C" w14:textId="7068A7A1" w:rsidR="00296B01" w:rsidRDefault="00296B01" w:rsidP="009F13E2">
      <w:pPr>
        <w:autoSpaceDE w:val="0"/>
        <w:autoSpaceDN w:val="0"/>
        <w:adjustRightInd w:val="0"/>
        <w:spacing w:after="0" w:line="240" w:lineRule="auto"/>
        <w:rPr>
          <w:rFonts w:ascii="Courier New" w:hAnsi="Courier New" w:cs="Courier New"/>
          <w:noProof/>
          <w:sz w:val="20"/>
          <w:szCs w:val="20"/>
        </w:rPr>
      </w:pPr>
    </w:p>
    <w:p w14:paraId="79F3CB3D" w14:textId="3874E69A" w:rsidR="00296B01" w:rsidRDefault="00296B01" w:rsidP="009F13E2">
      <w:pPr>
        <w:autoSpaceDE w:val="0"/>
        <w:autoSpaceDN w:val="0"/>
        <w:adjustRightInd w:val="0"/>
        <w:spacing w:after="0" w:line="240" w:lineRule="auto"/>
        <w:rPr>
          <w:rFonts w:ascii="Courier New" w:hAnsi="Courier New" w:cs="Courier New"/>
          <w:noProof/>
          <w:sz w:val="20"/>
          <w:szCs w:val="20"/>
        </w:rPr>
      </w:pPr>
    </w:p>
    <w:p w14:paraId="77BF7F14" w14:textId="496E3730" w:rsidR="00296B01" w:rsidRDefault="00296B01" w:rsidP="009F13E2">
      <w:pPr>
        <w:autoSpaceDE w:val="0"/>
        <w:autoSpaceDN w:val="0"/>
        <w:adjustRightInd w:val="0"/>
        <w:spacing w:after="0" w:line="240" w:lineRule="auto"/>
        <w:rPr>
          <w:rFonts w:ascii="Courier New" w:hAnsi="Courier New" w:cs="Courier New"/>
          <w:noProof/>
          <w:sz w:val="20"/>
          <w:szCs w:val="20"/>
        </w:rPr>
      </w:pPr>
    </w:p>
    <w:p w14:paraId="244814F7" w14:textId="576F3ACE" w:rsidR="00296B01" w:rsidRDefault="00296B01" w:rsidP="009F13E2">
      <w:pPr>
        <w:autoSpaceDE w:val="0"/>
        <w:autoSpaceDN w:val="0"/>
        <w:adjustRightInd w:val="0"/>
        <w:spacing w:after="0" w:line="240" w:lineRule="auto"/>
        <w:rPr>
          <w:rFonts w:ascii="Courier New" w:hAnsi="Courier New" w:cs="Courier New"/>
          <w:noProof/>
          <w:sz w:val="20"/>
          <w:szCs w:val="20"/>
        </w:rPr>
      </w:pPr>
    </w:p>
    <w:p w14:paraId="612FC3EE" w14:textId="123626BC" w:rsidR="00296B01" w:rsidRDefault="00296B01" w:rsidP="009F13E2">
      <w:pPr>
        <w:autoSpaceDE w:val="0"/>
        <w:autoSpaceDN w:val="0"/>
        <w:adjustRightInd w:val="0"/>
        <w:spacing w:after="0" w:line="240" w:lineRule="auto"/>
        <w:rPr>
          <w:rFonts w:ascii="Courier New" w:hAnsi="Courier New" w:cs="Courier New"/>
          <w:noProof/>
          <w:sz w:val="20"/>
          <w:szCs w:val="20"/>
        </w:rPr>
      </w:pPr>
    </w:p>
    <w:p w14:paraId="4278B531" w14:textId="3300548B" w:rsidR="00296B01" w:rsidRDefault="00296B01" w:rsidP="009F13E2">
      <w:pPr>
        <w:autoSpaceDE w:val="0"/>
        <w:autoSpaceDN w:val="0"/>
        <w:adjustRightInd w:val="0"/>
        <w:spacing w:after="0" w:line="240" w:lineRule="auto"/>
        <w:rPr>
          <w:rFonts w:ascii="Courier New" w:hAnsi="Courier New" w:cs="Courier New"/>
          <w:noProof/>
          <w:sz w:val="20"/>
          <w:szCs w:val="20"/>
        </w:rPr>
      </w:pPr>
    </w:p>
    <w:p w14:paraId="2EB820E1" w14:textId="2B866809" w:rsidR="00296B01" w:rsidRDefault="00296B01" w:rsidP="009F13E2">
      <w:pPr>
        <w:autoSpaceDE w:val="0"/>
        <w:autoSpaceDN w:val="0"/>
        <w:adjustRightInd w:val="0"/>
        <w:spacing w:after="0" w:line="240" w:lineRule="auto"/>
        <w:rPr>
          <w:rFonts w:ascii="Courier New" w:hAnsi="Courier New" w:cs="Courier New"/>
          <w:noProof/>
          <w:sz w:val="20"/>
          <w:szCs w:val="20"/>
        </w:rPr>
      </w:pPr>
    </w:p>
    <w:p w14:paraId="5E51FBEE" w14:textId="26507561" w:rsidR="00296B01" w:rsidRDefault="00296B01" w:rsidP="009F13E2">
      <w:pPr>
        <w:autoSpaceDE w:val="0"/>
        <w:autoSpaceDN w:val="0"/>
        <w:adjustRightInd w:val="0"/>
        <w:spacing w:after="0" w:line="240" w:lineRule="auto"/>
        <w:rPr>
          <w:rFonts w:ascii="Courier New" w:hAnsi="Courier New" w:cs="Courier New"/>
          <w:noProof/>
          <w:sz w:val="20"/>
          <w:szCs w:val="20"/>
        </w:rPr>
      </w:pPr>
    </w:p>
    <w:p w14:paraId="77B3D59D" w14:textId="26D6B8BB" w:rsidR="00296B01" w:rsidRDefault="00296B01" w:rsidP="009F13E2">
      <w:pPr>
        <w:autoSpaceDE w:val="0"/>
        <w:autoSpaceDN w:val="0"/>
        <w:adjustRightInd w:val="0"/>
        <w:spacing w:after="0" w:line="240" w:lineRule="auto"/>
        <w:rPr>
          <w:rFonts w:ascii="Courier New" w:hAnsi="Courier New" w:cs="Courier New"/>
          <w:noProof/>
          <w:sz w:val="20"/>
          <w:szCs w:val="20"/>
        </w:rPr>
      </w:pPr>
    </w:p>
    <w:p w14:paraId="16799AB4" w14:textId="1EA8F3CC" w:rsidR="00296B01" w:rsidRDefault="00296B01" w:rsidP="009F13E2">
      <w:pPr>
        <w:autoSpaceDE w:val="0"/>
        <w:autoSpaceDN w:val="0"/>
        <w:adjustRightInd w:val="0"/>
        <w:spacing w:after="0" w:line="240" w:lineRule="auto"/>
        <w:rPr>
          <w:rFonts w:ascii="Courier New" w:hAnsi="Courier New" w:cs="Courier New"/>
          <w:noProof/>
          <w:sz w:val="20"/>
          <w:szCs w:val="20"/>
        </w:rPr>
      </w:pPr>
    </w:p>
    <w:p w14:paraId="529D962D" w14:textId="16E0447D" w:rsidR="00296B01" w:rsidRDefault="00296B01" w:rsidP="009F13E2">
      <w:pPr>
        <w:autoSpaceDE w:val="0"/>
        <w:autoSpaceDN w:val="0"/>
        <w:adjustRightInd w:val="0"/>
        <w:spacing w:after="0" w:line="240" w:lineRule="auto"/>
        <w:rPr>
          <w:rFonts w:ascii="Courier New" w:hAnsi="Courier New" w:cs="Courier New"/>
          <w:noProof/>
          <w:sz w:val="20"/>
          <w:szCs w:val="20"/>
        </w:rPr>
      </w:pPr>
    </w:p>
    <w:p w14:paraId="34B03578" w14:textId="0FE5F453" w:rsidR="00296B01" w:rsidRDefault="00296B01" w:rsidP="009F13E2">
      <w:pPr>
        <w:autoSpaceDE w:val="0"/>
        <w:autoSpaceDN w:val="0"/>
        <w:adjustRightInd w:val="0"/>
        <w:spacing w:after="0" w:line="240" w:lineRule="auto"/>
        <w:rPr>
          <w:rFonts w:ascii="Courier New" w:hAnsi="Courier New" w:cs="Courier New"/>
          <w:noProof/>
          <w:sz w:val="20"/>
          <w:szCs w:val="20"/>
        </w:rPr>
      </w:pPr>
    </w:p>
    <w:p w14:paraId="03DAC289" w14:textId="0AD69C09" w:rsidR="00296B01" w:rsidRDefault="00296B01" w:rsidP="009F13E2">
      <w:pPr>
        <w:autoSpaceDE w:val="0"/>
        <w:autoSpaceDN w:val="0"/>
        <w:adjustRightInd w:val="0"/>
        <w:spacing w:after="0" w:line="240" w:lineRule="auto"/>
        <w:rPr>
          <w:rFonts w:ascii="Courier New" w:hAnsi="Courier New" w:cs="Courier New"/>
          <w:noProof/>
          <w:sz w:val="20"/>
          <w:szCs w:val="20"/>
        </w:rPr>
      </w:pPr>
    </w:p>
    <w:p w14:paraId="662CBAEB" w14:textId="5E742536" w:rsidR="00296B01" w:rsidRDefault="00296B01" w:rsidP="009F13E2">
      <w:pPr>
        <w:autoSpaceDE w:val="0"/>
        <w:autoSpaceDN w:val="0"/>
        <w:adjustRightInd w:val="0"/>
        <w:spacing w:after="0" w:line="240" w:lineRule="auto"/>
        <w:rPr>
          <w:rFonts w:ascii="Courier New" w:hAnsi="Courier New" w:cs="Courier New"/>
          <w:noProof/>
          <w:sz w:val="20"/>
          <w:szCs w:val="20"/>
        </w:rPr>
      </w:pPr>
    </w:p>
    <w:p w14:paraId="28C46156" w14:textId="7FE4DCD7" w:rsidR="00296B01" w:rsidRDefault="00296B01" w:rsidP="009F13E2">
      <w:pPr>
        <w:autoSpaceDE w:val="0"/>
        <w:autoSpaceDN w:val="0"/>
        <w:adjustRightInd w:val="0"/>
        <w:spacing w:after="0" w:line="240" w:lineRule="auto"/>
        <w:rPr>
          <w:rFonts w:ascii="Courier New" w:hAnsi="Courier New" w:cs="Courier New"/>
          <w:noProof/>
          <w:sz w:val="20"/>
          <w:szCs w:val="20"/>
        </w:rPr>
      </w:pPr>
    </w:p>
    <w:p w14:paraId="09F924B0" w14:textId="5E033A28" w:rsidR="00296B01" w:rsidRDefault="00296B01" w:rsidP="009F13E2">
      <w:pPr>
        <w:autoSpaceDE w:val="0"/>
        <w:autoSpaceDN w:val="0"/>
        <w:adjustRightInd w:val="0"/>
        <w:spacing w:after="0" w:line="240" w:lineRule="auto"/>
        <w:rPr>
          <w:rFonts w:ascii="Courier New" w:hAnsi="Courier New" w:cs="Courier New"/>
          <w:noProof/>
          <w:sz w:val="20"/>
          <w:szCs w:val="20"/>
        </w:rPr>
      </w:pPr>
    </w:p>
    <w:p w14:paraId="3CDAF10A" w14:textId="5362E980" w:rsidR="00296B01" w:rsidRDefault="00296B01" w:rsidP="009F13E2">
      <w:pPr>
        <w:autoSpaceDE w:val="0"/>
        <w:autoSpaceDN w:val="0"/>
        <w:adjustRightInd w:val="0"/>
        <w:spacing w:after="0" w:line="240" w:lineRule="auto"/>
        <w:rPr>
          <w:rFonts w:ascii="Courier New" w:hAnsi="Courier New" w:cs="Courier New"/>
          <w:noProof/>
          <w:sz w:val="20"/>
          <w:szCs w:val="20"/>
        </w:rPr>
      </w:pPr>
    </w:p>
    <w:p w14:paraId="14A4BF1A" w14:textId="652BD65A" w:rsidR="00296B01" w:rsidRDefault="00296B01" w:rsidP="009F13E2">
      <w:pPr>
        <w:autoSpaceDE w:val="0"/>
        <w:autoSpaceDN w:val="0"/>
        <w:adjustRightInd w:val="0"/>
        <w:spacing w:after="0" w:line="240" w:lineRule="auto"/>
        <w:rPr>
          <w:rFonts w:ascii="Courier New" w:hAnsi="Courier New" w:cs="Courier New"/>
          <w:noProof/>
          <w:sz w:val="20"/>
          <w:szCs w:val="20"/>
        </w:rPr>
      </w:pPr>
    </w:p>
    <w:p w14:paraId="5DCB362D" w14:textId="74F35551" w:rsidR="00296B01" w:rsidRDefault="00296B01" w:rsidP="009F13E2">
      <w:pPr>
        <w:autoSpaceDE w:val="0"/>
        <w:autoSpaceDN w:val="0"/>
        <w:adjustRightInd w:val="0"/>
        <w:spacing w:after="0" w:line="240" w:lineRule="auto"/>
        <w:rPr>
          <w:rFonts w:ascii="Courier New" w:hAnsi="Courier New" w:cs="Courier New"/>
          <w:noProof/>
          <w:sz w:val="20"/>
          <w:szCs w:val="20"/>
        </w:rPr>
      </w:pPr>
    </w:p>
    <w:p w14:paraId="361CEE3A" w14:textId="12ED6E1F" w:rsidR="00296B01" w:rsidRDefault="00296B01" w:rsidP="009F13E2">
      <w:pPr>
        <w:autoSpaceDE w:val="0"/>
        <w:autoSpaceDN w:val="0"/>
        <w:adjustRightInd w:val="0"/>
        <w:spacing w:after="0" w:line="240" w:lineRule="auto"/>
        <w:rPr>
          <w:rFonts w:ascii="Courier New" w:hAnsi="Courier New" w:cs="Courier New"/>
          <w:noProof/>
          <w:sz w:val="20"/>
          <w:szCs w:val="20"/>
        </w:rPr>
      </w:pPr>
    </w:p>
    <w:p w14:paraId="39A651CF" w14:textId="2CF0459B" w:rsidR="00296B01" w:rsidRDefault="00296B01" w:rsidP="009F13E2">
      <w:pPr>
        <w:autoSpaceDE w:val="0"/>
        <w:autoSpaceDN w:val="0"/>
        <w:adjustRightInd w:val="0"/>
        <w:spacing w:after="0" w:line="240" w:lineRule="auto"/>
        <w:rPr>
          <w:rFonts w:ascii="Courier New" w:hAnsi="Courier New" w:cs="Courier New"/>
          <w:noProof/>
          <w:sz w:val="20"/>
          <w:szCs w:val="20"/>
        </w:rPr>
      </w:pPr>
    </w:p>
    <w:p w14:paraId="18AB2034" w14:textId="132FF80A" w:rsidR="00296B01" w:rsidRDefault="00296B01" w:rsidP="009F13E2">
      <w:pPr>
        <w:autoSpaceDE w:val="0"/>
        <w:autoSpaceDN w:val="0"/>
        <w:adjustRightInd w:val="0"/>
        <w:spacing w:after="0" w:line="240" w:lineRule="auto"/>
        <w:rPr>
          <w:rFonts w:ascii="Courier New" w:hAnsi="Courier New" w:cs="Courier New"/>
          <w:noProof/>
          <w:sz w:val="20"/>
          <w:szCs w:val="20"/>
        </w:rPr>
      </w:pPr>
    </w:p>
    <w:p w14:paraId="324B463D" w14:textId="77777777" w:rsidR="00296B01" w:rsidRDefault="00296B01" w:rsidP="009F13E2">
      <w:pPr>
        <w:autoSpaceDE w:val="0"/>
        <w:autoSpaceDN w:val="0"/>
        <w:adjustRightInd w:val="0"/>
        <w:spacing w:after="0" w:line="240" w:lineRule="auto"/>
        <w:rPr>
          <w:rFonts w:ascii="Courier New" w:hAnsi="Courier New" w:cs="Courier New"/>
          <w:noProof/>
          <w:sz w:val="20"/>
          <w:szCs w:val="20"/>
        </w:rPr>
      </w:pPr>
    </w:p>
    <w:p w14:paraId="6CEAC4A2" w14:textId="580A640F" w:rsidR="00051B58" w:rsidRDefault="009F13E2" w:rsidP="009F13E2">
      <w:pPr>
        <w:pStyle w:val="Heading3"/>
        <w:rPr>
          <w:noProof/>
        </w:rPr>
      </w:pPr>
      <w:bookmarkStart w:id="112" w:name="_Toc509219657"/>
      <w:r>
        <w:rPr>
          <w:noProof/>
        </w:rPr>
        <w:lastRenderedPageBreak/>
        <w:t>CPPC_ExternalUATEffort</w:t>
      </w:r>
      <w:bookmarkEnd w:id="112"/>
    </w:p>
    <w:p w14:paraId="21AD7648" w14:textId="77777777" w:rsidR="00296B01" w:rsidRPr="00296B01" w:rsidRDefault="00296B01" w:rsidP="00296B01"/>
    <w:p w14:paraId="35752AFE" w14:textId="77777777" w:rsidR="00296B01" w:rsidRPr="00950AE9" w:rsidRDefault="00296B01" w:rsidP="00296B01">
      <w:r w:rsidRPr="00950AE9">
        <w:rPr>
          <w:highlight w:val="yellow"/>
        </w:rPr>
        <w:t xml:space="preserve">Your </w:t>
      </w:r>
      <w:r>
        <w:rPr>
          <w:highlight w:val="yellow"/>
        </w:rPr>
        <w:t>definition</w:t>
      </w:r>
      <w:r w:rsidRPr="00950AE9">
        <w:rPr>
          <w:highlight w:val="yellow"/>
        </w:rPr>
        <w:t>:</w:t>
      </w:r>
    </w:p>
    <w:p w14:paraId="6AFF1987" w14:textId="77777777" w:rsidR="00296B01" w:rsidRPr="00DA1B57" w:rsidRDefault="00296B01" w:rsidP="00296B01">
      <w:pPr>
        <w:rPr>
          <w:rFonts w:ascii="Arial" w:hAnsi="Arial" w:cs="Arial"/>
          <w:sz w:val="20"/>
          <w:szCs w:val="20"/>
        </w:rPr>
      </w:pPr>
      <w:r w:rsidRPr="00F327D5">
        <w:rPr>
          <w:rFonts w:ascii="Arial" w:hAnsi="Arial" w:cs="Arial"/>
          <w:sz w:val="20"/>
          <w:szCs w:val="20"/>
          <w:highlight w:val="yellow"/>
        </w:rPr>
        <w:t>16 hours * 2 days (starting External UAT Planned completion Date + 1 day)</w:t>
      </w:r>
    </w:p>
    <w:p w14:paraId="57834647" w14:textId="503D093F" w:rsidR="00296B01" w:rsidRDefault="00B53F87" w:rsidP="00296B01">
      <w:pPr>
        <w:autoSpaceDE w:val="0"/>
        <w:autoSpaceDN w:val="0"/>
        <w:adjustRightInd w:val="0"/>
        <w:spacing w:after="0" w:line="240" w:lineRule="auto"/>
        <w:rPr>
          <w:rFonts w:ascii="Courier New" w:hAnsi="Courier New" w:cs="Courier New"/>
          <w:noProof/>
          <w:color w:val="0000FF"/>
          <w:sz w:val="20"/>
          <w:szCs w:val="20"/>
        </w:rPr>
      </w:pPr>
      <w:r w:rsidRPr="00B53F87">
        <w:rPr>
          <w:rFonts w:ascii="Courier New" w:hAnsi="Courier New" w:cs="Courier New"/>
          <w:noProof/>
          <w:color w:val="0000FF"/>
          <w:sz w:val="20"/>
          <w:szCs w:val="20"/>
        </w:rPr>
        <w:t>CPPC_ExternalUATEffort</w:t>
      </w:r>
      <w:r w:rsidR="00296B01">
        <w:rPr>
          <w:rFonts w:ascii="Courier New" w:hAnsi="Courier New" w:cs="Courier New"/>
          <w:noProof/>
          <w:color w:val="0000FF"/>
          <w:sz w:val="20"/>
          <w:szCs w:val="20"/>
        </w:rPr>
        <w:t xml:space="preserve">= </w:t>
      </w:r>
    </w:p>
    <w:p w14:paraId="622C03E8" w14:textId="67239B1E" w:rsidR="00296B01" w:rsidRDefault="00296B01" w:rsidP="00296B01">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w:t>
      </w:r>
      <w:r w:rsidR="00B53F87" w:rsidRPr="00B53F87">
        <w:rPr>
          <w:rFonts w:ascii="Courier New" w:hAnsi="Courier New" w:cs="Courier New"/>
          <w:noProof/>
          <w:color w:val="0000FF"/>
          <w:sz w:val="20"/>
          <w:szCs w:val="20"/>
        </w:rPr>
        <w:t>CPPC_ExternalUATEffort</w:t>
      </w:r>
      <w:r>
        <w:rPr>
          <w:rFonts w:ascii="Courier New" w:hAnsi="Courier New" w:cs="Courier New"/>
          <w:noProof/>
          <w:color w:val="0000FF"/>
          <w:sz w:val="20"/>
          <w:szCs w:val="20"/>
        </w:rPr>
        <w:t>] in minutes</w:t>
      </w:r>
    </w:p>
    <w:p w14:paraId="4D9ECD9F" w14:textId="77777777" w:rsidR="00296B01" w:rsidRDefault="00296B01" w:rsidP="00296B01">
      <w:pPr>
        <w:autoSpaceDE w:val="0"/>
        <w:autoSpaceDN w:val="0"/>
        <w:adjustRightInd w:val="0"/>
        <w:spacing w:after="0" w:line="240" w:lineRule="auto"/>
        <w:rPr>
          <w:rFonts w:ascii="Courier New" w:hAnsi="Courier New" w:cs="Courier New"/>
          <w:noProof/>
          <w:color w:val="0000FF"/>
          <w:sz w:val="20"/>
          <w:szCs w:val="20"/>
        </w:rPr>
      </w:pPr>
    </w:p>
    <w:p w14:paraId="60432DA4" w14:textId="05668523" w:rsidR="00296B01" w:rsidRPr="00051B58" w:rsidRDefault="00296B01" w:rsidP="00296B0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w:t>
      </w:r>
      <w:r w:rsidR="00B53F87" w:rsidRPr="00B53F87">
        <w:rPr>
          <w:rFonts w:ascii="Courier New" w:hAnsi="Courier New" w:cs="Courier New"/>
          <w:noProof/>
          <w:color w:val="0000FF"/>
          <w:sz w:val="20"/>
          <w:szCs w:val="20"/>
        </w:rPr>
        <w:t>CPPC_ExternalUATEffort</w:t>
      </w:r>
      <w:r>
        <w:rPr>
          <w:rFonts w:ascii="Courier New" w:hAnsi="Courier New" w:cs="Courier New"/>
          <w:noProof/>
          <w:color w:val="0000FF"/>
          <w:sz w:val="20"/>
          <w:szCs w:val="20"/>
        </w:rPr>
        <w:t>]</w:t>
      </w:r>
      <w:r w:rsidRPr="00051B58">
        <w:rPr>
          <w:rFonts w:ascii="Courier New" w:hAnsi="Courier New" w:cs="Courier New"/>
          <w:noProof/>
          <w:sz w:val="20"/>
          <w:szCs w:val="20"/>
        </w:rPr>
        <w:t xml:space="preserve"> for each day between the period [Start Date] </w:t>
      </w:r>
      <w:r>
        <w:rPr>
          <w:rFonts w:ascii="Courier New" w:hAnsi="Courier New" w:cs="Courier New"/>
          <w:noProof/>
          <w:sz w:val="20"/>
          <w:szCs w:val="20"/>
        </w:rPr>
        <w:t xml:space="preserve">+ 1 day </w:t>
      </w:r>
    </w:p>
    <w:p w14:paraId="0C3AE777" w14:textId="77777777" w:rsidR="00296B01" w:rsidRDefault="00296B01" w:rsidP="00296B01">
      <w:pPr>
        <w:autoSpaceDE w:val="0"/>
        <w:autoSpaceDN w:val="0"/>
        <w:adjustRightInd w:val="0"/>
        <w:spacing w:after="0" w:line="240" w:lineRule="auto"/>
        <w:rPr>
          <w:rFonts w:ascii="Courier New" w:hAnsi="Courier New" w:cs="Courier New"/>
          <w:noProof/>
          <w:color w:val="0000FF"/>
          <w:sz w:val="20"/>
          <w:szCs w:val="20"/>
        </w:rPr>
      </w:pPr>
    </w:p>
    <w:p w14:paraId="4ACE6F83" w14:textId="77777777" w:rsidR="00296B01" w:rsidRDefault="00296B01" w:rsidP="00296B01">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Where:</w:t>
      </w:r>
    </w:p>
    <w:p w14:paraId="6C98BFAA" w14:textId="77777777" w:rsidR="00296B01" w:rsidRDefault="00296B01" w:rsidP="00296B01">
      <w:pPr>
        <w:autoSpaceDE w:val="0"/>
        <w:autoSpaceDN w:val="0"/>
        <w:adjustRightInd w:val="0"/>
        <w:spacing w:after="0" w:line="240" w:lineRule="auto"/>
        <w:rPr>
          <w:rFonts w:ascii="Courier New" w:hAnsi="Courier New" w:cs="Courier New"/>
          <w:noProof/>
          <w:color w:val="0000FF"/>
          <w:sz w:val="20"/>
          <w:szCs w:val="20"/>
        </w:rPr>
      </w:pPr>
    </w:p>
    <w:p w14:paraId="3AFDDD1C" w14:textId="16214422" w:rsidR="00296B01" w:rsidRDefault="00296B01" w:rsidP="00296B01">
      <w:pPr>
        <w:autoSpaceDE w:val="0"/>
        <w:autoSpaceDN w:val="0"/>
        <w:adjustRightInd w:val="0"/>
        <w:spacing w:after="0" w:line="240" w:lineRule="auto"/>
        <w:rPr>
          <w:rFonts w:ascii="Courier New" w:hAnsi="Courier New" w:cs="Courier New"/>
          <w:noProof/>
          <w:color w:val="0000FF"/>
          <w:sz w:val="20"/>
          <w:szCs w:val="20"/>
        </w:rPr>
      </w:pPr>
      <w:commentRangeStart w:id="113"/>
      <w:r>
        <w:rPr>
          <w:rFonts w:ascii="Courier New" w:hAnsi="Courier New" w:cs="Courier New"/>
          <w:noProof/>
          <w:color w:val="0000FF"/>
          <w:sz w:val="20"/>
          <w:szCs w:val="20"/>
        </w:rPr>
        <w:t>[</w:t>
      </w:r>
      <w:r w:rsidR="00B53F87" w:rsidRPr="00B53F87">
        <w:rPr>
          <w:rFonts w:ascii="Courier New" w:hAnsi="Courier New" w:cs="Courier New"/>
          <w:noProof/>
          <w:color w:val="0000FF"/>
          <w:sz w:val="20"/>
          <w:szCs w:val="20"/>
        </w:rPr>
        <w:t>CPPC_ExternalUATEffort</w:t>
      </w:r>
      <w:r>
        <w:rPr>
          <w:rFonts w:ascii="Courier New" w:hAnsi="Courier New" w:cs="Courier New"/>
          <w:noProof/>
          <w:color w:val="0000FF"/>
          <w:sz w:val="20"/>
          <w:szCs w:val="20"/>
        </w:rPr>
        <w:t>] = (</w:t>
      </w:r>
      <w:r>
        <w:rPr>
          <w:rFonts w:ascii="Courier New" w:hAnsi="Courier New" w:cs="Courier New"/>
          <w:noProof/>
          <w:sz w:val="20"/>
          <w:szCs w:val="20"/>
        </w:rPr>
        <w:t xml:space="preserve">16 * 60)/ </w:t>
      </w:r>
      <w:r w:rsidRPr="00A165AD">
        <w:rPr>
          <w:rFonts w:ascii="Arial" w:hAnsi="Arial" w:cs="Arial"/>
          <w:sz w:val="20"/>
          <w:szCs w:val="20"/>
        </w:rPr>
        <w:t>2 days (</w:t>
      </w:r>
      <w:r>
        <w:rPr>
          <w:rFonts w:ascii="Arial" w:hAnsi="Arial" w:cs="Arial"/>
          <w:sz w:val="20"/>
          <w:szCs w:val="20"/>
        </w:rPr>
        <w:t>Start</w:t>
      </w:r>
      <w:r w:rsidRPr="00A165AD">
        <w:rPr>
          <w:rFonts w:ascii="Arial" w:hAnsi="Arial" w:cs="Arial"/>
          <w:sz w:val="20"/>
          <w:szCs w:val="20"/>
        </w:rPr>
        <w:t xml:space="preserve"> Date + 1 day)</w:t>
      </w:r>
      <w:commentRangeEnd w:id="113"/>
      <w:r w:rsidR="00F74599">
        <w:rPr>
          <w:rStyle w:val="CommentReference"/>
          <w:rFonts w:ascii="Calibri" w:hAnsi="Calibri" w:cs="Times New Roman"/>
        </w:rPr>
        <w:commentReference w:id="113"/>
      </w:r>
    </w:p>
    <w:p w14:paraId="38185ADB" w14:textId="77777777" w:rsidR="00296B01" w:rsidRDefault="00296B01" w:rsidP="00296B01">
      <w:pPr>
        <w:autoSpaceDE w:val="0"/>
        <w:autoSpaceDN w:val="0"/>
        <w:adjustRightInd w:val="0"/>
        <w:spacing w:after="0" w:line="240" w:lineRule="auto"/>
        <w:rPr>
          <w:rFonts w:ascii="Courier New" w:hAnsi="Courier New" w:cs="Courier New"/>
          <w:noProof/>
          <w:color w:val="0000FF"/>
          <w:sz w:val="20"/>
          <w:szCs w:val="20"/>
        </w:rPr>
      </w:pPr>
    </w:p>
    <w:p w14:paraId="19625BAD" w14:textId="77777777" w:rsidR="00296B01" w:rsidRDefault="00296B01" w:rsidP="00296B01">
      <w:pPr>
        <w:pStyle w:val="Heading4"/>
        <w:rPr>
          <w:noProof/>
        </w:rPr>
      </w:pPr>
      <w:r>
        <w:rPr>
          <w:noProof/>
        </w:rPr>
        <w:t xml:space="preserve">Start Date </w:t>
      </w:r>
    </w:p>
    <w:p w14:paraId="6D63C6B3" w14:textId="77777777" w:rsidR="00296B01" w:rsidRDefault="00296B01" w:rsidP="00296B01">
      <w:pPr>
        <w:autoSpaceDE w:val="0"/>
        <w:autoSpaceDN w:val="0"/>
        <w:adjustRightInd w:val="0"/>
        <w:spacing w:after="0" w:line="240" w:lineRule="auto"/>
        <w:rPr>
          <w:rFonts w:ascii="Courier New" w:hAnsi="Courier New" w:cs="Courier New"/>
          <w:noProof/>
          <w:color w:val="0000FF"/>
          <w:sz w:val="20"/>
          <w:szCs w:val="20"/>
        </w:rPr>
      </w:pPr>
    </w:p>
    <w:p w14:paraId="27CAAC7A" w14:textId="77777777" w:rsidR="00296B01" w:rsidRDefault="00296B01" w:rsidP="00296B01">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When [</w:t>
      </w:r>
      <w:r w:rsidRPr="00EF59DB">
        <w:rPr>
          <w:rFonts w:ascii="Courier New" w:hAnsi="Courier New" w:cs="Courier New"/>
          <w:noProof/>
          <w:sz w:val="20"/>
          <w:szCs w:val="20"/>
        </w:rPr>
        <w:t>External UAT Planned completion Date</w:t>
      </w:r>
      <w:r>
        <w:rPr>
          <w:rFonts w:ascii="Courier New" w:hAnsi="Courier New" w:cs="Courier New"/>
          <w:noProof/>
          <w:color w:val="0000FF"/>
          <w:sz w:val="20"/>
          <w:szCs w:val="20"/>
        </w:rPr>
        <w:t>] is  available:</w:t>
      </w:r>
    </w:p>
    <w:p w14:paraId="25478A15" w14:textId="77777777" w:rsidR="00296B01" w:rsidRDefault="00296B01" w:rsidP="00296B01">
      <w:pPr>
        <w:autoSpaceDE w:val="0"/>
        <w:autoSpaceDN w:val="0"/>
        <w:adjustRightInd w:val="0"/>
        <w:spacing w:after="0" w:line="240" w:lineRule="auto"/>
        <w:ind w:firstLine="720"/>
        <w:rPr>
          <w:rFonts w:ascii="Courier New" w:hAnsi="Courier New" w:cs="Courier New"/>
          <w:noProof/>
          <w:color w:val="0000FF"/>
          <w:sz w:val="20"/>
          <w:szCs w:val="20"/>
        </w:rPr>
      </w:pPr>
      <w:commentRangeStart w:id="114"/>
      <w:r>
        <w:rPr>
          <w:rFonts w:ascii="Courier New" w:hAnsi="Courier New" w:cs="Courier New"/>
          <w:noProof/>
          <w:color w:val="0000FF"/>
          <w:sz w:val="20"/>
          <w:szCs w:val="20"/>
        </w:rPr>
        <w:t>[Start Date] = [</w:t>
      </w:r>
      <w:r w:rsidRPr="00A165AD">
        <w:rPr>
          <w:rFonts w:ascii="Courier New" w:hAnsi="Courier New" w:cs="Courier New"/>
          <w:noProof/>
          <w:sz w:val="20"/>
          <w:szCs w:val="20"/>
        </w:rPr>
        <w:t>Internal UAT Planned completion Date</w:t>
      </w:r>
      <w:r>
        <w:rPr>
          <w:rFonts w:ascii="Courier New" w:hAnsi="Courier New" w:cs="Courier New"/>
          <w:noProof/>
          <w:color w:val="0000FF"/>
          <w:sz w:val="20"/>
          <w:szCs w:val="20"/>
        </w:rPr>
        <w:t>].</w:t>
      </w:r>
      <w:commentRangeEnd w:id="114"/>
      <w:r w:rsidR="00F74599">
        <w:rPr>
          <w:rStyle w:val="CommentReference"/>
          <w:rFonts w:ascii="Calibri" w:hAnsi="Calibri" w:cs="Times New Roman"/>
        </w:rPr>
        <w:commentReference w:id="114"/>
      </w:r>
      <w:r>
        <w:rPr>
          <w:rFonts w:ascii="Courier New" w:hAnsi="Courier New" w:cs="Courier New"/>
          <w:noProof/>
          <w:color w:val="0000FF"/>
          <w:sz w:val="20"/>
          <w:szCs w:val="20"/>
        </w:rPr>
        <w:t xml:space="preserve"> </w:t>
      </w:r>
    </w:p>
    <w:p w14:paraId="4488FF3A" w14:textId="77777777" w:rsidR="00296B01" w:rsidRDefault="00296B01" w:rsidP="00296B01">
      <w:pPr>
        <w:autoSpaceDE w:val="0"/>
        <w:autoSpaceDN w:val="0"/>
        <w:adjustRightInd w:val="0"/>
        <w:spacing w:after="0" w:line="240" w:lineRule="auto"/>
        <w:rPr>
          <w:rFonts w:ascii="Courier New" w:hAnsi="Courier New" w:cs="Courier New"/>
          <w:noProof/>
          <w:color w:val="0000FF"/>
          <w:sz w:val="20"/>
          <w:szCs w:val="20"/>
        </w:rPr>
      </w:pPr>
      <w:commentRangeStart w:id="115"/>
      <w:r>
        <w:rPr>
          <w:rFonts w:ascii="Courier New" w:hAnsi="Courier New" w:cs="Courier New"/>
          <w:noProof/>
          <w:color w:val="0000FF"/>
          <w:sz w:val="20"/>
          <w:szCs w:val="20"/>
        </w:rPr>
        <w:t>When [</w:t>
      </w:r>
      <w:r w:rsidRPr="00EF59DB">
        <w:rPr>
          <w:rFonts w:ascii="Courier New" w:hAnsi="Courier New" w:cs="Courier New"/>
          <w:noProof/>
          <w:sz w:val="20"/>
          <w:szCs w:val="20"/>
        </w:rPr>
        <w:t>External UAT Planned completion Date</w:t>
      </w:r>
      <w:r>
        <w:rPr>
          <w:rFonts w:ascii="Courier New" w:hAnsi="Courier New" w:cs="Courier New"/>
          <w:noProof/>
          <w:color w:val="0000FF"/>
          <w:sz w:val="20"/>
          <w:szCs w:val="20"/>
        </w:rPr>
        <w:t>] is not available:</w:t>
      </w:r>
    </w:p>
    <w:p w14:paraId="56B4255E" w14:textId="77777777" w:rsidR="00296B01" w:rsidRDefault="00296B01" w:rsidP="00296B01">
      <w:pPr>
        <w:autoSpaceDE w:val="0"/>
        <w:autoSpaceDN w:val="0"/>
        <w:adjustRightInd w:val="0"/>
        <w:spacing w:after="0" w:line="240" w:lineRule="auto"/>
        <w:ind w:firstLine="720"/>
        <w:rPr>
          <w:rFonts w:ascii="Courier New" w:hAnsi="Courier New" w:cs="Courier New"/>
          <w:noProof/>
          <w:color w:val="0000FF"/>
          <w:sz w:val="20"/>
          <w:szCs w:val="20"/>
        </w:rPr>
      </w:pPr>
      <w:r>
        <w:rPr>
          <w:rFonts w:ascii="Courier New" w:hAnsi="Courier New" w:cs="Courier New"/>
          <w:noProof/>
          <w:color w:val="0000FF"/>
          <w:sz w:val="20"/>
          <w:szCs w:val="20"/>
        </w:rPr>
        <w:t>[Start Date] = [</w:t>
      </w:r>
      <w:r>
        <w:rPr>
          <w:rFonts w:ascii="Courier New" w:hAnsi="Courier New" w:cs="Courier New"/>
          <w:noProof/>
          <w:sz w:val="20"/>
          <w:szCs w:val="20"/>
        </w:rPr>
        <w:t>Time ProtocolApproval Planned] + 51 Business Days</w:t>
      </w:r>
    </w:p>
    <w:commentRangeEnd w:id="115"/>
    <w:p w14:paraId="127F2198" w14:textId="77777777" w:rsidR="0074059F" w:rsidRPr="0074059F" w:rsidRDefault="00F74599" w:rsidP="0074059F">
      <w:r>
        <w:rPr>
          <w:rStyle w:val="CommentReference"/>
          <w:rFonts w:ascii="Calibri" w:hAnsi="Calibri" w:cs="Times New Roman"/>
        </w:rPr>
        <w:commentReference w:id="115"/>
      </w:r>
    </w:p>
    <w:p w14:paraId="32388F4C" w14:textId="77777777" w:rsidR="00051B58" w:rsidRDefault="00051B58" w:rsidP="009F13E2">
      <w:pPr>
        <w:pStyle w:val="Heading3"/>
        <w:rPr>
          <w:noProof/>
        </w:rPr>
      </w:pPr>
    </w:p>
    <w:p w14:paraId="46F734A0" w14:textId="2DF099C2" w:rsidR="002C574B" w:rsidRDefault="00051B58">
      <w:pPr>
        <w:rPr>
          <w:noProof/>
        </w:rPr>
      </w:pPr>
      <w:r>
        <w:rPr>
          <w:noProof/>
        </w:rPr>
        <w:br w:type="page"/>
      </w:r>
    </w:p>
    <w:p w14:paraId="0C24B302" w14:textId="282DFA53" w:rsidR="002C574B" w:rsidRDefault="002C574B" w:rsidP="002C574B">
      <w:pPr>
        <w:pStyle w:val="Heading3"/>
        <w:rPr>
          <w:noProof/>
        </w:rPr>
      </w:pPr>
      <w:r>
        <w:rPr>
          <w:noProof/>
        </w:rPr>
        <w:lastRenderedPageBreak/>
        <w:t>New_Setup_DataBaseBuildEffort</w:t>
      </w:r>
    </w:p>
    <w:p w14:paraId="76F3FD3C" w14:textId="77777777" w:rsidR="002C574B" w:rsidRDefault="002C574B" w:rsidP="002C574B"/>
    <w:p w14:paraId="0946EFC3" w14:textId="77777777" w:rsidR="002C574B" w:rsidRPr="00950AE9" w:rsidRDefault="002C574B" w:rsidP="002C574B">
      <w:r w:rsidRPr="00950AE9">
        <w:rPr>
          <w:highlight w:val="yellow"/>
        </w:rPr>
        <w:t xml:space="preserve">Your </w:t>
      </w:r>
      <w:r>
        <w:rPr>
          <w:highlight w:val="yellow"/>
        </w:rPr>
        <w:t>definition</w:t>
      </w:r>
      <w:r w:rsidRPr="00950AE9">
        <w:rPr>
          <w:highlight w:val="yellow"/>
        </w:rPr>
        <w:t>:</w:t>
      </w:r>
    </w:p>
    <w:p w14:paraId="28752FA3" w14:textId="0AE32FB6" w:rsidR="002C574B" w:rsidRDefault="002C574B" w:rsidP="002C574B">
      <w:pPr>
        <w:autoSpaceDE w:val="0"/>
        <w:autoSpaceDN w:val="0"/>
        <w:adjustRightInd w:val="0"/>
        <w:spacing w:after="0" w:line="240" w:lineRule="auto"/>
        <w:rPr>
          <w:rFonts w:ascii="Courier New" w:hAnsi="Courier New" w:cs="Courier New"/>
          <w:noProof/>
          <w:sz w:val="20"/>
          <w:szCs w:val="20"/>
          <w:highlight w:val="yellow"/>
        </w:rPr>
      </w:pPr>
      <w:commentRangeStart w:id="116"/>
      <w:r w:rsidRPr="00950AE9">
        <w:rPr>
          <w:rFonts w:ascii="Courier New" w:hAnsi="Courier New" w:cs="Courier New"/>
          <w:noProof/>
          <w:sz w:val="20"/>
          <w:szCs w:val="20"/>
          <w:highlight w:val="yellow"/>
        </w:rPr>
        <w:t xml:space="preserve">Get Actual Number of Unique CRFs from CDMS page = N </w:t>
      </w:r>
      <w:r w:rsidR="00034963">
        <w:rPr>
          <w:rFonts w:ascii="Courier New" w:hAnsi="Courier New" w:cs="Courier New"/>
          <w:noProof/>
          <w:sz w:val="20"/>
          <w:szCs w:val="20"/>
          <w:highlight w:val="yellow"/>
        </w:rPr>
        <w:t>= 50</w:t>
      </w:r>
    </w:p>
    <w:commentRangeEnd w:id="116"/>
    <w:p w14:paraId="6C70C889" w14:textId="77777777" w:rsidR="00034963" w:rsidRPr="00950AE9" w:rsidRDefault="00480DF3" w:rsidP="002C574B">
      <w:pPr>
        <w:autoSpaceDE w:val="0"/>
        <w:autoSpaceDN w:val="0"/>
        <w:adjustRightInd w:val="0"/>
        <w:spacing w:after="0" w:line="240" w:lineRule="auto"/>
        <w:rPr>
          <w:rFonts w:ascii="Courier New" w:hAnsi="Courier New" w:cs="Courier New"/>
          <w:noProof/>
          <w:sz w:val="20"/>
          <w:szCs w:val="20"/>
          <w:highlight w:val="yellow"/>
        </w:rPr>
      </w:pPr>
      <w:r>
        <w:rPr>
          <w:rStyle w:val="CommentReference"/>
          <w:rFonts w:ascii="Calibri" w:hAnsi="Calibri" w:cs="Times New Roman"/>
        </w:rPr>
        <w:commentReference w:id="116"/>
      </w:r>
    </w:p>
    <w:p w14:paraId="32B14860" w14:textId="23A88B8A" w:rsidR="002C574B" w:rsidRDefault="002C574B" w:rsidP="002C574B">
      <w:pPr>
        <w:autoSpaceDE w:val="0"/>
        <w:autoSpaceDN w:val="0"/>
        <w:adjustRightInd w:val="0"/>
        <w:spacing w:after="0" w:line="240" w:lineRule="auto"/>
        <w:rPr>
          <w:rFonts w:ascii="Courier New" w:hAnsi="Courier New" w:cs="Courier New"/>
          <w:noProof/>
          <w:sz w:val="20"/>
          <w:szCs w:val="20"/>
          <w:highlight w:val="yellow"/>
        </w:rPr>
      </w:pPr>
      <w:r w:rsidRPr="00950AE9">
        <w:rPr>
          <w:rFonts w:ascii="Courier New" w:hAnsi="Courier New" w:cs="Courier New"/>
          <w:noProof/>
          <w:sz w:val="20"/>
          <w:szCs w:val="20"/>
          <w:highlight w:val="yellow"/>
        </w:rPr>
        <w:t>(N*3 hours)/Number of days (From Database Build Start Date and Planned Completion Date)</w:t>
      </w:r>
    </w:p>
    <w:p w14:paraId="13FDE495" w14:textId="0E36EB7E" w:rsidR="00034963" w:rsidRDefault="00034963" w:rsidP="002C574B">
      <w:pPr>
        <w:autoSpaceDE w:val="0"/>
        <w:autoSpaceDN w:val="0"/>
        <w:adjustRightInd w:val="0"/>
        <w:spacing w:after="0" w:line="240" w:lineRule="auto"/>
        <w:rPr>
          <w:rFonts w:ascii="Courier New" w:hAnsi="Courier New" w:cs="Courier New"/>
          <w:noProof/>
          <w:sz w:val="20"/>
          <w:szCs w:val="20"/>
        </w:rPr>
      </w:pPr>
    </w:p>
    <w:p w14:paraId="6BF4FF90" w14:textId="591DE88C" w:rsidR="00034963" w:rsidRPr="00034963" w:rsidRDefault="00034963" w:rsidP="002C574B">
      <w:pPr>
        <w:autoSpaceDE w:val="0"/>
        <w:autoSpaceDN w:val="0"/>
        <w:adjustRightInd w:val="0"/>
        <w:spacing w:after="0" w:line="240" w:lineRule="auto"/>
        <w:rPr>
          <w:rFonts w:ascii="Courier New" w:hAnsi="Courier New" w:cs="Courier New"/>
          <w:b/>
          <w:noProof/>
          <w:sz w:val="20"/>
          <w:szCs w:val="20"/>
        </w:rPr>
      </w:pPr>
      <w:r w:rsidRPr="00034963">
        <w:rPr>
          <w:rFonts w:ascii="Courier New" w:hAnsi="Courier New" w:cs="Courier New"/>
          <w:b/>
          <w:noProof/>
          <w:color w:val="0000FF"/>
          <w:sz w:val="20"/>
          <w:szCs w:val="20"/>
          <w:highlight w:val="yellow"/>
        </w:rPr>
        <w:t>[</w:t>
      </w:r>
      <w:r w:rsidRPr="00034963">
        <w:rPr>
          <w:rFonts w:ascii="Courier New" w:hAnsi="Courier New" w:cs="Courier New"/>
          <w:b/>
          <w:noProof/>
          <w:sz w:val="20"/>
          <w:szCs w:val="20"/>
          <w:highlight w:val="yellow"/>
        </w:rPr>
        <w:t>Time ProtocolApproval Planned] = current date + 41 days</w:t>
      </w:r>
    </w:p>
    <w:p w14:paraId="563246C7" w14:textId="77777777" w:rsidR="002C574B" w:rsidRDefault="002C574B" w:rsidP="002C574B">
      <w:pPr>
        <w:autoSpaceDE w:val="0"/>
        <w:autoSpaceDN w:val="0"/>
        <w:adjustRightInd w:val="0"/>
        <w:spacing w:after="0" w:line="240" w:lineRule="auto"/>
        <w:ind w:firstLine="720"/>
        <w:rPr>
          <w:rFonts w:ascii="Courier New" w:hAnsi="Courier New" w:cs="Courier New"/>
          <w:noProof/>
          <w:sz w:val="20"/>
          <w:szCs w:val="20"/>
        </w:rPr>
      </w:pPr>
    </w:p>
    <w:p w14:paraId="61D235D1" w14:textId="77777777" w:rsidR="002C574B" w:rsidRDefault="002C574B" w:rsidP="002C574B">
      <w:pPr>
        <w:autoSpaceDE w:val="0"/>
        <w:autoSpaceDN w:val="0"/>
        <w:adjustRightInd w:val="0"/>
        <w:spacing w:after="0" w:line="240" w:lineRule="auto"/>
        <w:rPr>
          <w:rFonts w:ascii="Courier New" w:hAnsi="Courier New" w:cs="Courier New"/>
          <w:noProof/>
          <w:color w:val="0000FF"/>
          <w:sz w:val="20"/>
          <w:szCs w:val="20"/>
        </w:rPr>
      </w:pPr>
    </w:p>
    <w:p w14:paraId="58677C46" w14:textId="1F80AF12" w:rsidR="002C574B" w:rsidRDefault="002C574B" w:rsidP="002C574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w:t>
      </w:r>
      <w:r w:rsidRPr="002C574B">
        <w:rPr>
          <w:rFonts w:ascii="Courier New" w:hAnsi="Courier New" w:cs="Courier New"/>
          <w:noProof/>
          <w:sz w:val="20"/>
          <w:szCs w:val="20"/>
        </w:rPr>
        <w:t>New_Setup_DataBaseBuildEffort</w:t>
      </w:r>
      <w:r>
        <w:rPr>
          <w:rFonts w:ascii="Courier New" w:hAnsi="Courier New" w:cs="Courier New"/>
          <w:noProof/>
          <w:sz w:val="20"/>
          <w:szCs w:val="20"/>
        </w:rPr>
        <w:t>]</w:t>
      </w:r>
      <w:r>
        <w:rPr>
          <w:rFonts w:ascii="Courier New" w:hAnsi="Courier New" w:cs="Courier New"/>
          <w:noProof/>
          <w:color w:val="0000FF"/>
          <w:sz w:val="20"/>
          <w:szCs w:val="20"/>
        </w:rPr>
        <w:t>= [Database Build Effort] in minutes</w:t>
      </w:r>
    </w:p>
    <w:p w14:paraId="1517721C" w14:textId="77777777" w:rsidR="002C574B" w:rsidRDefault="002C574B" w:rsidP="002C574B">
      <w:pPr>
        <w:autoSpaceDE w:val="0"/>
        <w:autoSpaceDN w:val="0"/>
        <w:adjustRightInd w:val="0"/>
        <w:spacing w:after="0" w:line="240" w:lineRule="auto"/>
        <w:rPr>
          <w:rFonts w:ascii="Courier New" w:hAnsi="Courier New" w:cs="Courier New"/>
          <w:noProof/>
          <w:color w:val="0000FF"/>
          <w:sz w:val="20"/>
          <w:szCs w:val="20"/>
        </w:rPr>
      </w:pPr>
    </w:p>
    <w:p w14:paraId="3F814622" w14:textId="0F89D916" w:rsidR="002C574B" w:rsidRPr="00051B58" w:rsidRDefault="002C574B" w:rsidP="002C574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w:t>
      </w:r>
      <w:r w:rsidRPr="002C574B">
        <w:rPr>
          <w:rFonts w:ascii="Courier New" w:hAnsi="Courier New" w:cs="Courier New"/>
          <w:noProof/>
          <w:color w:val="0000FF"/>
          <w:sz w:val="20"/>
          <w:szCs w:val="20"/>
        </w:rPr>
        <w:t>New_Setup_DataBaseBuildEffort</w:t>
      </w:r>
      <w:r>
        <w:rPr>
          <w:rFonts w:ascii="Courier New" w:hAnsi="Courier New" w:cs="Courier New"/>
          <w:noProof/>
          <w:color w:val="0000FF"/>
          <w:sz w:val="20"/>
          <w:szCs w:val="20"/>
        </w:rPr>
        <w:t>]</w:t>
      </w:r>
      <w:r w:rsidRPr="00051B58">
        <w:rPr>
          <w:rFonts w:ascii="Courier New" w:hAnsi="Courier New" w:cs="Courier New"/>
          <w:noProof/>
          <w:sz w:val="20"/>
          <w:szCs w:val="20"/>
        </w:rPr>
        <w:t xml:space="preserve"> for each day between the period [Start Date] and [End Date]</w:t>
      </w:r>
      <w:r>
        <w:rPr>
          <w:rFonts w:ascii="Courier New" w:hAnsi="Courier New" w:cs="Courier New"/>
          <w:noProof/>
          <w:sz w:val="20"/>
          <w:szCs w:val="20"/>
        </w:rPr>
        <w:t xml:space="preserve"> </w:t>
      </w:r>
    </w:p>
    <w:p w14:paraId="5D6C5566" w14:textId="77777777" w:rsidR="002C574B" w:rsidRDefault="002C574B" w:rsidP="002C574B">
      <w:pPr>
        <w:autoSpaceDE w:val="0"/>
        <w:autoSpaceDN w:val="0"/>
        <w:adjustRightInd w:val="0"/>
        <w:spacing w:after="0" w:line="240" w:lineRule="auto"/>
        <w:rPr>
          <w:rFonts w:ascii="Courier New" w:hAnsi="Courier New" w:cs="Courier New"/>
          <w:noProof/>
          <w:color w:val="0000FF"/>
          <w:sz w:val="20"/>
          <w:szCs w:val="20"/>
        </w:rPr>
      </w:pPr>
    </w:p>
    <w:p w14:paraId="20151C19" w14:textId="77777777" w:rsidR="002C574B" w:rsidRDefault="002C574B" w:rsidP="002C574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Where:</w:t>
      </w:r>
    </w:p>
    <w:p w14:paraId="64E3B017" w14:textId="77777777" w:rsidR="002C574B" w:rsidRDefault="002C574B" w:rsidP="002C574B">
      <w:pPr>
        <w:autoSpaceDE w:val="0"/>
        <w:autoSpaceDN w:val="0"/>
        <w:adjustRightInd w:val="0"/>
        <w:spacing w:after="0" w:line="240" w:lineRule="auto"/>
        <w:rPr>
          <w:rFonts w:ascii="Courier New" w:hAnsi="Courier New" w:cs="Courier New"/>
          <w:noProof/>
          <w:color w:val="0000FF"/>
          <w:sz w:val="20"/>
          <w:szCs w:val="20"/>
        </w:rPr>
      </w:pPr>
    </w:p>
    <w:p w14:paraId="0DE7475D" w14:textId="77777777" w:rsidR="002C574B" w:rsidRDefault="002C574B" w:rsidP="002C574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[Database Build Effort] = </w:t>
      </w:r>
    </w:p>
    <w:p w14:paraId="7CA96890" w14:textId="77777777" w:rsidR="002C574B" w:rsidRDefault="002C574B" w:rsidP="002C574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ab/>
        <w:t>(</w:t>
      </w:r>
      <w:r>
        <w:rPr>
          <w:rFonts w:ascii="Courier New" w:hAnsi="Courier New" w:cs="Courier New"/>
          <w:noProof/>
          <w:sz w:val="20"/>
          <w:szCs w:val="20"/>
        </w:rPr>
        <w:t xml:space="preserve">Actual_Number_of_Unique_CRFs * 3 * 60) </w:t>
      </w:r>
    </w:p>
    <w:p w14:paraId="0A1D5BD8" w14:textId="77777777" w:rsidR="002C574B" w:rsidRDefault="002C574B" w:rsidP="002C574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ab/>
        <w:t>/ [Number of Business Days from Start Date to End Date]</w:t>
      </w:r>
    </w:p>
    <w:p w14:paraId="235926F1" w14:textId="77777777" w:rsidR="002C574B" w:rsidRDefault="002C574B" w:rsidP="002C574B">
      <w:pPr>
        <w:autoSpaceDE w:val="0"/>
        <w:autoSpaceDN w:val="0"/>
        <w:adjustRightInd w:val="0"/>
        <w:spacing w:after="0" w:line="240" w:lineRule="auto"/>
        <w:rPr>
          <w:rFonts w:ascii="Courier New" w:hAnsi="Courier New" w:cs="Courier New"/>
          <w:noProof/>
          <w:color w:val="0000FF"/>
          <w:sz w:val="20"/>
          <w:szCs w:val="20"/>
        </w:rPr>
      </w:pPr>
    </w:p>
    <w:p w14:paraId="2E37AB3E" w14:textId="77777777" w:rsidR="002C574B" w:rsidRDefault="002C574B" w:rsidP="002C574B">
      <w:pPr>
        <w:pStyle w:val="Heading4"/>
        <w:rPr>
          <w:noProof/>
        </w:rPr>
      </w:pPr>
      <w:r>
        <w:rPr>
          <w:noProof/>
        </w:rPr>
        <w:t xml:space="preserve">Start Date </w:t>
      </w:r>
    </w:p>
    <w:p w14:paraId="28B12C23" w14:textId="77777777" w:rsidR="002C574B" w:rsidRDefault="002C574B" w:rsidP="002C574B">
      <w:pPr>
        <w:autoSpaceDE w:val="0"/>
        <w:autoSpaceDN w:val="0"/>
        <w:adjustRightInd w:val="0"/>
        <w:spacing w:after="0" w:line="240" w:lineRule="auto"/>
        <w:rPr>
          <w:rFonts w:ascii="Courier New" w:hAnsi="Courier New" w:cs="Courier New"/>
          <w:noProof/>
          <w:color w:val="0000FF"/>
          <w:sz w:val="20"/>
          <w:szCs w:val="20"/>
        </w:rPr>
      </w:pPr>
    </w:p>
    <w:p w14:paraId="7681EC3B" w14:textId="2D9EDB55" w:rsidR="002C574B" w:rsidRDefault="002C574B" w:rsidP="002C574B">
      <w:pPr>
        <w:autoSpaceDE w:val="0"/>
        <w:autoSpaceDN w:val="0"/>
        <w:adjustRightInd w:val="0"/>
        <w:spacing w:after="0" w:line="240" w:lineRule="auto"/>
        <w:ind w:firstLine="720"/>
        <w:rPr>
          <w:rFonts w:ascii="Courier New" w:hAnsi="Courier New" w:cs="Courier New"/>
          <w:noProof/>
          <w:color w:val="0000FF"/>
          <w:sz w:val="20"/>
          <w:szCs w:val="20"/>
        </w:rPr>
      </w:pPr>
      <w:r>
        <w:rPr>
          <w:rFonts w:ascii="Courier New" w:hAnsi="Courier New" w:cs="Courier New"/>
          <w:noProof/>
          <w:color w:val="0000FF"/>
          <w:sz w:val="20"/>
          <w:szCs w:val="20"/>
        </w:rPr>
        <w:t>[Start Date] = [</w:t>
      </w:r>
      <w:r>
        <w:rPr>
          <w:rFonts w:ascii="Courier New" w:hAnsi="Courier New" w:cs="Courier New"/>
          <w:noProof/>
          <w:sz w:val="20"/>
          <w:szCs w:val="20"/>
        </w:rPr>
        <w:t>Time ProtocolApproval Planned] + 4 Business Days</w:t>
      </w:r>
    </w:p>
    <w:p w14:paraId="7150991B" w14:textId="77777777" w:rsidR="002C574B" w:rsidRDefault="002C574B" w:rsidP="002C574B">
      <w:pPr>
        <w:autoSpaceDE w:val="0"/>
        <w:autoSpaceDN w:val="0"/>
        <w:adjustRightInd w:val="0"/>
        <w:spacing w:after="0" w:line="240" w:lineRule="auto"/>
        <w:rPr>
          <w:rFonts w:ascii="Courier New" w:hAnsi="Courier New" w:cs="Courier New"/>
          <w:noProof/>
          <w:color w:val="0000FF"/>
          <w:sz w:val="20"/>
          <w:szCs w:val="20"/>
        </w:rPr>
      </w:pPr>
    </w:p>
    <w:p w14:paraId="3C0E87FC" w14:textId="77777777" w:rsidR="002C574B" w:rsidRDefault="002C574B" w:rsidP="002C574B">
      <w:pPr>
        <w:pStyle w:val="Heading4"/>
        <w:rPr>
          <w:noProof/>
        </w:rPr>
      </w:pPr>
      <w:r>
        <w:rPr>
          <w:noProof/>
        </w:rPr>
        <w:t>End Date</w:t>
      </w:r>
    </w:p>
    <w:p w14:paraId="1483AD09" w14:textId="77777777" w:rsidR="002C574B" w:rsidRDefault="002C574B" w:rsidP="002C574B">
      <w:pPr>
        <w:autoSpaceDE w:val="0"/>
        <w:autoSpaceDN w:val="0"/>
        <w:adjustRightInd w:val="0"/>
        <w:spacing w:after="0" w:line="240" w:lineRule="auto"/>
        <w:rPr>
          <w:rFonts w:ascii="Courier New" w:hAnsi="Courier New" w:cs="Courier New"/>
          <w:noProof/>
          <w:color w:val="0000FF"/>
          <w:sz w:val="20"/>
          <w:szCs w:val="20"/>
        </w:rPr>
      </w:pPr>
    </w:p>
    <w:p w14:paraId="7964C566" w14:textId="3B0D38F4" w:rsidR="002C574B" w:rsidRDefault="002C574B" w:rsidP="002C574B">
      <w:pPr>
        <w:autoSpaceDE w:val="0"/>
        <w:autoSpaceDN w:val="0"/>
        <w:adjustRightInd w:val="0"/>
        <w:spacing w:after="0" w:line="240" w:lineRule="auto"/>
        <w:ind w:firstLine="720"/>
        <w:rPr>
          <w:rFonts w:ascii="Courier New" w:hAnsi="Courier New" w:cs="Courier New"/>
          <w:noProof/>
          <w:color w:val="0000FF"/>
          <w:sz w:val="20"/>
          <w:szCs w:val="20"/>
        </w:rPr>
      </w:pPr>
      <w:r>
        <w:rPr>
          <w:rFonts w:ascii="Courier New" w:hAnsi="Courier New" w:cs="Courier New"/>
          <w:noProof/>
          <w:color w:val="0000FF"/>
          <w:sz w:val="20"/>
          <w:szCs w:val="20"/>
        </w:rPr>
        <w:t>[End Date] = [</w:t>
      </w:r>
      <w:r>
        <w:t>Start Date] + 6 Business Days</w:t>
      </w:r>
    </w:p>
    <w:p w14:paraId="29F5C0DC" w14:textId="77777777" w:rsidR="002C574B" w:rsidRDefault="002C574B" w:rsidP="002C574B">
      <w:pPr>
        <w:autoSpaceDE w:val="0"/>
        <w:autoSpaceDN w:val="0"/>
        <w:adjustRightInd w:val="0"/>
        <w:spacing w:after="0" w:line="240" w:lineRule="auto"/>
        <w:ind w:firstLine="720"/>
        <w:rPr>
          <w:rFonts w:ascii="Courier New" w:hAnsi="Courier New" w:cs="Courier New"/>
          <w:noProof/>
          <w:sz w:val="20"/>
          <w:szCs w:val="20"/>
        </w:rPr>
      </w:pPr>
    </w:p>
    <w:p w14:paraId="53F4737D" w14:textId="77777777" w:rsidR="002C574B" w:rsidRDefault="002C574B" w:rsidP="002C574B">
      <w:pPr>
        <w:autoSpaceDE w:val="0"/>
        <w:autoSpaceDN w:val="0"/>
        <w:adjustRightInd w:val="0"/>
        <w:spacing w:after="0" w:line="240" w:lineRule="auto"/>
        <w:ind w:firstLine="720"/>
        <w:rPr>
          <w:rFonts w:ascii="Courier New" w:hAnsi="Courier New" w:cs="Courier New"/>
          <w:noProof/>
          <w:sz w:val="20"/>
          <w:szCs w:val="20"/>
        </w:rPr>
      </w:pPr>
    </w:p>
    <w:p w14:paraId="63FF6BC2" w14:textId="77777777" w:rsidR="002C574B" w:rsidRDefault="002C574B" w:rsidP="002C574B">
      <w:pPr>
        <w:autoSpaceDE w:val="0"/>
        <w:autoSpaceDN w:val="0"/>
        <w:adjustRightInd w:val="0"/>
        <w:spacing w:after="0" w:line="240" w:lineRule="auto"/>
        <w:ind w:firstLine="720"/>
        <w:rPr>
          <w:rFonts w:ascii="Courier New" w:hAnsi="Courier New" w:cs="Courier New"/>
          <w:noProof/>
          <w:sz w:val="20"/>
          <w:szCs w:val="20"/>
        </w:rPr>
      </w:pPr>
    </w:p>
    <w:p w14:paraId="58D5DA26" w14:textId="77777777" w:rsidR="002C574B" w:rsidRDefault="002C574B" w:rsidP="002C574B">
      <w:pPr>
        <w:rPr>
          <w:rFonts w:asciiTheme="majorHAnsi" w:eastAsiaTheme="majorEastAsia" w:hAnsiTheme="majorHAnsi" w:cstheme="majorBidi"/>
          <w:b/>
          <w:bCs/>
          <w:noProof/>
          <w:color w:val="4F81BD" w:themeColor="accent1"/>
        </w:rPr>
      </w:pPr>
      <w:r>
        <w:rPr>
          <w:noProof/>
        </w:rPr>
        <w:br w:type="page"/>
      </w:r>
    </w:p>
    <w:p w14:paraId="1F1EDA7E" w14:textId="37CB63FC" w:rsidR="002C574B" w:rsidRDefault="00034963" w:rsidP="002C574B">
      <w:pPr>
        <w:pStyle w:val="Heading3"/>
        <w:rPr>
          <w:noProof/>
        </w:rPr>
      </w:pPr>
      <w:r>
        <w:rPr>
          <w:noProof/>
        </w:rPr>
        <w:lastRenderedPageBreak/>
        <w:t>New_</w:t>
      </w:r>
      <w:r w:rsidR="002C574B">
        <w:rPr>
          <w:noProof/>
        </w:rPr>
        <w:t>Setup_DVSReviewEffort</w:t>
      </w:r>
    </w:p>
    <w:p w14:paraId="7DB0E2D2" w14:textId="77777777" w:rsidR="002C574B" w:rsidRDefault="002C574B" w:rsidP="002C574B">
      <w:pPr>
        <w:autoSpaceDE w:val="0"/>
        <w:autoSpaceDN w:val="0"/>
        <w:adjustRightInd w:val="0"/>
        <w:spacing w:after="0" w:line="240" w:lineRule="auto"/>
        <w:rPr>
          <w:rFonts w:ascii="Courier New" w:hAnsi="Courier New" w:cs="Courier New"/>
          <w:noProof/>
          <w:sz w:val="20"/>
          <w:szCs w:val="20"/>
        </w:rPr>
      </w:pPr>
    </w:p>
    <w:p w14:paraId="05FA8455" w14:textId="77777777" w:rsidR="002C574B" w:rsidRPr="00950AE9" w:rsidRDefault="002C574B" w:rsidP="002C574B">
      <w:r w:rsidRPr="00950AE9">
        <w:rPr>
          <w:highlight w:val="yellow"/>
        </w:rPr>
        <w:t xml:space="preserve">Your </w:t>
      </w:r>
      <w:r>
        <w:rPr>
          <w:highlight w:val="yellow"/>
        </w:rPr>
        <w:t>definition</w:t>
      </w:r>
      <w:r w:rsidRPr="00950AE9">
        <w:rPr>
          <w:highlight w:val="yellow"/>
        </w:rPr>
        <w:t>:</w:t>
      </w:r>
    </w:p>
    <w:p w14:paraId="76B37609" w14:textId="53D579FD" w:rsidR="002C574B" w:rsidRPr="005E73C0" w:rsidRDefault="002C574B" w:rsidP="002C574B">
      <w:pPr>
        <w:rPr>
          <w:highlight w:val="yellow"/>
        </w:rPr>
      </w:pPr>
      <w:commentRangeStart w:id="117"/>
      <w:r w:rsidRPr="005E73C0">
        <w:rPr>
          <w:highlight w:val="yellow"/>
        </w:rPr>
        <w:t xml:space="preserve">Get Number of edit checks from CDMS Tracker = M </w:t>
      </w:r>
      <w:r w:rsidR="00034963">
        <w:rPr>
          <w:highlight w:val="yellow"/>
        </w:rPr>
        <w:t>=650</w:t>
      </w:r>
      <w:commentRangeEnd w:id="117"/>
      <w:r w:rsidR="00480DF3">
        <w:rPr>
          <w:rStyle w:val="CommentReference"/>
          <w:rFonts w:ascii="Calibri" w:hAnsi="Calibri" w:cs="Times New Roman"/>
        </w:rPr>
        <w:commentReference w:id="117"/>
      </w:r>
    </w:p>
    <w:p w14:paraId="5DC42A35" w14:textId="704CE50A" w:rsidR="002C574B" w:rsidRDefault="002C574B" w:rsidP="002C574B">
      <w:pPr>
        <w:rPr>
          <w:highlight w:val="yellow"/>
        </w:rPr>
      </w:pPr>
      <w:r w:rsidRPr="005E73C0">
        <w:rPr>
          <w:highlight w:val="yellow"/>
        </w:rPr>
        <w:t>(M*3.5 minutes)/ Duration of DVS review task (from DVS Review Start Date and DVS Review Planned Completion Date)</w:t>
      </w:r>
    </w:p>
    <w:p w14:paraId="6EAB1442" w14:textId="287079E6" w:rsidR="00034963" w:rsidRPr="00034963" w:rsidRDefault="00034963" w:rsidP="002C574B">
      <w:pPr>
        <w:rPr>
          <w:b/>
          <w:highlight w:val="yellow"/>
        </w:rPr>
      </w:pPr>
      <w:r w:rsidRPr="00034963">
        <w:rPr>
          <w:rFonts w:ascii="Courier New" w:hAnsi="Courier New" w:cs="Courier New"/>
          <w:b/>
          <w:noProof/>
          <w:color w:val="0000FF"/>
          <w:sz w:val="20"/>
          <w:szCs w:val="20"/>
          <w:highlight w:val="yellow"/>
        </w:rPr>
        <w:t>[</w:t>
      </w:r>
      <w:r w:rsidRPr="00034963">
        <w:rPr>
          <w:rFonts w:ascii="Courier New" w:hAnsi="Courier New" w:cs="Courier New"/>
          <w:b/>
          <w:noProof/>
          <w:sz w:val="20"/>
          <w:szCs w:val="20"/>
          <w:highlight w:val="yellow"/>
        </w:rPr>
        <w:t>Time ProtocolApproval Planned] = current date + 41 days</w:t>
      </w:r>
    </w:p>
    <w:p w14:paraId="499425AB" w14:textId="77777777" w:rsidR="002C574B" w:rsidRDefault="002C574B" w:rsidP="002C574B">
      <w:pPr>
        <w:autoSpaceDE w:val="0"/>
        <w:autoSpaceDN w:val="0"/>
        <w:adjustRightInd w:val="0"/>
        <w:spacing w:after="0" w:line="240" w:lineRule="auto"/>
        <w:rPr>
          <w:rFonts w:ascii="Courier New" w:hAnsi="Courier New" w:cs="Courier New"/>
          <w:noProof/>
          <w:color w:val="0000FF"/>
          <w:sz w:val="20"/>
          <w:szCs w:val="20"/>
        </w:rPr>
      </w:pPr>
    </w:p>
    <w:p w14:paraId="5375F8F9" w14:textId="2638ABAA" w:rsidR="002C574B" w:rsidRDefault="002C574B" w:rsidP="002C574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w:t>
      </w:r>
      <w:r w:rsidR="00034963" w:rsidRPr="00034963">
        <w:rPr>
          <w:rFonts w:ascii="Courier New" w:hAnsi="Courier New" w:cs="Courier New"/>
          <w:noProof/>
          <w:color w:val="0000FF"/>
          <w:sz w:val="20"/>
          <w:szCs w:val="20"/>
        </w:rPr>
        <w:t>New_Setup_DVSReviewEffort</w:t>
      </w:r>
      <w:r>
        <w:rPr>
          <w:rFonts w:ascii="Courier New" w:hAnsi="Courier New" w:cs="Courier New"/>
          <w:noProof/>
          <w:color w:val="0000FF"/>
          <w:sz w:val="20"/>
          <w:szCs w:val="20"/>
        </w:rPr>
        <w:t>]= [DVS Review Effort] in minutes</w:t>
      </w:r>
    </w:p>
    <w:p w14:paraId="6FDD38DA" w14:textId="77777777" w:rsidR="002C574B" w:rsidRDefault="002C574B" w:rsidP="002C574B">
      <w:pPr>
        <w:autoSpaceDE w:val="0"/>
        <w:autoSpaceDN w:val="0"/>
        <w:adjustRightInd w:val="0"/>
        <w:spacing w:after="0" w:line="240" w:lineRule="auto"/>
        <w:rPr>
          <w:rFonts w:ascii="Courier New" w:hAnsi="Courier New" w:cs="Courier New"/>
          <w:noProof/>
          <w:color w:val="0000FF"/>
          <w:sz w:val="20"/>
          <w:szCs w:val="20"/>
        </w:rPr>
      </w:pPr>
    </w:p>
    <w:p w14:paraId="14DAFF94" w14:textId="77777777" w:rsidR="002C574B" w:rsidRPr="00051B58" w:rsidRDefault="002C574B" w:rsidP="002C574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[DVS Review Effort]</w:t>
      </w:r>
      <w:r w:rsidRPr="00051B58">
        <w:rPr>
          <w:rFonts w:ascii="Courier New" w:hAnsi="Courier New" w:cs="Courier New"/>
          <w:noProof/>
          <w:sz w:val="20"/>
          <w:szCs w:val="20"/>
        </w:rPr>
        <w:t xml:space="preserve"> for each day between the period [Start Date] and [End Date]</w:t>
      </w:r>
      <w:r>
        <w:rPr>
          <w:rFonts w:ascii="Courier New" w:hAnsi="Courier New" w:cs="Courier New"/>
          <w:noProof/>
          <w:sz w:val="20"/>
          <w:szCs w:val="20"/>
        </w:rPr>
        <w:t xml:space="preserve"> </w:t>
      </w:r>
    </w:p>
    <w:p w14:paraId="308B9853" w14:textId="77777777" w:rsidR="002C574B" w:rsidRDefault="002C574B" w:rsidP="002C574B">
      <w:pPr>
        <w:autoSpaceDE w:val="0"/>
        <w:autoSpaceDN w:val="0"/>
        <w:adjustRightInd w:val="0"/>
        <w:spacing w:after="0" w:line="240" w:lineRule="auto"/>
        <w:rPr>
          <w:rFonts w:ascii="Courier New" w:hAnsi="Courier New" w:cs="Courier New"/>
          <w:noProof/>
          <w:color w:val="0000FF"/>
          <w:sz w:val="20"/>
          <w:szCs w:val="20"/>
        </w:rPr>
      </w:pPr>
    </w:p>
    <w:p w14:paraId="765F6D88" w14:textId="77777777" w:rsidR="002C574B" w:rsidRDefault="002C574B" w:rsidP="002C574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Where:</w:t>
      </w:r>
    </w:p>
    <w:p w14:paraId="45FA0240" w14:textId="77777777" w:rsidR="002C574B" w:rsidRDefault="002C574B" w:rsidP="002C574B">
      <w:pPr>
        <w:autoSpaceDE w:val="0"/>
        <w:autoSpaceDN w:val="0"/>
        <w:adjustRightInd w:val="0"/>
        <w:spacing w:after="0" w:line="240" w:lineRule="auto"/>
        <w:rPr>
          <w:rFonts w:ascii="Courier New" w:hAnsi="Courier New" w:cs="Courier New"/>
          <w:noProof/>
          <w:color w:val="0000FF"/>
          <w:sz w:val="20"/>
          <w:szCs w:val="20"/>
        </w:rPr>
      </w:pPr>
    </w:p>
    <w:p w14:paraId="2335373B" w14:textId="77777777" w:rsidR="002C574B" w:rsidRDefault="002C574B" w:rsidP="002C574B">
      <w:pPr>
        <w:autoSpaceDE w:val="0"/>
        <w:autoSpaceDN w:val="0"/>
        <w:adjustRightInd w:val="0"/>
        <w:spacing w:after="0" w:line="240" w:lineRule="auto"/>
        <w:rPr>
          <w:rFonts w:ascii="Courier New" w:hAnsi="Courier New" w:cs="Courier New"/>
          <w:noProof/>
          <w:color w:val="0000FF"/>
          <w:sz w:val="20"/>
          <w:szCs w:val="20"/>
        </w:rPr>
      </w:pPr>
    </w:p>
    <w:p w14:paraId="4B948E13" w14:textId="77777777" w:rsidR="002C574B" w:rsidRDefault="002C574B" w:rsidP="002C574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[DVS Review Effort] in minutes = </w:t>
      </w:r>
    </w:p>
    <w:p w14:paraId="1D1B5F39" w14:textId="77777777" w:rsidR="002C574B" w:rsidRDefault="002C574B" w:rsidP="002C574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ab/>
        <w:t>(</w:t>
      </w:r>
      <w:r>
        <w:rPr>
          <w:rFonts w:ascii="Courier New" w:hAnsi="Courier New" w:cs="Courier New"/>
          <w:noProof/>
          <w:sz w:val="20"/>
          <w:szCs w:val="20"/>
        </w:rPr>
        <w:t xml:space="preserve">Edit_checks_completed * 3.5) </w:t>
      </w:r>
    </w:p>
    <w:p w14:paraId="3E20CBE6" w14:textId="77777777" w:rsidR="002C574B" w:rsidRDefault="002C574B" w:rsidP="002C574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ab/>
        <w:t>/ [Number of Business Days from Start Date to End Date]</w:t>
      </w:r>
    </w:p>
    <w:p w14:paraId="0B3B0742" w14:textId="77777777" w:rsidR="002C574B" w:rsidRDefault="002C574B" w:rsidP="002C574B">
      <w:pPr>
        <w:autoSpaceDE w:val="0"/>
        <w:autoSpaceDN w:val="0"/>
        <w:adjustRightInd w:val="0"/>
        <w:spacing w:after="0" w:line="240" w:lineRule="auto"/>
        <w:rPr>
          <w:rFonts w:ascii="Courier New" w:hAnsi="Courier New" w:cs="Courier New"/>
          <w:noProof/>
          <w:color w:val="0000FF"/>
          <w:sz w:val="20"/>
          <w:szCs w:val="20"/>
        </w:rPr>
      </w:pPr>
    </w:p>
    <w:p w14:paraId="72921423" w14:textId="77777777" w:rsidR="002C574B" w:rsidRDefault="002C574B" w:rsidP="002C574B">
      <w:pPr>
        <w:pStyle w:val="Heading4"/>
        <w:rPr>
          <w:noProof/>
        </w:rPr>
      </w:pPr>
      <w:r>
        <w:rPr>
          <w:noProof/>
        </w:rPr>
        <w:t xml:space="preserve">Start Date </w:t>
      </w:r>
    </w:p>
    <w:p w14:paraId="691B8683" w14:textId="77777777" w:rsidR="002C574B" w:rsidRDefault="002C574B" w:rsidP="002C574B">
      <w:pPr>
        <w:autoSpaceDE w:val="0"/>
        <w:autoSpaceDN w:val="0"/>
        <w:adjustRightInd w:val="0"/>
        <w:spacing w:after="0" w:line="240" w:lineRule="auto"/>
        <w:rPr>
          <w:rFonts w:ascii="Courier New" w:hAnsi="Courier New" w:cs="Courier New"/>
          <w:noProof/>
          <w:color w:val="0000FF"/>
          <w:sz w:val="20"/>
          <w:szCs w:val="20"/>
        </w:rPr>
      </w:pPr>
    </w:p>
    <w:p w14:paraId="1DCB6F78" w14:textId="15D46C9F" w:rsidR="002C574B" w:rsidRDefault="002C574B" w:rsidP="002C574B">
      <w:pPr>
        <w:autoSpaceDE w:val="0"/>
        <w:autoSpaceDN w:val="0"/>
        <w:adjustRightInd w:val="0"/>
        <w:spacing w:after="0" w:line="240" w:lineRule="auto"/>
        <w:ind w:firstLine="720"/>
        <w:rPr>
          <w:rFonts w:ascii="Courier New" w:hAnsi="Courier New" w:cs="Courier New"/>
          <w:noProof/>
          <w:color w:val="0000FF"/>
          <w:sz w:val="20"/>
          <w:szCs w:val="20"/>
        </w:rPr>
      </w:pPr>
      <w:r>
        <w:rPr>
          <w:rFonts w:ascii="Courier New" w:hAnsi="Courier New" w:cs="Courier New"/>
          <w:noProof/>
          <w:color w:val="0000FF"/>
          <w:sz w:val="20"/>
          <w:szCs w:val="20"/>
        </w:rPr>
        <w:t>[Start Date] = [</w:t>
      </w:r>
      <w:r>
        <w:rPr>
          <w:rFonts w:ascii="Courier New" w:hAnsi="Courier New" w:cs="Courier New"/>
          <w:noProof/>
          <w:sz w:val="20"/>
          <w:szCs w:val="20"/>
        </w:rPr>
        <w:t>Time ProtocolApproval Planned] + 23 Business Days</w:t>
      </w:r>
    </w:p>
    <w:p w14:paraId="20801F72" w14:textId="77777777" w:rsidR="002C574B" w:rsidRDefault="002C574B" w:rsidP="002C574B">
      <w:pPr>
        <w:autoSpaceDE w:val="0"/>
        <w:autoSpaceDN w:val="0"/>
        <w:adjustRightInd w:val="0"/>
        <w:spacing w:after="0" w:line="240" w:lineRule="auto"/>
        <w:rPr>
          <w:rFonts w:ascii="Courier New" w:hAnsi="Courier New" w:cs="Courier New"/>
          <w:noProof/>
          <w:color w:val="0000FF"/>
          <w:sz w:val="20"/>
          <w:szCs w:val="20"/>
        </w:rPr>
      </w:pPr>
    </w:p>
    <w:p w14:paraId="6E430B83" w14:textId="77777777" w:rsidR="002C574B" w:rsidRDefault="002C574B" w:rsidP="002C574B">
      <w:pPr>
        <w:pStyle w:val="Heading4"/>
        <w:rPr>
          <w:noProof/>
        </w:rPr>
      </w:pPr>
      <w:r>
        <w:rPr>
          <w:noProof/>
        </w:rPr>
        <w:t>End Date</w:t>
      </w:r>
    </w:p>
    <w:p w14:paraId="1D1D9C26" w14:textId="77777777" w:rsidR="002C574B" w:rsidRDefault="002C574B" w:rsidP="002C574B">
      <w:pPr>
        <w:autoSpaceDE w:val="0"/>
        <w:autoSpaceDN w:val="0"/>
        <w:adjustRightInd w:val="0"/>
        <w:spacing w:after="0" w:line="240" w:lineRule="auto"/>
        <w:rPr>
          <w:rFonts w:ascii="Courier New" w:hAnsi="Courier New" w:cs="Courier New"/>
          <w:noProof/>
          <w:color w:val="0000FF"/>
          <w:sz w:val="20"/>
          <w:szCs w:val="20"/>
        </w:rPr>
      </w:pPr>
    </w:p>
    <w:p w14:paraId="406E68C1" w14:textId="6DA7DB50" w:rsidR="002C574B" w:rsidRDefault="002C574B" w:rsidP="002C574B">
      <w:pPr>
        <w:autoSpaceDE w:val="0"/>
        <w:autoSpaceDN w:val="0"/>
        <w:adjustRightInd w:val="0"/>
        <w:spacing w:after="0" w:line="240" w:lineRule="auto"/>
        <w:ind w:firstLine="720"/>
        <w:rPr>
          <w:rFonts w:ascii="Courier New" w:hAnsi="Courier New" w:cs="Courier New"/>
          <w:noProof/>
          <w:color w:val="0000FF"/>
          <w:sz w:val="20"/>
          <w:szCs w:val="20"/>
        </w:rPr>
      </w:pPr>
      <w:r>
        <w:rPr>
          <w:rFonts w:ascii="Courier New" w:hAnsi="Courier New" w:cs="Courier New"/>
          <w:noProof/>
          <w:color w:val="0000FF"/>
          <w:sz w:val="20"/>
          <w:szCs w:val="20"/>
        </w:rPr>
        <w:t>[End Date] = [</w:t>
      </w:r>
      <w:r>
        <w:t>Start Date] + 3 Business Days</w:t>
      </w:r>
    </w:p>
    <w:p w14:paraId="66B5881B" w14:textId="77777777" w:rsidR="002C574B" w:rsidRDefault="002C574B" w:rsidP="002C574B">
      <w:pPr>
        <w:rPr>
          <w:rFonts w:asciiTheme="majorHAnsi" w:eastAsiaTheme="majorEastAsia" w:hAnsiTheme="majorHAnsi" w:cstheme="majorBidi"/>
          <w:b/>
          <w:bCs/>
          <w:noProof/>
          <w:color w:val="4F81BD" w:themeColor="accent1"/>
        </w:rPr>
      </w:pPr>
      <w:r>
        <w:rPr>
          <w:noProof/>
        </w:rPr>
        <w:br w:type="page"/>
      </w:r>
    </w:p>
    <w:p w14:paraId="5D336566" w14:textId="43FC0A73" w:rsidR="002C574B" w:rsidRDefault="002C50FA" w:rsidP="002C574B">
      <w:pPr>
        <w:pStyle w:val="Heading3"/>
        <w:rPr>
          <w:noProof/>
        </w:rPr>
      </w:pPr>
      <w:r>
        <w:rPr>
          <w:noProof/>
        </w:rPr>
        <w:lastRenderedPageBreak/>
        <w:t>New_</w:t>
      </w:r>
      <w:r w:rsidR="002C574B">
        <w:rPr>
          <w:noProof/>
        </w:rPr>
        <w:t>Setup_Round1EditCheckProgrammingEffort</w:t>
      </w:r>
    </w:p>
    <w:p w14:paraId="17C5E1FC" w14:textId="77777777" w:rsidR="002C574B" w:rsidRDefault="002C574B" w:rsidP="002C574B">
      <w:pPr>
        <w:autoSpaceDE w:val="0"/>
        <w:autoSpaceDN w:val="0"/>
        <w:adjustRightInd w:val="0"/>
        <w:spacing w:after="0" w:line="240" w:lineRule="auto"/>
        <w:ind w:firstLine="720"/>
        <w:rPr>
          <w:rFonts w:ascii="Courier New" w:hAnsi="Courier New" w:cs="Courier New"/>
          <w:noProof/>
          <w:sz w:val="20"/>
          <w:szCs w:val="20"/>
        </w:rPr>
      </w:pPr>
    </w:p>
    <w:p w14:paraId="1D7B318D" w14:textId="77777777" w:rsidR="002C574B" w:rsidRPr="00950AE9" w:rsidRDefault="002C574B" w:rsidP="002C574B">
      <w:r w:rsidRPr="00950AE9">
        <w:rPr>
          <w:highlight w:val="yellow"/>
        </w:rPr>
        <w:t xml:space="preserve">Your </w:t>
      </w:r>
      <w:r>
        <w:rPr>
          <w:highlight w:val="yellow"/>
        </w:rPr>
        <w:t>definition</w:t>
      </w:r>
      <w:r w:rsidRPr="00950AE9">
        <w:rPr>
          <w:highlight w:val="yellow"/>
        </w:rPr>
        <w:t>:</w:t>
      </w:r>
    </w:p>
    <w:p w14:paraId="1A28C01F" w14:textId="77777777" w:rsidR="002C574B" w:rsidRPr="005E73C0" w:rsidRDefault="002C574B" w:rsidP="002C574B">
      <w:pPr>
        <w:rPr>
          <w:highlight w:val="yellow"/>
        </w:rPr>
      </w:pPr>
      <w:commentRangeStart w:id="118"/>
      <w:r w:rsidRPr="005E73C0">
        <w:rPr>
          <w:highlight w:val="yellow"/>
        </w:rPr>
        <w:t xml:space="preserve">Get Number of edit checks from CDMS Tracker = M or from Description -&gt; Assumptions </w:t>
      </w:r>
      <w:proofErr w:type="gramStart"/>
      <w:r w:rsidRPr="005E73C0">
        <w:rPr>
          <w:highlight w:val="yellow"/>
        </w:rPr>
        <w:t>( Total</w:t>
      </w:r>
      <w:proofErr w:type="gramEnd"/>
      <w:r w:rsidRPr="005E73C0">
        <w:rPr>
          <w:highlight w:val="yellow"/>
        </w:rPr>
        <w:t xml:space="preserve"> Unique Forms)</w:t>
      </w:r>
      <w:commentRangeEnd w:id="118"/>
      <w:r w:rsidR="00480DF3">
        <w:rPr>
          <w:rStyle w:val="CommentReference"/>
          <w:rFonts w:ascii="Calibri" w:hAnsi="Calibri" w:cs="Times New Roman"/>
        </w:rPr>
        <w:commentReference w:id="118"/>
      </w:r>
    </w:p>
    <w:p w14:paraId="285F2D32" w14:textId="3A32F00C" w:rsidR="002C574B" w:rsidRDefault="002C574B" w:rsidP="002C574B">
      <w:pPr>
        <w:rPr>
          <w:highlight w:val="yellow"/>
        </w:rPr>
      </w:pPr>
      <w:r w:rsidRPr="00941272">
        <w:rPr>
          <w:highlight w:val="yellow"/>
        </w:rPr>
        <w:t>(M*16 minutes)/Duration of “Round 1 Edit Check Programming”</w:t>
      </w:r>
    </w:p>
    <w:p w14:paraId="79CBCD9A" w14:textId="77777777" w:rsidR="002C50FA" w:rsidRPr="00034963" w:rsidRDefault="002C50FA" w:rsidP="002C50FA">
      <w:pPr>
        <w:rPr>
          <w:b/>
          <w:highlight w:val="yellow"/>
        </w:rPr>
      </w:pPr>
      <w:r w:rsidRPr="00034963">
        <w:rPr>
          <w:rFonts w:ascii="Courier New" w:hAnsi="Courier New" w:cs="Courier New"/>
          <w:b/>
          <w:noProof/>
          <w:color w:val="0000FF"/>
          <w:sz w:val="20"/>
          <w:szCs w:val="20"/>
          <w:highlight w:val="yellow"/>
        </w:rPr>
        <w:t>[</w:t>
      </w:r>
      <w:r w:rsidRPr="00034963">
        <w:rPr>
          <w:rFonts w:ascii="Courier New" w:hAnsi="Courier New" w:cs="Courier New"/>
          <w:b/>
          <w:noProof/>
          <w:sz w:val="20"/>
          <w:szCs w:val="20"/>
          <w:highlight w:val="yellow"/>
        </w:rPr>
        <w:t>Time ProtocolApproval Planned] = current date + 41 days</w:t>
      </w:r>
    </w:p>
    <w:p w14:paraId="4F2FDA05" w14:textId="77777777" w:rsidR="002C50FA" w:rsidRPr="005E73C0" w:rsidRDefault="002C50FA" w:rsidP="002C574B">
      <w:pPr>
        <w:rPr>
          <w:highlight w:val="yellow"/>
        </w:rPr>
      </w:pPr>
    </w:p>
    <w:p w14:paraId="66559906" w14:textId="77777777" w:rsidR="002C574B" w:rsidRDefault="002C574B" w:rsidP="002C574B">
      <w:pPr>
        <w:autoSpaceDE w:val="0"/>
        <w:autoSpaceDN w:val="0"/>
        <w:adjustRightInd w:val="0"/>
        <w:spacing w:after="0" w:line="240" w:lineRule="auto"/>
        <w:ind w:firstLine="720"/>
        <w:rPr>
          <w:rFonts w:ascii="Courier New" w:hAnsi="Courier New" w:cs="Courier New"/>
          <w:noProof/>
          <w:sz w:val="20"/>
          <w:szCs w:val="20"/>
        </w:rPr>
      </w:pPr>
    </w:p>
    <w:p w14:paraId="7CDC6E6A" w14:textId="055EB415" w:rsidR="002C574B" w:rsidRDefault="002C574B" w:rsidP="002C574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w:t>
      </w:r>
      <w:r w:rsidR="002C50FA" w:rsidRPr="002C50FA">
        <w:rPr>
          <w:rFonts w:ascii="Courier New" w:hAnsi="Courier New" w:cs="Courier New"/>
          <w:noProof/>
          <w:color w:val="0000FF"/>
          <w:sz w:val="20"/>
          <w:szCs w:val="20"/>
        </w:rPr>
        <w:t>New_Setup_Round1EditCheckProgrammingEffort</w:t>
      </w:r>
      <w:r>
        <w:rPr>
          <w:rFonts w:ascii="Courier New" w:hAnsi="Courier New" w:cs="Courier New"/>
          <w:noProof/>
          <w:color w:val="0000FF"/>
          <w:sz w:val="20"/>
          <w:szCs w:val="20"/>
        </w:rPr>
        <w:t xml:space="preserve">] = </w:t>
      </w:r>
    </w:p>
    <w:p w14:paraId="2F84E6A6" w14:textId="71B7BD08" w:rsidR="002C574B" w:rsidRDefault="002C574B" w:rsidP="002C574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w:t>
      </w:r>
      <w:r w:rsidR="002C50FA" w:rsidRPr="002C50FA">
        <w:rPr>
          <w:rFonts w:ascii="Courier New" w:hAnsi="Courier New" w:cs="Courier New"/>
          <w:noProof/>
          <w:color w:val="0000FF"/>
          <w:sz w:val="20"/>
          <w:szCs w:val="20"/>
        </w:rPr>
        <w:t>New_Setup_Round1EditCheckProgrammingEffort</w:t>
      </w:r>
      <w:r>
        <w:rPr>
          <w:rFonts w:ascii="Courier New" w:hAnsi="Courier New" w:cs="Courier New"/>
          <w:noProof/>
          <w:color w:val="0000FF"/>
          <w:sz w:val="20"/>
          <w:szCs w:val="20"/>
        </w:rPr>
        <w:t>] in minutes</w:t>
      </w:r>
    </w:p>
    <w:p w14:paraId="189137D0" w14:textId="77777777" w:rsidR="002C574B" w:rsidRDefault="002C574B" w:rsidP="002C574B">
      <w:pPr>
        <w:autoSpaceDE w:val="0"/>
        <w:autoSpaceDN w:val="0"/>
        <w:adjustRightInd w:val="0"/>
        <w:spacing w:after="0" w:line="240" w:lineRule="auto"/>
        <w:rPr>
          <w:rFonts w:ascii="Courier New" w:hAnsi="Courier New" w:cs="Courier New"/>
          <w:noProof/>
          <w:color w:val="0000FF"/>
          <w:sz w:val="20"/>
          <w:szCs w:val="20"/>
        </w:rPr>
      </w:pPr>
    </w:p>
    <w:p w14:paraId="1616E14F" w14:textId="7F1BB18D" w:rsidR="002C574B" w:rsidRPr="00051B58" w:rsidRDefault="002C574B" w:rsidP="002C574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w:t>
      </w:r>
      <w:r w:rsidR="002C50FA" w:rsidRPr="002C50FA">
        <w:rPr>
          <w:rFonts w:ascii="Courier New" w:hAnsi="Courier New" w:cs="Courier New"/>
          <w:noProof/>
          <w:color w:val="0000FF"/>
          <w:sz w:val="20"/>
          <w:szCs w:val="20"/>
        </w:rPr>
        <w:t>New_Setup_Round1EditCheckProgrammingEffort</w:t>
      </w:r>
      <w:r>
        <w:rPr>
          <w:rFonts w:ascii="Courier New" w:hAnsi="Courier New" w:cs="Courier New"/>
          <w:noProof/>
          <w:color w:val="0000FF"/>
          <w:sz w:val="20"/>
          <w:szCs w:val="20"/>
        </w:rPr>
        <w:t>]</w:t>
      </w:r>
      <w:r w:rsidRPr="00051B58">
        <w:rPr>
          <w:rFonts w:ascii="Courier New" w:hAnsi="Courier New" w:cs="Courier New"/>
          <w:noProof/>
          <w:sz w:val="20"/>
          <w:szCs w:val="20"/>
        </w:rPr>
        <w:t xml:space="preserve"> for each day between the period [Start Date] and [End Date]</w:t>
      </w:r>
      <w:r>
        <w:rPr>
          <w:rFonts w:ascii="Courier New" w:hAnsi="Courier New" w:cs="Courier New"/>
          <w:noProof/>
          <w:sz w:val="20"/>
          <w:szCs w:val="20"/>
        </w:rPr>
        <w:t xml:space="preserve"> </w:t>
      </w:r>
    </w:p>
    <w:p w14:paraId="06CE56C4" w14:textId="77777777" w:rsidR="002C574B" w:rsidRDefault="002C574B" w:rsidP="002C574B">
      <w:pPr>
        <w:autoSpaceDE w:val="0"/>
        <w:autoSpaceDN w:val="0"/>
        <w:adjustRightInd w:val="0"/>
        <w:spacing w:after="0" w:line="240" w:lineRule="auto"/>
        <w:rPr>
          <w:rFonts w:ascii="Courier New" w:hAnsi="Courier New" w:cs="Courier New"/>
          <w:noProof/>
          <w:color w:val="0000FF"/>
          <w:sz w:val="20"/>
          <w:szCs w:val="20"/>
        </w:rPr>
      </w:pPr>
    </w:p>
    <w:p w14:paraId="34E3401F" w14:textId="77777777" w:rsidR="002C574B" w:rsidRDefault="002C574B" w:rsidP="002C574B">
      <w:pPr>
        <w:autoSpaceDE w:val="0"/>
        <w:autoSpaceDN w:val="0"/>
        <w:adjustRightInd w:val="0"/>
        <w:spacing w:after="0" w:line="240" w:lineRule="auto"/>
        <w:rPr>
          <w:rFonts w:ascii="Courier New" w:hAnsi="Courier New" w:cs="Courier New"/>
          <w:noProof/>
          <w:color w:val="0000FF"/>
          <w:sz w:val="20"/>
          <w:szCs w:val="20"/>
        </w:rPr>
      </w:pPr>
    </w:p>
    <w:p w14:paraId="0D1FB178" w14:textId="77777777" w:rsidR="002C574B" w:rsidRDefault="002C574B" w:rsidP="002C574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Where:</w:t>
      </w:r>
    </w:p>
    <w:p w14:paraId="13E7F1A8" w14:textId="77777777" w:rsidR="002C574B" w:rsidRDefault="002C574B" w:rsidP="002C574B">
      <w:pPr>
        <w:autoSpaceDE w:val="0"/>
        <w:autoSpaceDN w:val="0"/>
        <w:adjustRightInd w:val="0"/>
        <w:spacing w:after="0" w:line="240" w:lineRule="auto"/>
        <w:rPr>
          <w:rFonts w:ascii="Courier New" w:hAnsi="Courier New" w:cs="Courier New"/>
          <w:noProof/>
          <w:color w:val="0000FF"/>
          <w:sz w:val="20"/>
          <w:szCs w:val="20"/>
        </w:rPr>
      </w:pPr>
    </w:p>
    <w:p w14:paraId="442E8230" w14:textId="68E7B01C" w:rsidR="002C574B" w:rsidRDefault="002C574B" w:rsidP="002C574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w:t>
      </w:r>
      <w:r w:rsidR="002C50FA" w:rsidRPr="002C50FA">
        <w:rPr>
          <w:rFonts w:ascii="Courier New" w:hAnsi="Courier New" w:cs="Courier New"/>
          <w:noProof/>
          <w:color w:val="0000FF"/>
          <w:sz w:val="20"/>
          <w:szCs w:val="20"/>
        </w:rPr>
        <w:t>New_Setup_Round1EditCheckProgrammingEffort</w:t>
      </w:r>
      <w:r>
        <w:rPr>
          <w:rFonts w:ascii="Courier New" w:hAnsi="Courier New" w:cs="Courier New"/>
          <w:noProof/>
          <w:color w:val="0000FF"/>
          <w:sz w:val="20"/>
          <w:szCs w:val="20"/>
        </w:rPr>
        <w:t xml:space="preserve">] in minutes = </w:t>
      </w:r>
    </w:p>
    <w:p w14:paraId="47454234" w14:textId="77777777" w:rsidR="002C574B" w:rsidRDefault="002C574B" w:rsidP="002C574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ab/>
        <w:t>(</w:t>
      </w:r>
      <w:r>
        <w:rPr>
          <w:rFonts w:ascii="Courier New" w:hAnsi="Courier New" w:cs="Courier New"/>
          <w:noProof/>
          <w:sz w:val="20"/>
          <w:szCs w:val="20"/>
        </w:rPr>
        <w:t xml:space="preserve">Edit_checks_completed * 16) </w:t>
      </w:r>
    </w:p>
    <w:p w14:paraId="4709ABC4" w14:textId="77777777" w:rsidR="002C574B" w:rsidRDefault="002C574B" w:rsidP="002C574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ab/>
        <w:t>/ [Number of Business Days from Start Date to End Date]</w:t>
      </w:r>
    </w:p>
    <w:p w14:paraId="590F671A" w14:textId="77777777" w:rsidR="002C574B" w:rsidRDefault="002C574B" w:rsidP="002C574B">
      <w:pPr>
        <w:autoSpaceDE w:val="0"/>
        <w:autoSpaceDN w:val="0"/>
        <w:adjustRightInd w:val="0"/>
        <w:spacing w:after="0" w:line="240" w:lineRule="auto"/>
        <w:rPr>
          <w:rFonts w:ascii="Courier New" w:hAnsi="Courier New" w:cs="Courier New"/>
          <w:noProof/>
          <w:color w:val="0000FF"/>
          <w:sz w:val="20"/>
          <w:szCs w:val="20"/>
        </w:rPr>
      </w:pPr>
    </w:p>
    <w:p w14:paraId="3EF335AC" w14:textId="77777777" w:rsidR="002C574B" w:rsidRDefault="002C574B" w:rsidP="002C574B">
      <w:pPr>
        <w:pStyle w:val="Heading4"/>
        <w:rPr>
          <w:noProof/>
        </w:rPr>
      </w:pPr>
      <w:r>
        <w:rPr>
          <w:noProof/>
        </w:rPr>
        <w:t xml:space="preserve">Start Date </w:t>
      </w:r>
    </w:p>
    <w:p w14:paraId="135EF089" w14:textId="77777777" w:rsidR="002C574B" w:rsidRDefault="002C574B" w:rsidP="002C574B">
      <w:pPr>
        <w:autoSpaceDE w:val="0"/>
        <w:autoSpaceDN w:val="0"/>
        <w:adjustRightInd w:val="0"/>
        <w:spacing w:after="0" w:line="240" w:lineRule="auto"/>
        <w:rPr>
          <w:rFonts w:ascii="Courier New" w:hAnsi="Courier New" w:cs="Courier New"/>
          <w:noProof/>
          <w:color w:val="0000FF"/>
          <w:sz w:val="20"/>
          <w:szCs w:val="20"/>
        </w:rPr>
      </w:pPr>
    </w:p>
    <w:p w14:paraId="7ADD705D" w14:textId="1B5E0156" w:rsidR="002C574B" w:rsidRDefault="00A541D4" w:rsidP="002C574B">
      <w:pPr>
        <w:autoSpaceDE w:val="0"/>
        <w:autoSpaceDN w:val="0"/>
        <w:adjustRightInd w:val="0"/>
        <w:spacing w:after="0" w:line="240" w:lineRule="auto"/>
        <w:ind w:firstLine="720"/>
        <w:rPr>
          <w:rFonts w:ascii="Courier New" w:hAnsi="Courier New" w:cs="Courier New"/>
          <w:noProof/>
          <w:color w:val="0000FF"/>
          <w:sz w:val="20"/>
          <w:szCs w:val="20"/>
        </w:rPr>
      </w:pPr>
      <w:r>
        <w:rPr>
          <w:rFonts w:ascii="Courier New" w:hAnsi="Courier New" w:cs="Courier New"/>
          <w:noProof/>
          <w:color w:val="0000FF"/>
          <w:sz w:val="20"/>
          <w:szCs w:val="20"/>
        </w:rPr>
        <w:t xml:space="preserve"> </w:t>
      </w:r>
      <w:r w:rsidR="002C574B">
        <w:rPr>
          <w:rFonts w:ascii="Courier New" w:hAnsi="Courier New" w:cs="Courier New"/>
          <w:noProof/>
          <w:color w:val="0000FF"/>
          <w:sz w:val="20"/>
          <w:szCs w:val="20"/>
        </w:rPr>
        <w:t>[Start Date] = [</w:t>
      </w:r>
      <w:r w:rsidR="002C574B">
        <w:rPr>
          <w:rFonts w:ascii="Courier New" w:hAnsi="Courier New" w:cs="Courier New"/>
          <w:noProof/>
          <w:sz w:val="20"/>
          <w:szCs w:val="20"/>
        </w:rPr>
        <w:t>Time ProtocolApproval Planned] + 29 Business Days</w:t>
      </w:r>
    </w:p>
    <w:p w14:paraId="1C2C90DB" w14:textId="77777777" w:rsidR="002C574B" w:rsidRDefault="002C574B" w:rsidP="002C574B">
      <w:pPr>
        <w:autoSpaceDE w:val="0"/>
        <w:autoSpaceDN w:val="0"/>
        <w:adjustRightInd w:val="0"/>
        <w:spacing w:after="0" w:line="240" w:lineRule="auto"/>
        <w:rPr>
          <w:rFonts w:ascii="Courier New" w:hAnsi="Courier New" w:cs="Courier New"/>
          <w:noProof/>
          <w:color w:val="0000FF"/>
          <w:sz w:val="20"/>
          <w:szCs w:val="20"/>
        </w:rPr>
      </w:pPr>
    </w:p>
    <w:p w14:paraId="74BDD8C7" w14:textId="77777777" w:rsidR="002C574B" w:rsidRPr="00DF7CC8" w:rsidRDefault="002C574B" w:rsidP="002C574B">
      <w:pPr>
        <w:pStyle w:val="Heading4"/>
      </w:pPr>
      <w:r w:rsidRPr="00DF7CC8">
        <w:t>End Date</w:t>
      </w:r>
    </w:p>
    <w:p w14:paraId="12A3DBA9" w14:textId="00660EEC" w:rsidR="002C574B" w:rsidRDefault="00A541D4" w:rsidP="002C574B">
      <w:pPr>
        <w:autoSpaceDE w:val="0"/>
        <w:autoSpaceDN w:val="0"/>
        <w:adjustRightInd w:val="0"/>
        <w:spacing w:after="0" w:line="240" w:lineRule="auto"/>
        <w:ind w:firstLine="720"/>
        <w:rPr>
          <w:rFonts w:ascii="Courier New" w:hAnsi="Courier New" w:cs="Courier New"/>
          <w:noProof/>
          <w:color w:val="0000FF"/>
          <w:sz w:val="20"/>
          <w:szCs w:val="20"/>
        </w:rPr>
      </w:pPr>
      <w:r>
        <w:rPr>
          <w:rFonts w:ascii="Courier New" w:hAnsi="Courier New" w:cs="Courier New"/>
          <w:noProof/>
          <w:color w:val="0000FF"/>
          <w:sz w:val="20"/>
          <w:szCs w:val="20"/>
        </w:rPr>
        <w:t xml:space="preserve"> </w:t>
      </w:r>
      <w:r w:rsidR="002C574B">
        <w:rPr>
          <w:rFonts w:ascii="Courier New" w:hAnsi="Courier New" w:cs="Courier New"/>
          <w:noProof/>
          <w:color w:val="0000FF"/>
          <w:sz w:val="20"/>
          <w:szCs w:val="20"/>
        </w:rPr>
        <w:t xml:space="preserve">[Start Date] = </w:t>
      </w:r>
      <w:r w:rsidR="002C574B">
        <w:t>[</w:t>
      </w:r>
      <w:r w:rsidR="002C574B">
        <w:rPr>
          <w:rFonts w:ascii="Courier New" w:hAnsi="Courier New" w:cs="Courier New"/>
          <w:noProof/>
          <w:sz w:val="20"/>
          <w:szCs w:val="20"/>
        </w:rPr>
        <w:t>Start Date] + 6 Calendar Days</w:t>
      </w:r>
    </w:p>
    <w:p w14:paraId="332EADD9" w14:textId="77777777" w:rsidR="002C574B" w:rsidRPr="00826135" w:rsidRDefault="002C574B" w:rsidP="002C574B"/>
    <w:p w14:paraId="20D0344D" w14:textId="77777777" w:rsidR="002C574B" w:rsidRDefault="002C574B" w:rsidP="002C574B">
      <w:pPr>
        <w:rPr>
          <w:rFonts w:asciiTheme="majorHAnsi" w:eastAsiaTheme="majorEastAsia" w:hAnsiTheme="majorHAnsi" w:cstheme="majorBidi"/>
          <w:b/>
          <w:bCs/>
          <w:noProof/>
          <w:color w:val="4F81BD" w:themeColor="accent1"/>
        </w:rPr>
      </w:pPr>
      <w:r>
        <w:rPr>
          <w:noProof/>
        </w:rPr>
        <w:br w:type="page"/>
      </w:r>
    </w:p>
    <w:p w14:paraId="6E7338F9" w14:textId="73D89A07" w:rsidR="002C574B" w:rsidRDefault="00A541D4" w:rsidP="002C574B">
      <w:pPr>
        <w:pStyle w:val="Heading3"/>
        <w:rPr>
          <w:noProof/>
        </w:rPr>
      </w:pPr>
      <w:r>
        <w:rPr>
          <w:noProof/>
        </w:rPr>
        <w:lastRenderedPageBreak/>
        <w:t>New_</w:t>
      </w:r>
      <w:r w:rsidR="002C574B">
        <w:rPr>
          <w:noProof/>
        </w:rPr>
        <w:t xml:space="preserve">Setup_Round2EditCheckProgrammingEffort </w:t>
      </w:r>
    </w:p>
    <w:p w14:paraId="555DA1D7" w14:textId="77777777" w:rsidR="002C574B" w:rsidRDefault="002C574B" w:rsidP="002C574B">
      <w:pPr>
        <w:autoSpaceDE w:val="0"/>
        <w:autoSpaceDN w:val="0"/>
        <w:adjustRightInd w:val="0"/>
        <w:spacing w:after="0" w:line="240" w:lineRule="auto"/>
        <w:rPr>
          <w:rFonts w:ascii="Courier New" w:hAnsi="Courier New" w:cs="Courier New"/>
          <w:noProof/>
          <w:sz w:val="20"/>
          <w:szCs w:val="20"/>
        </w:rPr>
      </w:pPr>
    </w:p>
    <w:p w14:paraId="041698D7" w14:textId="77777777" w:rsidR="002C574B" w:rsidRPr="00950AE9" w:rsidRDefault="002C574B" w:rsidP="002C574B">
      <w:r w:rsidRPr="00950AE9">
        <w:rPr>
          <w:highlight w:val="yellow"/>
        </w:rPr>
        <w:t xml:space="preserve">Your </w:t>
      </w:r>
      <w:r>
        <w:rPr>
          <w:highlight w:val="yellow"/>
        </w:rPr>
        <w:t>definition</w:t>
      </w:r>
      <w:r w:rsidRPr="00950AE9">
        <w:rPr>
          <w:highlight w:val="yellow"/>
        </w:rPr>
        <w:t>:</w:t>
      </w:r>
    </w:p>
    <w:p w14:paraId="71F21A83" w14:textId="77777777" w:rsidR="002C574B" w:rsidRPr="005E73C0" w:rsidRDefault="002C574B" w:rsidP="002C574B">
      <w:pPr>
        <w:rPr>
          <w:highlight w:val="yellow"/>
        </w:rPr>
      </w:pPr>
      <w:commentRangeStart w:id="119"/>
      <w:r w:rsidRPr="005E73C0">
        <w:rPr>
          <w:highlight w:val="yellow"/>
        </w:rPr>
        <w:t xml:space="preserve">Get Number of edit checks from CDMS Tracker = M or from Description -&gt; Assumptions </w:t>
      </w:r>
      <w:proofErr w:type="gramStart"/>
      <w:r w:rsidRPr="005E73C0">
        <w:rPr>
          <w:highlight w:val="yellow"/>
        </w:rPr>
        <w:t>( Total</w:t>
      </w:r>
      <w:proofErr w:type="gramEnd"/>
      <w:r w:rsidRPr="005E73C0">
        <w:rPr>
          <w:highlight w:val="yellow"/>
        </w:rPr>
        <w:t xml:space="preserve"> Unique Forms)</w:t>
      </w:r>
      <w:commentRangeEnd w:id="119"/>
      <w:r w:rsidR="00480DF3">
        <w:rPr>
          <w:rStyle w:val="CommentReference"/>
          <w:rFonts w:ascii="Calibri" w:hAnsi="Calibri" w:cs="Times New Roman"/>
        </w:rPr>
        <w:commentReference w:id="119"/>
      </w:r>
    </w:p>
    <w:p w14:paraId="6FF00C72" w14:textId="34A4D71A" w:rsidR="002C574B" w:rsidRDefault="002C574B" w:rsidP="002C574B">
      <w:pPr>
        <w:rPr>
          <w:highlight w:val="yellow"/>
        </w:rPr>
      </w:pPr>
      <w:r w:rsidRPr="00826135">
        <w:t>(</w:t>
      </w:r>
      <w:r w:rsidRPr="00826135">
        <w:rPr>
          <w:highlight w:val="yellow"/>
        </w:rPr>
        <w:t>M*0.1*16 minutes)/Duration of “Round 2 Edit Check Programming”</w:t>
      </w:r>
    </w:p>
    <w:p w14:paraId="5DD73261" w14:textId="77777777" w:rsidR="00A541D4" w:rsidRPr="00034963" w:rsidRDefault="00A541D4" w:rsidP="00A541D4">
      <w:pPr>
        <w:rPr>
          <w:b/>
          <w:highlight w:val="yellow"/>
        </w:rPr>
      </w:pPr>
      <w:r w:rsidRPr="00034963">
        <w:rPr>
          <w:rFonts w:ascii="Courier New" w:hAnsi="Courier New" w:cs="Courier New"/>
          <w:b/>
          <w:noProof/>
          <w:color w:val="0000FF"/>
          <w:sz w:val="20"/>
          <w:szCs w:val="20"/>
          <w:highlight w:val="yellow"/>
        </w:rPr>
        <w:t>[</w:t>
      </w:r>
      <w:r w:rsidRPr="00034963">
        <w:rPr>
          <w:rFonts w:ascii="Courier New" w:hAnsi="Courier New" w:cs="Courier New"/>
          <w:b/>
          <w:noProof/>
          <w:sz w:val="20"/>
          <w:szCs w:val="20"/>
          <w:highlight w:val="yellow"/>
        </w:rPr>
        <w:t>Time ProtocolApproval Planned] = current date + 41 days</w:t>
      </w:r>
    </w:p>
    <w:p w14:paraId="671A712A" w14:textId="77777777" w:rsidR="002C574B" w:rsidRDefault="002C574B" w:rsidP="002C574B">
      <w:pPr>
        <w:autoSpaceDE w:val="0"/>
        <w:autoSpaceDN w:val="0"/>
        <w:adjustRightInd w:val="0"/>
        <w:spacing w:after="0" w:line="240" w:lineRule="auto"/>
        <w:ind w:firstLine="720"/>
        <w:rPr>
          <w:rFonts w:ascii="Courier New" w:hAnsi="Courier New" w:cs="Courier New"/>
          <w:noProof/>
          <w:sz w:val="20"/>
          <w:szCs w:val="20"/>
        </w:rPr>
      </w:pPr>
    </w:p>
    <w:p w14:paraId="7C744CEB" w14:textId="0FE5EF2C" w:rsidR="002C574B" w:rsidRDefault="00A541D4" w:rsidP="002C574B">
      <w:pPr>
        <w:autoSpaceDE w:val="0"/>
        <w:autoSpaceDN w:val="0"/>
        <w:adjustRightInd w:val="0"/>
        <w:spacing w:after="0" w:line="240" w:lineRule="auto"/>
        <w:rPr>
          <w:rFonts w:ascii="Courier New" w:hAnsi="Courier New" w:cs="Courier New"/>
          <w:noProof/>
          <w:color w:val="0000FF"/>
          <w:sz w:val="20"/>
          <w:szCs w:val="20"/>
        </w:rPr>
      </w:pPr>
      <w:r w:rsidRPr="00A541D4">
        <w:rPr>
          <w:rFonts w:ascii="Courier New" w:hAnsi="Courier New" w:cs="Courier New"/>
          <w:noProof/>
          <w:color w:val="0000FF"/>
          <w:sz w:val="20"/>
          <w:szCs w:val="20"/>
        </w:rPr>
        <w:t>New_Setup_Round2EditCheckProgrammingEffort</w:t>
      </w:r>
      <w:r>
        <w:rPr>
          <w:rFonts w:ascii="Courier New" w:hAnsi="Courier New" w:cs="Courier New"/>
          <w:noProof/>
          <w:color w:val="0000FF"/>
          <w:sz w:val="20"/>
          <w:szCs w:val="20"/>
        </w:rPr>
        <w:t xml:space="preserve"> </w:t>
      </w:r>
      <w:r w:rsidR="002C574B">
        <w:rPr>
          <w:rFonts w:ascii="Courier New" w:hAnsi="Courier New" w:cs="Courier New"/>
          <w:noProof/>
          <w:color w:val="0000FF"/>
          <w:sz w:val="20"/>
          <w:szCs w:val="20"/>
        </w:rPr>
        <w:t>= [</w:t>
      </w:r>
      <w:r w:rsidRPr="00A541D4">
        <w:rPr>
          <w:rFonts w:ascii="Courier New" w:hAnsi="Courier New" w:cs="Courier New"/>
          <w:noProof/>
          <w:color w:val="0000FF"/>
          <w:sz w:val="20"/>
          <w:szCs w:val="20"/>
        </w:rPr>
        <w:t>New_Setup_Round2EditCheckProgrammingEffort</w:t>
      </w:r>
      <w:r w:rsidR="002C574B">
        <w:rPr>
          <w:rFonts w:ascii="Courier New" w:hAnsi="Courier New" w:cs="Courier New"/>
          <w:noProof/>
          <w:color w:val="0000FF"/>
          <w:sz w:val="20"/>
          <w:szCs w:val="20"/>
        </w:rPr>
        <w:t>] in minutes</w:t>
      </w:r>
    </w:p>
    <w:p w14:paraId="14B7CC75" w14:textId="77777777" w:rsidR="002C574B" w:rsidRDefault="002C574B" w:rsidP="002C574B">
      <w:pPr>
        <w:autoSpaceDE w:val="0"/>
        <w:autoSpaceDN w:val="0"/>
        <w:adjustRightInd w:val="0"/>
        <w:spacing w:after="0" w:line="240" w:lineRule="auto"/>
        <w:rPr>
          <w:rFonts w:ascii="Courier New" w:hAnsi="Courier New" w:cs="Courier New"/>
          <w:noProof/>
          <w:color w:val="0000FF"/>
          <w:sz w:val="20"/>
          <w:szCs w:val="20"/>
        </w:rPr>
      </w:pPr>
    </w:p>
    <w:p w14:paraId="6A2B6C5C" w14:textId="63BD70C5" w:rsidR="002C574B" w:rsidRPr="00051B58" w:rsidRDefault="002C574B" w:rsidP="002C574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w:t>
      </w:r>
      <w:r w:rsidR="00A541D4" w:rsidRPr="00A541D4">
        <w:rPr>
          <w:rFonts w:ascii="Courier New" w:hAnsi="Courier New" w:cs="Courier New"/>
          <w:noProof/>
          <w:color w:val="0000FF"/>
          <w:sz w:val="20"/>
          <w:szCs w:val="20"/>
        </w:rPr>
        <w:t>New_Setup_Round2EditCheckProgrammingEffort</w:t>
      </w:r>
      <w:r>
        <w:rPr>
          <w:rFonts w:ascii="Courier New" w:hAnsi="Courier New" w:cs="Courier New"/>
          <w:noProof/>
          <w:color w:val="0000FF"/>
          <w:sz w:val="20"/>
          <w:szCs w:val="20"/>
        </w:rPr>
        <w:t>]</w:t>
      </w:r>
      <w:r w:rsidRPr="00051B58">
        <w:rPr>
          <w:rFonts w:ascii="Courier New" w:hAnsi="Courier New" w:cs="Courier New"/>
          <w:noProof/>
          <w:sz w:val="20"/>
          <w:szCs w:val="20"/>
        </w:rPr>
        <w:t xml:space="preserve"> for each day between the period [Start Date] and [End Date]</w:t>
      </w:r>
      <w:r>
        <w:rPr>
          <w:rFonts w:ascii="Courier New" w:hAnsi="Courier New" w:cs="Courier New"/>
          <w:noProof/>
          <w:sz w:val="20"/>
          <w:szCs w:val="20"/>
        </w:rPr>
        <w:t xml:space="preserve"> </w:t>
      </w:r>
    </w:p>
    <w:p w14:paraId="1EE8E6AE" w14:textId="77777777" w:rsidR="002C574B" w:rsidRDefault="002C574B" w:rsidP="002C574B">
      <w:pPr>
        <w:autoSpaceDE w:val="0"/>
        <w:autoSpaceDN w:val="0"/>
        <w:adjustRightInd w:val="0"/>
        <w:spacing w:after="0" w:line="240" w:lineRule="auto"/>
        <w:rPr>
          <w:rFonts w:ascii="Courier New" w:hAnsi="Courier New" w:cs="Courier New"/>
          <w:noProof/>
          <w:color w:val="0000FF"/>
          <w:sz w:val="20"/>
          <w:szCs w:val="20"/>
        </w:rPr>
      </w:pPr>
    </w:p>
    <w:p w14:paraId="67E67235" w14:textId="77777777" w:rsidR="002C574B" w:rsidRDefault="002C574B" w:rsidP="002C574B">
      <w:pPr>
        <w:autoSpaceDE w:val="0"/>
        <w:autoSpaceDN w:val="0"/>
        <w:adjustRightInd w:val="0"/>
        <w:spacing w:after="0" w:line="240" w:lineRule="auto"/>
        <w:rPr>
          <w:rFonts w:ascii="Courier New" w:hAnsi="Courier New" w:cs="Courier New"/>
          <w:noProof/>
          <w:color w:val="0000FF"/>
          <w:sz w:val="20"/>
          <w:szCs w:val="20"/>
        </w:rPr>
      </w:pPr>
    </w:p>
    <w:p w14:paraId="0EB842A9" w14:textId="77777777" w:rsidR="002C574B" w:rsidRDefault="002C574B" w:rsidP="002C574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Where:</w:t>
      </w:r>
    </w:p>
    <w:p w14:paraId="4DE1F3FB" w14:textId="77777777" w:rsidR="002C574B" w:rsidRDefault="002C574B" w:rsidP="002C574B">
      <w:pPr>
        <w:autoSpaceDE w:val="0"/>
        <w:autoSpaceDN w:val="0"/>
        <w:adjustRightInd w:val="0"/>
        <w:spacing w:after="0" w:line="240" w:lineRule="auto"/>
        <w:rPr>
          <w:rFonts w:ascii="Courier New" w:hAnsi="Courier New" w:cs="Courier New"/>
          <w:noProof/>
          <w:color w:val="0000FF"/>
          <w:sz w:val="20"/>
          <w:szCs w:val="20"/>
        </w:rPr>
      </w:pPr>
    </w:p>
    <w:p w14:paraId="7059D2ED" w14:textId="09E77729" w:rsidR="002C574B" w:rsidRDefault="002C574B" w:rsidP="002C574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w:t>
      </w:r>
      <w:r w:rsidR="00A541D4" w:rsidRPr="00A541D4">
        <w:rPr>
          <w:rFonts w:ascii="Courier New" w:hAnsi="Courier New" w:cs="Courier New"/>
          <w:noProof/>
          <w:color w:val="0000FF"/>
          <w:sz w:val="20"/>
          <w:szCs w:val="20"/>
        </w:rPr>
        <w:t>New_Setup_Round2EditCheckProgrammingEffort</w:t>
      </w:r>
      <w:r>
        <w:rPr>
          <w:rFonts w:ascii="Courier New" w:hAnsi="Courier New" w:cs="Courier New"/>
          <w:noProof/>
          <w:color w:val="0000FF"/>
          <w:sz w:val="20"/>
          <w:szCs w:val="20"/>
        </w:rPr>
        <w:t xml:space="preserve">] in minutes = </w:t>
      </w:r>
    </w:p>
    <w:p w14:paraId="40FDB9C5" w14:textId="77777777" w:rsidR="002C574B" w:rsidRDefault="002C574B" w:rsidP="002C574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ab/>
        <w:t>(</w:t>
      </w:r>
      <w:r>
        <w:rPr>
          <w:rFonts w:ascii="Courier New" w:hAnsi="Courier New" w:cs="Courier New"/>
          <w:noProof/>
          <w:sz w:val="20"/>
          <w:szCs w:val="20"/>
        </w:rPr>
        <w:t xml:space="preserve">Edit_checks_completed * 0.1 * 16) </w:t>
      </w:r>
    </w:p>
    <w:p w14:paraId="60CC9527" w14:textId="77777777" w:rsidR="002C574B" w:rsidRDefault="002C574B" w:rsidP="002C574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ab/>
        <w:t>/ [Number of Business Days from Start Date to End Date]</w:t>
      </w:r>
    </w:p>
    <w:p w14:paraId="2382EA29" w14:textId="77777777" w:rsidR="002C574B" w:rsidRDefault="002C574B" w:rsidP="002C574B">
      <w:pPr>
        <w:autoSpaceDE w:val="0"/>
        <w:autoSpaceDN w:val="0"/>
        <w:adjustRightInd w:val="0"/>
        <w:spacing w:after="0" w:line="240" w:lineRule="auto"/>
        <w:rPr>
          <w:rFonts w:ascii="Courier New" w:hAnsi="Courier New" w:cs="Courier New"/>
          <w:noProof/>
          <w:color w:val="0000FF"/>
          <w:sz w:val="20"/>
          <w:szCs w:val="20"/>
        </w:rPr>
      </w:pPr>
    </w:p>
    <w:p w14:paraId="705DFD6F" w14:textId="77777777" w:rsidR="002C574B" w:rsidRDefault="002C574B" w:rsidP="002C574B">
      <w:pPr>
        <w:pStyle w:val="Heading4"/>
        <w:rPr>
          <w:noProof/>
        </w:rPr>
      </w:pPr>
      <w:r>
        <w:rPr>
          <w:noProof/>
        </w:rPr>
        <w:t xml:space="preserve">Start Date </w:t>
      </w:r>
    </w:p>
    <w:p w14:paraId="60D083A8" w14:textId="77777777" w:rsidR="002C574B" w:rsidRDefault="002C574B" w:rsidP="002C574B">
      <w:pPr>
        <w:autoSpaceDE w:val="0"/>
        <w:autoSpaceDN w:val="0"/>
        <w:adjustRightInd w:val="0"/>
        <w:spacing w:after="0" w:line="240" w:lineRule="auto"/>
        <w:rPr>
          <w:rFonts w:ascii="Courier New" w:hAnsi="Courier New" w:cs="Courier New"/>
          <w:noProof/>
          <w:color w:val="0000FF"/>
          <w:sz w:val="20"/>
          <w:szCs w:val="20"/>
        </w:rPr>
      </w:pPr>
    </w:p>
    <w:p w14:paraId="3DB9D393" w14:textId="0FD320C9" w:rsidR="002C574B" w:rsidRDefault="00A541D4" w:rsidP="002C574B">
      <w:pPr>
        <w:autoSpaceDE w:val="0"/>
        <w:autoSpaceDN w:val="0"/>
        <w:adjustRightInd w:val="0"/>
        <w:spacing w:after="0" w:line="240" w:lineRule="auto"/>
        <w:ind w:firstLine="720"/>
        <w:rPr>
          <w:rFonts w:ascii="Courier New" w:hAnsi="Courier New" w:cs="Courier New"/>
          <w:noProof/>
          <w:color w:val="0000FF"/>
          <w:sz w:val="20"/>
          <w:szCs w:val="20"/>
        </w:rPr>
      </w:pPr>
      <w:r>
        <w:rPr>
          <w:rFonts w:ascii="Courier New" w:hAnsi="Courier New" w:cs="Courier New"/>
          <w:noProof/>
          <w:color w:val="0000FF"/>
          <w:sz w:val="20"/>
          <w:szCs w:val="20"/>
        </w:rPr>
        <w:t xml:space="preserve"> </w:t>
      </w:r>
      <w:r w:rsidR="002C574B">
        <w:rPr>
          <w:rFonts w:ascii="Courier New" w:hAnsi="Courier New" w:cs="Courier New"/>
          <w:noProof/>
          <w:color w:val="0000FF"/>
          <w:sz w:val="20"/>
          <w:szCs w:val="20"/>
        </w:rPr>
        <w:t>[Start Date] = [</w:t>
      </w:r>
      <w:r w:rsidR="002C574B">
        <w:rPr>
          <w:rFonts w:ascii="Courier New" w:hAnsi="Courier New" w:cs="Courier New"/>
          <w:noProof/>
          <w:sz w:val="20"/>
          <w:szCs w:val="20"/>
        </w:rPr>
        <w:t xml:space="preserve">Time ProtocolApproval Planned] + </w:t>
      </w:r>
      <w:commentRangeStart w:id="120"/>
      <w:r w:rsidR="002C574B">
        <w:rPr>
          <w:rFonts w:ascii="Courier New" w:hAnsi="Courier New" w:cs="Courier New"/>
          <w:noProof/>
          <w:sz w:val="20"/>
          <w:szCs w:val="20"/>
        </w:rPr>
        <w:t>29 Business Days</w:t>
      </w:r>
      <w:commentRangeEnd w:id="120"/>
      <w:r w:rsidR="00183533">
        <w:rPr>
          <w:rStyle w:val="CommentReference"/>
          <w:rFonts w:ascii="Calibri" w:hAnsi="Calibri" w:cs="Times New Roman"/>
        </w:rPr>
        <w:commentReference w:id="120"/>
      </w:r>
    </w:p>
    <w:p w14:paraId="1CF6828D" w14:textId="77777777" w:rsidR="002C574B" w:rsidRDefault="002C574B" w:rsidP="002C574B">
      <w:pPr>
        <w:autoSpaceDE w:val="0"/>
        <w:autoSpaceDN w:val="0"/>
        <w:adjustRightInd w:val="0"/>
        <w:spacing w:after="0" w:line="240" w:lineRule="auto"/>
        <w:rPr>
          <w:rFonts w:ascii="Courier New" w:hAnsi="Courier New" w:cs="Courier New"/>
          <w:noProof/>
          <w:color w:val="0000FF"/>
          <w:sz w:val="20"/>
          <w:szCs w:val="20"/>
        </w:rPr>
      </w:pPr>
    </w:p>
    <w:p w14:paraId="37FB0E06" w14:textId="77777777" w:rsidR="002C574B" w:rsidRPr="00EF59DB" w:rsidRDefault="002C574B" w:rsidP="002C574B">
      <w:pPr>
        <w:pStyle w:val="Heading4"/>
      </w:pPr>
      <w:r w:rsidRPr="00EF59DB">
        <w:t>End Date</w:t>
      </w:r>
    </w:p>
    <w:p w14:paraId="74A5AAB5" w14:textId="6F118735" w:rsidR="002C574B" w:rsidRDefault="00A541D4" w:rsidP="002C574B">
      <w:pPr>
        <w:autoSpaceDE w:val="0"/>
        <w:autoSpaceDN w:val="0"/>
        <w:adjustRightInd w:val="0"/>
        <w:spacing w:after="0" w:line="240" w:lineRule="auto"/>
        <w:ind w:firstLine="720"/>
        <w:rPr>
          <w:rFonts w:ascii="Courier New" w:hAnsi="Courier New" w:cs="Courier New"/>
          <w:noProof/>
          <w:color w:val="0000FF"/>
          <w:sz w:val="20"/>
          <w:szCs w:val="20"/>
        </w:rPr>
      </w:pPr>
      <w:r>
        <w:rPr>
          <w:rFonts w:ascii="Courier New" w:hAnsi="Courier New" w:cs="Courier New"/>
          <w:noProof/>
          <w:color w:val="0000FF"/>
          <w:sz w:val="20"/>
          <w:szCs w:val="20"/>
        </w:rPr>
        <w:t xml:space="preserve"> </w:t>
      </w:r>
      <w:r w:rsidR="002C574B">
        <w:rPr>
          <w:rFonts w:ascii="Courier New" w:hAnsi="Courier New" w:cs="Courier New"/>
          <w:noProof/>
          <w:color w:val="0000FF"/>
          <w:sz w:val="20"/>
          <w:szCs w:val="20"/>
        </w:rPr>
        <w:t>[</w:t>
      </w:r>
      <w:r>
        <w:rPr>
          <w:rFonts w:ascii="Courier New" w:hAnsi="Courier New" w:cs="Courier New"/>
          <w:noProof/>
          <w:color w:val="0000FF"/>
          <w:sz w:val="20"/>
          <w:szCs w:val="20"/>
        </w:rPr>
        <w:t>End</w:t>
      </w:r>
      <w:r w:rsidR="002C574B">
        <w:rPr>
          <w:rFonts w:ascii="Courier New" w:hAnsi="Courier New" w:cs="Courier New"/>
          <w:noProof/>
          <w:color w:val="0000FF"/>
          <w:sz w:val="20"/>
          <w:szCs w:val="20"/>
        </w:rPr>
        <w:t xml:space="preserve"> Date] = </w:t>
      </w:r>
      <w:r w:rsidR="002C574B">
        <w:t>[</w:t>
      </w:r>
      <w:r w:rsidR="002C574B">
        <w:rPr>
          <w:rFonts w:ascii="Courier New" w:hAnsi="Courier New" w:cs="Courier New"/>
          <w:noProof/>
          <w:sz w:val="20"/>
          <w:szCs w:val="20"/>
        </w:rPr>
        <w:t>Start Date] + 2 Calendar Days</w:t>
      </w:r>
    </w:p>
    <w:p w14:paraId="1292E615" w14:textId="77777777" w:rsidR="002C574B" w:rsidRPr="00826135" w:rsidRDefault="002C574B" w:rsidP="002C574B"/>
    <w:p w14:paraId="28915EB7" w14:textId="77777777" w:rsidR="002C574B" w:rsidRDefault="002C574B" w:rsidP="002C574B">
      <w:pPr>
        <w:rPr>
          <w:rFonts w:asciiTheme="majorHAnsi" w:eastAsiaTheme="majorEastAsia" w:hAnsiTheme="majorHAnsi" w:cstheme="majorBidi"/>
          <w:b/>
          <w:bCs/>
          <w:noProof/>
          <w:color w:val="4F81BD" w:themeColor="accent1"/>
        </w:rPr>
      </w:pPr>
      <w:r>
        <w:rPr>
          <w:noProof/>
        </w:rPr>
        <w:br w:type="page"/>
      </w:r>
    </w:p>
    <w:p w14:paraId="6BEB56F6" w14:textId="00554F48" w:rsidR="002C574B" w:rsidRDefault="00A541D4" w:rsidP="002C574B">
      <w:pPr>
        <w:pStyle w:val="Heading3"/>
        <w:rPr>
          <w:noProof/>
        </w:rPr>
      </w:pPr>
      <w:r>
        <w:rPr>
          <w:noProof/>
        </w:rPr>
        <w:lastRenderedPageBreak/>
        <w:t>New_</w:t>
      </w:r>
      <w:r w:rsidR="002C574B">
        <w:rPr>
          <w:noProof/>
        </w:rPr>
        <w:t xml:space="preserve">Setup_InternalUATEffort </w:t>
      </w:r>
    </w:p>
    <w:p w14:paraId="3E741C52" w14:textId="77777777" w:rsidR="002C574B" w:rsidRDefault="002C574B" w:rsidP="002C574B">
      <w:pPr>
        <w:autoSpaceDE w:val="0"/>
        <w:autoSpaceDN w:val="0"/>
        <w:adjustRightInd w:val="0"/>
        <w:spacing w:after="0" w:line="240" w:lineRule="auto"/>
        <w:rPr>
          <w:rFonts w:ascii="Courier New" w:hAnsi="Courier New" w:cs="Courier New"/>
          <w:noProof/>
          <w:sz w:val="20"/>
          <w:szCs w:val="20"/>
        </w:rPr>
      </w:pPr>
    </w:p>
    <w:p w14:paraId="076F407F" w14:textId="77777777" w:rsidR="002C574B" w:rsidRPr="00950AE9" w:rsidRDefault="002C574B" w:rsidP="002C574B">
      <w:r w:rsidRPr="00950AE9">
        <w:rPr>
          <w:highlight w:val="yellow"/>
        </w:rPr>
        <w:t xml:space="preserve">Your </w:t>
      </w:r>
      <w:r>
        <w:rPr>
          <w:highlight w:val="yellow"/>
        </w:rPr>
        <w:t>definition</w:t>
      </w:r>
      <w:r w:rsidRPr="00950AE9">
        <w:rPr>
          <w:highlight w:val="yellow"/>
        </w:rPr>
        <w:t>:</w:t>
      </w:r>
    </w:p>
    <w:p w14:paraId="5209FF48" w14:textId="3415DC99" w:rsidR="002C574B" w:rsidRDefault="002C574B" w:rsidP="002C574B">
      <w:pPr>
        <w:rPr>
          <w:rFonts w:ascii="Arial" w:hAnsi="Arial" w:cs="Arial"/>
          <w:sz w:val="20"/>
          <w:szCs w:val="20"/>
          <w:highlight w:val="yellow"/>
        </w:rPr>
      </w:pPr>
      <w:r w:rsidRPr="00DF1122">
        <w:rPr>
          <w:rFonts w:ascii="Arial" w:hAnsi="Arial" w:cs="Arial"/>
          <w:sz w:val="20"/>
          <w:szCs w:val="20"/>
          <w:highlight w:val="yellow"/>
        </w:rPr>
        <w:t>16 hours * 2 days (starting Internal UAT Planned completion Date + 1 day)</w:t>
      </w:r>
    </w:p>
    <w:p w14:paraId="706A885D" w14:textId="77777777" w:rsidR="00A541D4" w:rsidRPr="00034963" w:rsidRDefault="00A541D4" w:rsidP="00A541D4">
      <w:pPr>
        <w:rPr>
          <w:b/>
          <w:highlight w:val="yellow"/>
        </w:rPr>
      </w:pPr>
      <w:r w:rsidRPr="00034963">
        <w:rPr>
          <w:rFonts w:ascii="Courier New" w:hAnsi="Courier New" w:cs="Courier New"/>
          <w:b/>
          <w:noProof/>
          <w:color w:val="0000FF"/>
          <w:sz w:val="20"/>
          <w:szCs w:val="20"/>
          <w:highlight w:val="yellow"/>
        </w:rPr>
        <w:t>[</w:t>
      </w:r>
      <w:r w:rsidRPr="00034963">
        <w:rPr>
          <w:rFonts w:ascii="Courier New" w:hAnsi="Courier New" w:cs="Courier New"/>
          <w:b/>
          <w:noProof/>
          <w:sz w:val="20"/>
          <w:szCs w:val="20"/>
          <w:highlight w:val="yellow"/>
        </w:rPr>
        <w:t>Time ProtocolApproval Planned] = current date + 41 days</w:t>
      </w:r>
    </w:p>
    <w:p w14:paraId="6493615E" w14:textId="77777777" w:rsidR="002C574B" w:rsidRDefault="002C574B" w:rsidP="002C574B">
      <w:pPr>
        <w:autoSpaceDE w:val="0"/>
        <w:autoSpaceDN w:val="0"/>
        <w:adjustRightInd w:val="0"/>
        <w:spacing w:after="0" w:line="240" w:lineRule="auto"/>
        <w:ind w:firstLine="720"/>
        <w:rPr>
          <w:rFonts w:ascii="Courier New" w:hAnsi="Courier New" w:cs="Courier New"/>
          <w:noProof/>
          <w:sz w:val="20"/>
          <w:szCs w:val="20"/>
        </w:rPr>
      </w:pPr>
    </w:p>
    <w:p w14:paraId="1CF4279B" w14:textId="41FE561D" w:rsidR="002C574B" w:rsidRDefault="00A541D4" w:rsidP="002C574B">
      <w:pPr>
        <w:autoSpaceDE w:val="0"/>
        <w:autoSpaceDN w:val="0"/>
        <w:adjustRightInd w:val="0"/>
        <w:spacing w:after="0" w:line="240" w:lineRule="auto"/>
        <w:rPr>
          <w:rFonts w:ascii="Courier New" w:hAnsi="Courier New" w:cs="Courier New"/>
          <w:noProof/>
          <w:color w:val="0000FF"/>
          <w:sz w:val="20"/>
          <w:szCs w:val="20"/>
        </w:rPr>
      </w:pPr>
      <w:r w:rsidRPr="00A541D4">
        <w:rPr>
          <w:rFonts w:ascii="Courier New" w:hAnsi="Courier New" w:cs="Courier New"/>
          <w:noProof/>
          <w:color w:val="0000FF"/>
          <w:sz w:val="20"/>
          <w:szCs w:val="20"/>
        </w:rPr>
        <w:t>New_Setup_InternalUATEffort</w:t>
      </w:r>
      <w:r>
        <w:rPr>
          <w:rFonts w:ascii="Courier New" w:hAnsi="Courier New" w:cs="Courier New"/>
          <w:noProof/>
          <w:color w:val="0000FF"/>
          <w:sz w:val="20"/>
          <w:szCs w:val="20"/>
        </w:rPr>
        <w:t xml:space="preserve"> </w:t>
      </w:r>
      <w:r w:rsidR="002C574B">
        <w:rPr>
          <w:rFonts w:ascii="Courier New" w:hAnsi="Courier New" w:cs="Courier New"/>
          <w:noProof/>
          <w:color w:val="0000FF"/>
          <w:sz w:val="20"/>
          <w:szCs w:val="20"/>
        </w:rPr>
        <w:t>=  [</w:t>
      </w:r>
      <w:r w:rsidRPr="00A541D4">
        <w:rPr>
          <w:rFonts w:ascii="Courier New" w:hAnsi="Courier New" w:cs="Courier New"/>
          <w:noProof/>
          <w:color w:val="0000FF"/>
          <w:sz w:val="20"/>
          <w:szCs w:val="20"/>
        </w:rPr>
        <w:t>New_Setup_InternalUATEffort</w:t>
      </w:r>
      <w:r w:rsidR="002C574B">
        <w:rPr>
          <w:rFonts w:ascii="Courier New" w:hAnsi="Courier New" w:cs="Courier New"/>
          <w:noProof/>
          <w:color w:val="0000FF"/>
          <w:sz w:val="20"/>
          <w:szCs w:val="20"/>
        </w:rPr>
        <w:t>] in minutes</w:t>
      </w:r>
    </w:p>
    <w:p w14:paraId="5DA01DF4" w14:textId="77777777" w:rsidR="002C574B" w:rsidRDefault="002C574B" w:rsidP="002C574B">
      <w:pPr>
        <w:autoSpaceDE w:val="0"/>
        <w:autoSpaceDN w:val="0"/>
        <w:adjustRightInd w:val="0"/>
        <w:spacing w:after="0" w:line="240" w:lineRule="auto"/>
        <w:rPr>
          <w:rFonts w:ascii="Courier New" w:hAnsi="Courier New" w:cs="Courier New"/>
          <w:noProof/>
          <w:color w:val="0000FF"/>
          <w:sz w:val="20"/>
          <w:szCs w:val="20"/>
        </w:rPr>
      </w:pPr>
    </w:p>
    <w:p w14:paraId="62A9FFC4" w14:textId="6457C978" w:rsidR="002C574B" w:rsidRPr="00051B58" w:rsidRDefault="002C574B" w:rsidP="002C574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w:t>
      </w:r>
      <w:r w:rsidR="00A541D4" w:rsidRPr="00A541D4">
        <w:rPr>
          <w:rFonts w:ascii="Courier New" w:hAnsi="Courier New" w:cs="Courier New"/>
          <w:noProof/>
          <w:color w:val="0000FF"/>
          <w:sz w:val="20"/>
          <w:szCs w:val="20"/>
        </w:rPr>
        <w:t>New_Setup_InternalUATEffort</w:t>
      </w:r>
      <w:r>
        <w:rPr>
          <w:rFonts w:ascii="Courier New" w:hAnsi="Courier New" w:cs="Courier New"/>
          <w:noProof/>
          <w:color w:val="0000FF"/>
          <w:sz w:val="20"/>
          <w:szCs w:val="20"/>
        </w:rPr>
        <w:t>]</w:t>
      </w:r>
      <w:r w:rsidRPr="00051B58">
        <w:rPr>
          <w:rFonts w:ascii="Courier New" w:hAnsi="Courier New" w:cs="Courier New"/>
          <w:noProof/>
          <w:sz w:val="20"/>
          <w:szCs w:val="20"/>
        </w:rPr>
        <w:t xml:space="preserve"> for each day between the period [Start Date]</w:t>
      </w:r>
      <w:r>
        <w:rPr>
          <w:rFonts w:ascii="Courier New" w:hAnsi="Courier New" w:cs="Courier New"/>
          <w:noProof/>
          <w:sz w:val="20"/>
          <w:szCs w:val="20"/>
        </w:rPr>
        <w:t xml:space="preserve"> + 1 day</w:t>
      </w:r>
    </w:p>
    <w:p w14:paraId="2EC5F226" w14:textId="77777777" w:rsidR="002C574B" w:rsidRDefault="002C574B" w:rsidP="002C574B">
      <w:pPr>
        <w:autoSpaceDE w:val="0"/>
        <w:autoSpaceDN w:val="0"/>
        <w:adjustRightInd w:val="0"/>
        <w:spacing w:after="0" w:line="240" w:lineRule="auto"/>
        <w:rPr>
          <w:rFonts w:ascii="Courier New" w:hAnsi="Courier New" w:cs="Courier New"/>
          <w:noProof/>
          <w:color w:val="0000FF"/>
          <w:sz w:val="20"/>
          <w:szCs w:val="20"/>
        </w:rPr>
      </w:pPr>
    </w:p>
    <w:p w14:paraId="7AE75D83" w14:textId="77777777" w:rsidR="002C574B" w:rsidRDefault="002C574B" w:rsidP="002C574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Where:</w:t>
      </w:r>
    </w:p>
    <w:p w14:paraId="18FB7642" w14:textId="77777777" w:rsidR="002C574B" w:rsidRDefault="002C574B" w:rsidP="002C574B">
      <w:pPr>
        <w:autoSpaceDE w:val="0"/>
        <w:autoSpaceDN w:val="0"/>
        <w:adjustRightInd w:val="0"/>
        <w:spacing w:after="0" w:line="240" w:lineRule="auto"/>
        <w:rPr>
          <w:rFonts w:ascii="Courier New" w:hAnsi="Courier New" w:cs="Courier New"/>
          <w:noProof/>
          <w:color w:val="0000FF"/>
          <w:sz w:val="20"/>
          <w:szCs w:val="20"/>
        </w:rPr>
      </w:pPr>
    </w:p>
    <w:p w14:paraId="01F48BA3" w14:textId="1C82818F" w:rsidR="002C574B" w:rsidRDefault="002C574B" w:rsidP="002C574B">
      <w:pPr>
        <w:autoSpaceDE w:val="0"/>
        <w:autoSpaceDN w:val="0"/>
        <w:adjustRightInd w:val="0"/>
        <w:spacing w:after="0" w:line="240" w:lineRule="auto"/>
        <w:rPr>
          <w:rFonts w:ascii="Courier New" w:hAnsi="Courier New" w:cs="Courier New"/>
          <w:noProof/>
          <w:color w:val="0000FF"/>
          <w:sz w:val="20"/>
          <w:szCs w:val="20"/>
        </w:rPr>
      </w:pPr>
      <w:commentRangeStart w:id="121"/>
      <w:r>
        <w:rPr>
          <w:rFonts w:ascii="Courier New" w:hAnsi="Courier New" w:cs="Courier New"/>
          <w:noProof/>
          <w:color w:val="0000FF"/>
          <w:sz w:val="20"/>
          <w:szCs w:val="20"/>
        </w:rPr>
        <w:t>[</w:t>
      </w:r>
      <w:r w:rsidR="00A541D4" w:rsidRPr="00A541D4">
        <w:rPr>
          <w:rFonts w:ascii="Courier New" w:hAnsi="Courier New" w:cs="Courier New"/>
          <w:noProof/>
          <w:color w:val="0000FF"/>
          <w:sz w:val="20"/>
          <w:szCs w:val="20"/>
        </w:rPr>
        <w:t>New_Setup_InternalUATEffort</w:t>
      </w:r>
      <w:r>
        <w:rPr>
          <w:rFonts w:ascii="Courier New" w:hAnsi="Courier New" w:cs="Courier New"/>
          <w:noProof/>
          <w:color w:val="0000FF"/>
          <w:sz w:val="20"/>
          <w:szCs w:val="20"/>
        </w:rPr>
        <w:t>] = (</w:t>
      </w:r>
      <w:r>
        <w:rPr>
          <w:rFonts w:ascii="Courier New" w:hAnsi="Courier New" w:cs="Courier New"/>
          <w:noProof/>
          <w:sz w:val="20"/>
          <w:szCs w:val="20"/>
        </w:rPr>
        <w:t xml:space="preserve">16 * 60)/ </w:t>
      </w:r>
      <w:r w:rsidRPr="00A165AD">
        <w:rPr>
          <w:rFonts w:ascii="Arial" w:hAnsi="Arial" w:cs="Arial"/>
          <w:sz w:val="20"/>
          <w:szCs w:val="20"/>
        </w:rPr>
        <w:t>2 days (</w:t>
      </w:r>
      <w:r>
        <w:rPr>
          <w:rFonts w:ascii="Arial" w:hAnsi="Arial" w:cs="Arial"/>
          <w:sz w:val="20"/>
          <w:szCs w:val="20"/>
        </w:rPr>
        <w:t>Start</w:t>
      </w:r>
      <w:r w:rsidRPr="00A165AD">
        <w:rPr>
          <w:rFonts w:ascii="Arial" w:hAnsi="Arial" w:cs="Arial"/>
          <w:sz w:val="20"/>
          <w:szCs w:val="20"/>
        </w:rPr>
        <w:t xml:space="preserve"> Date + 1 day)</w:t>
      </w:r>
      <w:commentRangeEnd w:id="121"/>
      <w:r w:rsidR="00183533">
        <w:rPr>
          <w:rStyle w:val="CommentReference"/>
          <w:rFonts w:ascii="Calibri" w:hAnsi="Calibri" w:cs="Times New Roman"/>
        </w:rPr>
        <w:commentReference w:id="121"/>
      </w:r>
    </w:p>
    <w:p w14:paraId="1D9D8E89" w14:textId="77777777" w:rsidR="002C574B" w:rsidRDefault="002C574B" w:rsidP="002C574B">
      <w:pPr>
        <w:autoSpaceDE w:val="0"/>
        <w:autoSpaceDN w:val="0"/>
        <w:adjustRightInd w:val="0"/>
        <w:spacing w:after="0" w:line="240" w:lineRule="auto"/>
        <w:rPr>
          <w:rFonts w:ascii="Courier New" w:hAnsi="Courier New" w:cs="Courier New"/>
          <w:noProof/>
          <w:color w:val="0000FF"/>
          <w:sz w:val="20"/>
          <w:szCs w:val="20"/>
        </w:rPr>
      </w:pPr>
    </w:p>
    <w:p w14:paraId="4071D897" w14:textId="77777777" w:rsidR="002C574B" w:rsidRDefault="002C574B" w:rsidP="002C574B">
      <w:pPr>
        <w:pStyle w:val="Heading4"/>
        <w:rPr>
          <w:noProof/>
        </w:rPr>
      </w:pPr>
      <w:r>
        <w:rPr>
          <w:noProof/>
        </w:rPr>
        <w:t xml:space="preserve">Start Date </w:t>
      </w:r>
    </w:p>
    <w:p w14:paraId="6A8EF9E3" w14:textId="77777777" w:rsidR="002C574B" w:rsidRDefault="002C574B" w:rsidP="002C574B">
      <w:pPr>
        <w:autoSpaceDE w:val="0"/>
        <w:autoSpaceDN w:val="0"/>
        <w:adjustRightInd w:val="0"/>
        <w:spacing w:after="0" w:line="240" w:lineRule="auto"/>
        <w:rPr>
          <w:rFonts w:ascii="Courier New" w:hAnsi="Courier New" w:cs="Courier New"/>
          <w:noProof/>
          <w:color w:val="0000FF"/>
          <w:sz w:val="20"/>
          <w:szCs w:val="20"/>
        </w:rPr>
      </w:pPr>
    </w:p>
    <w:p w14:paraId="7E3ED370" w14:textId="55B1107B" w:rsidR="002C574B" w:rsidRDefault="00A541D4" w:rsidP="002C574B">
      <w:pPr>
        <w:autoSpaceDE w:val="0"/>
        <w:autoSpaceDN w:val="0"/>
        <w:adjustRightInd w:val="0"/>
        <w:spacing w:after="0" w:line="240" w:lineRule="auto"/>
        <w:ind w:firstLine="720"/>
        <w:rPr>
          <w:rFonts w:ascii="Courier New" w:hAnsi="Courier New" w:cs="Courier New"/>
          <w:noProof/>
          <w:color w:val="0000FF"/>
          <w:sz w:val="20"/>
          <w:szCs w:val="20"/>
        </w:rPr>
      </w:pPr>
      <w:r>
        <w:rPr>
          <w:rFonts w:ascii="Courier New" w:hAnsi="Courier New" w:cs="Courier New"/>
          <w:noProof/>
          <w:color w:val="0000FF"/>
          <w:sz w:val="20"/>
          <w:szCs w:val="20"/>
        </w:rPr>
        <w:t xml:space="preserve"> </w:t>
      </w:r>
      <w:r w:rsidR="002C574B">
        <w:rPr>
          <w:rFonts w:ascii="Courier New" w:hAnsi="Courier New" w:cs="Courier New"/>
          <w:noProof/>
          <w:color w:val="0000FF"/>
          <w:sz w:val="20"/>
          <w:szCs w:val="20"/>
        </w:rPr>
        <w:t>[Start Date] = [</w:t>
      </w:r>
      <w:r w:rsidR="002C574B">
        <w:rPr>
          <w:rFonts w:ascii="Courier New" w:hAnsi="Courier New" w:cs="Courier New"/>
          <w:noProof/>
          <w:sz w:val="20"/>
          <w:szCs w:val="20"/>
        </w:rPr>
        <w:t>Time ProtocolApproval Planned] + 46 Business Days</w:t>
      </w:r>
    </w:p>
    <w:p w14:paraId="4B4272D0" w14:textId="77777777" w:rsidR="002C574B" w:rsidRDefault="002C574B" w:rsidP="002C574B">
      <w:pPr>
        <w:autoSpaceDE w:val="0"/>
        <w:autoSpaceDN w:val="0"/>
        <w:adjustRightInd w:val="0"/>
        <w:spacing w:after="0" w:line="240" w:lineRule="auto"/>
        <w:rPr>
          <w:rFonts w:ascii="Courier New" w:hAnsi="Courier New" w:cs="Courier New"/>
          <w:noProof/>
          <w:color w:val="0000FF"/>
          <w:sz w:val="20"/>
          <w:szCs w:val="20"/>
        </w:rPr>
      </w:pPr>
    </w:p>
    <w:p w14:paraId="4F3B6A9B" w14:textId="77777777" w:rsidR="002C574B" w:rsidRDefault="002C574B" w:rsidP="002C574B">
      <w:pPr>
        <w:rPr>
          <w:rFonts w:asciiTheme="majorHAnsi" w:eastAsiaTheme="majorEastAsia" w:hAnsiTheme="majorHAnsi" w:cstheme="majorBidi"/>
          <w:b/>
          <w:bCs/>
          <w:noProof/>
          <w:color w:val="4F81BD" w:themeColor="accent1"/>
        </w:rPr>
      </w:pPr>
      <w:r>
        <w:rPr>
          <w:noProof/>
        </w:rPr>
        <w:br w:type="page"/>
      </w:r>
    </w:p>
    <w:p w14:paraId="35759C5E" w14:textId="6D64876D" w:rsidR="002C574B" w:rsidRDefault="00A541D4" w:rsidP="002C574B">
      <w:pPr>
        <w:pStyle w:val="Heading3"/>
        <w:rPr>
          <w:noProof/>
        </w:rPr>
      </w:pPr>
      <w:r>
        <w:rPr>
          <w:noProof/>
        </w:rPr>
        <w:lastRenderedPageBreak/>
        <w:t>New_</w:t>
      </w:r>
      <w:r w:rsidR="002C574B" w:rsidRPr="00162B04">
        <w:rPr>
          <w:noProof/>
        </w:rPr>
        <w:t xml:space="preserve">Setup_ExternalUATEffort </w:t>
      </w:r>
    </w:p>
    <w:p w14:paraId="7BFC96BD" w14:textId="77777777" w:rsidR="002C574B" w:rsidRPr="004B433A" w:rsidRDefault="002C574B" w:rsidP="002C574B"/>
    <w:p w14:paraId="242FD3A3" w14:textId="77777777" w:rsidR="002C574B" w:rsidRPr="00950AE9" w:rsidRDefault="002C574B" w:rsidP="002C574B">
      <w:r w:rsidRPr="00950AE9">
        <w:rPr>
          <w:highlight w:val="yellow"/>
        </w:rPr>
        <w:t xml:space="preserve">Your </w:t>
      </w:r>
      <w:r>
        <w:rPr>
          <w:highlight w:val="yellow"/>
        </w:rPr>
        <w:t>definition</w:t>
      </w:r>
      <w:r w:rsidRPr="00950AE9">
        <w:rPr>
          <w:highlight w:val="yellow"/>
        </w:rPr>
        <w:t>:</w:t>
      </w:r>
    </w:p>
    <w:p w14:paraId="59D6DB2C" w14:textId="7528F6E9" w:rsidR="002C574B" w:rsidRDefault="002C574B" w:rsidP="002C574B">
      <w:pPr>
        <w:rPr>
          <w:rFonts w:ascii="Arial" w:hAnsi="Arial" w:cs="Arial"/>
          <w:sz w:val="20"/>
          <w:szCs w:val="20"/>
          <w:highlight w:val="yellow"/>
        </w:rPr>
      </w:pPr>
      <w:r w:rsidRPr="00F327D5">
        <w:rPr>
          <w:rFonts w:ascii="Arial" w:hAnsi="Arial" w:cs="Arial"/>
          <w:sz w:val="20"/>
          <w:szCs w:val="20"/>
          <w:highlight w:val="yellow"/>
        </w:rPr>
        <w:t>16 hours * 2 days (starting External UAT Planned completion Date + 1 day)</w:t>
      </w:r>
    </w:p>
    <w:p w14:paraId="5E2C7229" w14:textId="77777777" w:rsidR="00466149" w:rsidRPr="00034963" w:rsidRDefault="00466149" w:rsidP="00466149">
      <w:pPr>
        <w:rPr>
          <w:b/>
          <w:highlight w:val="yellow"/>
        </w:rPr>
      </w:pPr>
      <w:r w:rsidRPr="00034963">
        <w:rPr>
          <w:rFonts w:ascii="Courier New" w:hAnsi="Courier New" w:cs="Courier New"/>
          <w:b/>
          <w:noProof/>
          <w:color w:val="0000FF"/>
          <w:sz w:val="20"/>
          <w:szCs w:val="20"/>
          <w:highlight w:val="yellow"/>
        </w:rPr>
        <w:t>[</w:t>
      </w:r>
      <w:r w:rsidRPr="00034963">
        <w:rPr>
          <w:rFonts w:ascii="Courier New" w:hAnsi="Courier New" w:cs="Courier New"/>
          <w:b/>
          <w:noProof/>
          <w:sz w:val="20"/>
          <w:szCs w:val="20"/>
          <w:highlight w:val="yellow"/>
        </w:rPr>
        <w:t>Time ProtocolApproval Planned] = current date + 41 days</w:t>
      </w:r>
    </w:p>
    <w:p w14:paraId="62778F6B" w14:textId="1FB52E26" w:rsidR="002C574B" w:rsidRDefault="00A541D4" w:rsidP="002C574B">
      <w:pPr>
        <w:autoSpaceDE w:val="0"/>
        <w:autoSpaceDN w:val="0"/>
        <w:adjustRightInd w:val="0"/>
        <w:spacing w:after="0" w:line="240" w:lineRule="auto"/>
        <w:rPr>
          <w:rFonts w:ascii="Courier New" w:hAnsi="Courier New" w:cs="Courier New"/>
          <w:noProof/>
          <w:color w:val="0000FF"/>
          <w:sz w:val="20"/>
          <w:szCs w:val="20"/>
        </w:rPr>
      </w:pPr>
      <w:r w:rsidRPr="00A541D4">
        <w:rPr>
          <w:rFonts w:ascii="Courier New" w:hAnsi="Courier New" w:cs="Courier New"/>
          <w:noProof/>
          <w:color w:val="0000FF"/>
          <w:sz w:val="20"/>
          <w:szCs w:val="20"/>
        </w:rPr>
        <w:t>New_Setup_ExternalUATEffort</w:t>
      </w:r>
      <w:r w:rsidR="002C574B">
        <w:rPr>
          <w:rFonts w:ascii="Courier New" w:hAnsi="Courier New" w:cs="Courier New"/>
          <w:noProof/>
          <w:color w:val="0000FF"/>
          <w:sz w:val="20"/>
          <w:szCs w:val="20"/>
        </w:rPr>
        <w:t>=  [</w:t>
      </w:r>
      <w:r w:rsidRPr="00A541D4">
        <w:rPr>
          <w:rFonts w:ascii="Courier New" w:hAnsi="Courier New" w:cs="Courier New"/>
          <w:noProof/>
          <w:color w:val="0000FF"/>
          <w:sz w:val="20"/>
          <w:szCs w:val="20"/>
        </w:rPr>
        <w:t>New_Setup_ExternalUATEffort</w:t>
      </w:r>
      <w:r w:rsidR="002C574B">
        <w:rPr>
          <w:rFonts w:ascii="Courier New" w:hAnsi="Courier New" w:cs="Courier New"/>
          <w:noProof/>
          <w:color w:val="0000FF"/>
          <w:sz w:val="20"/>
          <w:szCs w:val="20"/>
        </w:rPr>
        <w:t>] in minutes</w:t>
      </w:r>
    </w:p>
    <w:p w14:paraId="1FC5DEC7" w14:textId="77777777" w:rsidR="002C574B" w:rsidRDefault="002C574B" w:rsidP="002C574B">
      <w:pPr>
        <w:autoSpaceDE w:val="0"/>
        <w:autoSpaceDN w:val="0"/>
        <w:adjustRightInd w:val="0"/>
        <w:spacing w:after="0" w:line="240" w:lineRule="auto"/>
        <w:rPr>
          <w:rFonts w:ascii="Courier New" w:hAnsi="Courier New" w:cs="Courier New"/>
          <w:noProof/>
          <w:color w:val="0000FF"/>
          <w:sz w:val="20"/>
          <w:szCs w:val="20"/>
        </w:rPr>
      </w:pPr>
    </w:p>
    <w:p w14:paraId="05004925" w14:textId="0F90AAE7" w:rsidR="002C574B" w:rsidRPr="00051B58" w:rsidRDefault="002C574B" w:rsidP="002C574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w:t>
      </w:r>
      <w:r w:rsidR="00A541D4" w:rsidRPr="00A541D4">
        <w:rPr>
          <w:rFonts w:ascii="Courier New" w:hAnsi="Courier New" w:cs="Courier New"/>
          <w:noProof/>
          <w:color w:val="0000FF"/>
          <w:sz w:val="20"/>
          <w:szCs w:val="20"/>
        </w:rPr>
        <w:t>New_Setup_ExternalUATEffort</w:t>
      </w:r>
      <w:r>
        <w:rPr>
          <w:rFonts w:ascii="Courier New" w:hAnsi="Courier New" w:cs="Courier New"/>
          <w:noProof/>
          <w:color w:val="0000FF"/>
          <w:sz w:val="20"/>
          <w:szCs w:val="20"/>
        </w:rPr>
        <w:t>]</w:t>
      </w:r>
      <w:r w:rsidRPr="00051B58">
        <w:rPr>
          <w:rFonts w:ascii="Courier New" w:hAnsi="Courier New" w:cs="Courier New"/>
          <w:noProof/>
          <w:sz w:val="20"/>
          <w:szCs w:val="20"/>
        </w:rPr>
        <w:t xml:space="preserve"> for each day between the period [Start Date] </w:t>
      </w:r>
      <w:r>
        <w:rPr>
          <w:rFonts w:ascii="Courier New" w:hAnsi="Courier New" w:cs="Courier New"/>
          <w:noProof/>
          <w:sz w:val="20"/>
          <w:szCs w:val="20"/>
        </w:rPr>
        <w:t xml:space="preserve">+ 1 day </w:t>
      </w:r>
    </w:p>
    <w:p w14:paraId="7702C38A" w14:textId="77777777" w:rsidR="002C574B" w:rsidRDefault="002C574B" w:rsidP="002C574B">
      <w:pPr>
        <w:autoSpaceDE w:val="0"/>
        <w:autoSpaceDN w:val="0"/>
        <w:adjustRightInd w:val="0"/>
        <w:spacing w:after="0" w:line="240" w:lineRule="auto"/>
        <w:rPr>
          <w:rFonts w:ascii="Courier New" w:hAnsi="Courier New" w:cs="Courier New"/>
          <w:noProof/>
          <w:color w:val="0000FF"/>
          <w:sz w:val="20"/>
          <w:szCs w:val="20"/>
        </w:rPr>
      </w:pPr>
    </w:p>
    <w:p w14:paraId="401480B1" w14:textId="77777777" w:rsidR="002C574B" w:rsidRDefault="002C574B" w:rsidP="002C574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Where:</w:t>
      </w:r>
    </w:p>
    <w:p w14:paraId="6D99CE01" w14:textId="77777777" w:rsidR="002C574B" w:rsidRDefault="002C574B" w:rsidP="002C574B">
      <w:pPr>
        <w:autoSpaceDE w:val="0"/>
        <w:autoSpaceDN w:val="0"/>
        <w:adjustRightInd w:val="0"/>
        <w:spacing w:after="0" w:line="240" w:lineRule="auto"/>
        <w:rPr>
          <w:rFonts w:ascii="Courier New" w:hAnsi="Courier New" w:cs="Courier New"/>
          <w:noProof/>
          <w:color w:val="0000FF"/>
          <w:sz w:val="20"/>
          <w:szCs w:val="20"/>
        </w:rPr>
      </w:pPr>
    </w:p>
    <w:p w14:paraId="4080F60C" w14:textId="75FEC46E" w:rsidR="002C574B" w:rsidRDefault="002C574B" w:rsidP="002C574B">
      <w:pPr>
        <w:autoSpaceDE w:val="0"/>
        <w:autoSpaceDN w:val="0"/>
        <w:adjustRightInd w:val="0"/>
        <w:spacing w:after="0" w:line="240" w:lineRule="auto"/>
        <w:rPr>
          <w:rFonts w:ascii="Courier New" w:hAnsi="Courier New" w:cs="Courier New"/>
          <w:noProof/>
          <w:color w:val="0000FF"/>
          <w:sz w:val="20"/>
          <w:szCs w:val="20"/>
        </w:rPr>
      </w:pPr>
      <w:commentRangeStart w:id="122"/>
      <w:r>
        <w:rPr>
          <w:rFonts w:ascii="Courier New" w:hAnsi="Courier New" w:cs="Courier New"/>
          <w:noProof/>
          <w:color w:val="0000FF"/>
          <w:sz w:val="20"/>
          <w:szCs w:val="20"/>
        </w:rPr>
        <w:t>[</w:t>
      </w:r>
      <w:r w:rsidR="00A541D4" w:rsidRPr="00A541D4">
        <w:rPr>
          <w:rFonts w:ascii="Courier New" w:hAnsi="Courier New" w:cs="Courier New"/>
          <w:noProof/>
          <w:color w:val="0000FF"/>
          <w:sz w:val="20"/>
          <w:szCs w:val="20"/>
        </w:rPr>
        <w:t>New_Setup_ExternalUATEffort</w:t>
      </w:r>
      <w:r>
        <w:rPr>
          <w:rFonts w:ascii="Courier New" w:hAnsi="Courier New" w:cs="Courier New"/>
          <w:noProof/>
          <w:color w:val="0000FF"/>
          <w:sz w:val="20"/>
          <w:szCs w:val="20"/>
        </w:rPr>
        <w:t>] = (</w:t>
      </w:r>
      <w:r>
        <w:rPr>
          <w:rFonts w:ascii="Courier New" w:hAnsi="Courier New" w:cs="Courier New"/>
          <w:noProof/>
          <w:sz w:val="20"/>
          <w:szCs w:val="20"/>
        </w:rPr>
        <w:t>16 * 60)</w:t>
      </w:r>
      <w:r w:rsidR="00F82D27">
        <w:rPr>
          <w:rFonts w:ascii="Courier New" w:hAnsi="Courier New" w:cs="Courier New"/>
          <w:noProof/>
          <w:sz w:val="20"/>
          <w:szCs w:val="20"/>
        </w:rPr>
        <w:t xml:space="preserve"> </w:t>
      </w:r>
      <w:r>
        <w:rPr>
          <w:rFonts w:ascii="Courier New" w:hAnsi="Courier New" w:cs="Courier New"/>
          <w:noProof/>
          <w:sz w:val="20"/>
          <w:szCs w:val="20"/>
        </w:rPr>
        <w:t xml:space="preserve">/ </w:t>
      </w:r>
      <w:r w:rsidRPr="00A165AD">
        <w:rPr>
          <w:rFonts w:ascii="Arial" w:hAnsi="Arial" w:cs="Arial"/>
          <w:sz w:val="20"/>
          <w:szCs w:val="20"/>
        </w:rPr>
        <w:t>2 days (</w:t>
      </w:r>
      <w:r>
        <w:rPr>
          <w:rFonts w:ascii="Arial" w:hAnsi="Arial" w:cs="Arial"/>
          <w:sz w:val="20"/>
          <w:szCs w:val="20"/>
        </w:rPr>
        <w:t>Start</w:t>
      </w:r>
      <w:r w:rsidRPr="00A165AD">
        <w:rPr>
          <w:rFonts w:ascii="Arial" w:hAnsi="Arial" w:cs="Arial"/>
          <w:sz w:val="20"/>
          <w:szCs w:val="20"/>
        </w:rPr>
        <w:t xml:space="preserve"> Date + 1 day)</w:t>
      </w:r>
      <w:commentRangeEnd w:id="122"/>
      <w:r w:rsidR="00183533">
        <w:rPr>
          <w:rStyle w:val="CommentReference"/>
          <w:rFonts w:ascii="Calibri" w:hAnsi="Calibri" w:cs="Times New Roman"/>
        </w:rPr>
        <w:commentReference w:id="122"/>
      </w:r>
    </w:p>
    <w:p w14:paraId="2E6C039A" w14:textId="77777777" w:rsidR="002C574B" w:rsidRDefault="002C574B" w:rsidP="002C574B">
      <w:pPr>
        <w:autoSpaceDE w:val="0"/>
        <w:autoSpaceDN w:val="0"/>
        <w:adjustRightInd w:val="0"/>
        <w:spacing w:after="0" w:line="240" w:lineRule="auto"/>
        <w:rPr>
          <w:rFonts w:ascii="Courier New" w:hAnsi="Courier New" w:cs="Courier New"/>
          <w:noProof/>
          <w:color w:val="0000FF"/>
          <w:sz w:val="20"/>
          <w:szCs w:val="20"/>
        </w:rPr>
      </w:pPr>
    </w:p>
    <w:p w14:paraId="00D2EB3D" w14:textId="77777777" w:rsidR="002C574B" w:rsidRDefault="002C574B" w:rsidP="002C574B">
      <w:pPr>
        <w:pStyle w:val="Heading4"/>
        <w:rPr>
          <w:noProof/>
        </w:rPr>
      </w:pPr>
      <w:r>
        <w:rPr>
          <w:noProof/>
        </w:rPr>
        <w:t xml:space="preserve">Start Date </w:t>
      </w:r>
    </w:p>
    <w:p w14:paraId="369730CB" w14:textId="77777777" w:rsidR="002C574B" w:rsidRDefault="002C574B" w:rsidP="002C574B">
      <w:pPr>
        <w:autoSpaceDE w:val="0"/>
        <w:autoSpaceDN w:val="0"/>
        <w:adjustRightInd w:val="0"/>
        <w:spacing w:after="0" w:line="240" w:lineRule="auto"/>
        <w:rPr>
          <w:rFonts w:ascii="Courier New" w:hAnsi="Courier New" w:cs="Courier New"/>
          <w:noProof/>
          <w:color w:val="0000FF"/>
          <w:sz w:val="20"/>
          <w:szCs w:val="20"/>
        </w:rPr>
      </w:pPr>
    </w:p>
    <w:p w14:paraId="59B72943" w14:textId="397F8EFF" w:rsidR="002C574B" w:rsidRDefault="002C574B" w:rsidP="002C574B">
      <w:pPr>
        <w:autoSpaceDE w:val="0"/>
        <w:autoSpaceDN w:val="0"/>
        <w:adjustRightInd w:val="0"/>
        <w:spacing w:after="0" w:line="240" w:lineRule="auto"/>
        <w:ind w:firstLine="720"/>
        <w:rPr>
          <w:rFonts w:ascii="Courier New" w:hAnsi="Courier New" w:cs="Courier New"/>
          <w:noProof/>
          <w:color w:val="0000FF"/>
          <w:sz w:val="20"/>
          <w:szCs w:val="20"/>
        </w:rPr>
      </w:pPr>
      <w:r>
        <w:rPr>
          <w:rFonts w:ascii="Courier New" w:hAnsi="Courier New" w:cs="Courier New"/>
          <w:noProof/>
          <w:color w:val="0000FF"/>
          <w:sz w:val="20"/>
          <w:szCs w:val="20"/>
        </w:rPr>
        <w:t>[Start Date] = [</w:t>
      </w:r>
      <w:r>
        <w:rPr>
          <w:rFonts w:ascii="Courier New" w:hAnsi="Courier New" w:cs="Courier New"/>
          <w:noProof/>
          <w:sz w:val="20"/>
          <w:szCs w:val="20"/>
        </w:rPr>
        <w:t>Time ProtocolApproval Planned] + 51 Business Days</w:t>
      </w:r>
    </w:p>
    <w:p w14:paraId="024780CC" w14:textId="62B6CA3A" w:rsidR="002C574B" w:rsidRDefault="002C574B">
      <w:pPr>
        <w:rPr>
          <w:noProof/>
        </w:rPr>
      </w:pPr>
    </w:p>
    <w:p w14:paraId="1978F993" w14:textId="2C0BD66C" w:rsidR="002C574B" w:rsidRDefault="002C574B">
      <w:pPr>
        <w:rPr>
          <w:noProof/>
        </w:rPr>
      </w:pPr>
    </w:p>
    <w:p w14:paraId="5D2DA547" w14:textId="14D0AB87" w:rsidR="002C574B" w:rsidRDefault="002C574B">
      <w:pPr>
        <w:rPr>
          <w:noProof/>
        </w:rPr>
      </w:pPr>
    </w:p>
    <w:p w14:paraId="24510EDF" w14:textId="7A4F0AD8" w:rsidR="002C574B" w:rsidRDefault="002C574B">
      <w:pPr>
        <w:rPr>
          <w:noProof/>
        </w:rPr>
      </w:pPr>
    </w:p>
    <w:p w14:paraId="455FFFEC" w14:textId="1CA2E6D3" w:rsidR="002C574B" w:rsidRDefault="002C574B">
      <w:pPr>
        <w:rPr>
          <w:noProof/>
        </w:rPr>
      </w:pPr>
    </w:p>
    <w:p w14:paraId="307DF5A2" w14:textId="197D4E71" w:rsidR="002C574B" w:rsidRDefault="002C574B">
      <w:pPr>
        <w:rPr>
          <w:noProof/>
        </w:rPr>
      </w:pPr>
    </w:p>
    <w:p w14:paraId="7737038A" w14:textId="2C837BEA" w:rsidR="002C574B" w:rsidRDefault="002C574B">
      <w:pPr>
        <w:rPr>
          <w:noProof/>
        </w:rPr>
      </w:pPr>
    </w:p>
    <w:p w14:paraId="4B359B0C" w14:textId="5D0AC815" w:rsidR="002C574B" w:rsidRDefault="002C574B">
      <w:pPr>
        <w:rPr>
          <w:noProof/>
        </w:rPr>
      </w:pPr>
    </w:p>
    <w:p w14:paraId="01AAADC4" w14:textId="6E4AA8F8" w:rsidR="002C574B" w:rsidRDefault="002C574B">
      <w:pPr>
        <w:rPr>
          <w:noProof/>
        </w:rPr>
      </w:pPr>
    </w:p>
    <w:p w14:paraId="414116FC" w14:textId="43A40403" w:rsidR="002C574B" w:rsidRDefault="002C574B">
      <w:pPr>
        <w:rPr>
          <w:noProof/>
        </w:rPr>
      </w:pPr>
    </w:p>
    <w:p w14:paraId="063AC50E" w14:textId="3D9C2B67" w:rsidR="002C574B" w:rsidRDefault="002C574B">
      <w:pPr>
        <w:rPr>
          <w:noProof/>
        </w:rPr>
      </w:pPr>
    </w:p>
    <w:p w14:paraId="2B39D84D" w14:textId="33A999B3" w:rsidR="002C574B" w:rsidRDefault="002C574B">
      <w:pPr>
        <w:rPr>
          <w:noProof/>
        </w:rPr>
      </w:pPr>
    </w:p>
    <w:p w14:paraId="0C7A48FD" w14:textId="6A2489A0" w:rsidR="002C574B" w:rsidRDefault="002C574B">
      <w:pPr>
        <w:rPr>
          <w:noProof/>
        </w:rPr>
      </w:pPr>
    </w:p>
    <w:p w14:paraId="16C0AD33" w14:textId="77777777" w:rsidR="00466149" w:rsidRDefault="00466149">
      <w:pPr>
        <w:rPr>
          <w:noProof/>
        </w:rPr>
      </w:pPr>
    </w:p>
    <w:p w14:paraId="43CEF075" w14:textId="77777777" w:rsidR="00827121" w:rsidRDefault="00827121">
      <w:pPr>
        <w:rPr>
          <w:noProof/>
        </w:rPr>
      </w:pPr>
    </w:p>
    <w:p w14:paraId="6CFB3D30" w14:textId="77777777" w:rsidR="00051B58" w:rsidRDefault="00051B58" w:rsidP="00051B58">
      <w:pPr>
        <w:pStyle w:val="Heading2"/>
      </w:pPr>
      <w:bookmarkStart w:id="123" w:name="_Toc509219658"/>
      <w:r>
        <w:lastRenderedPageBreak/>
        <w:t>Validation FTEs</w:t>
      </w:r>
      <w:bookmarkEnd w:id="123"/>
      <w:r>
        <w:t xml:space="preserve"> </w:t>
      </w:r>
    </w:p>
    <w:p w14:paraId="7D6751F2" w14:textId="77777777" w:rsidR="00051B58" w:rsidRDefault="00051B58" w:rsidP="00051B58">
      <w:pPr>
        <w:autoSpaceDE w:val="0"/>
        <w:autoSpaceDN w:val="0"/>
        <w:adjustRightInd w:val="0"/>
        <w:spacing w:after="0" w:line="240" w:lineRule="auto"/>
        <w:rPr>
          <w:rFonts w:ascii="Courier New" w:hAnsi="Courier New" w:cs="Courier New"/>
          <w:noProof/>
          <w:color w:val="0000FF"/>
          <w:sz w:val="20"/>
          <w:szCs w:val="20"/>
        </w:rPr>
      </w:pPr>
    </w:p>
    <w:p w14:paraId="7FBFA653" w14:textId="77777777" w:rsidR="00051B58" w:rsidRDefault="00051B58" w:rsidP="00051B58">
      <w:pPr>
        <w:autoSpaceDE w:val="0"/>
        <w:autoSpaceDN w:val="0"/>
        <w:adjustRightInd w:val="0"/>
        <w:spacing w:after="0" w:line="240" w:lineRule="auto"/>
        <w:rPr>
          <w:rFonts w:ascii="Courier New" w:hAnsi="Courier New" w:cs="Courier New"/>
          <w:noProof/>
          <w:color w:val="0000FF"/>
          <w:sz w:val="20"/>
          <w:szCs w:val="20"/>
        </w:rPr>
      </w:pPr>
    </w:p>
    <w:p w14:paraId="765CB044" w14:textId="4BF6C523" w:rsidR="00051B58" w:rsidRDefault="00051B58" w:rsidP="00051B58">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[Validation FTEs] = </w:t>
      </w:r>
      <w:r w:rsidR="00BB75BD" w:rsidRPr="00BB75BD">
        <w:rPr>
          <w:rFonts w:ascii="Courier New" w:hAnsi="Courier New" w:cs="Courier New"/>
          <w:noProof/>
          <w:color w:val="0000FF"/>
          <w:sz w:val="20"/>
          <w:szCs w:val="20"/>
        </w:rPr>
        <w:t>([Setup</w:t>
      </w:r>
      <w:r w:rsidR="00BB75BD">
        <w:rPr>
          <w:rFonts w:ascii="Courier New" w:hAnsi="Courier New" w:cs="Courier New"/>
          <w:noProof/>
          <w:color w:val="0000FF"/>
          <w:sz w:val="20"/>
          <w:szCs w:val="20"/>
        </w:rPr>
        <w:t xml:space="preserve"> Validation</w:t>
      </w:r>
      <w:r w:rsidR="00BB75BD" w:rsidRPr="00BB75BD">
        <w:rPr>
          <w:rFonts w:ascii="Courier New" w:hAnsi="Courier New" w:cs="Courier New"/>
          <w:noProof/>
          <w:color w:val="0000FF"/>
          <w:sz w:val="20"/>
          <w:szCs w:val="20"/>
        </w:rPr>
        <w:t xml:space="preserve"> Effort] + [CPPC</w:t>
      </w:r>
      <w:r w:rsidR="00BB75BD">
        <w:rPr>
          <w:rFonts w:ascii="Courier New" w:hAnsi="Courier New" w:cs="Courier New"/>
          <w:noProof/>
          <w:color w:val="0000FF"/>
          <w:sz w:val="20"/>
          <w:szCs w:val="20"/>
        </w:rPr>
        <w:t xml:space="preserve"> Validation</w:t>
      </w:r>
      <w:r w:rsidR="00BB75BD" w:rsidRPr="00BB75BD">
        <w:rPr>
          <w:rFonts w:ascii="Courier New" w:hAnsi="Courier New" w:cs="Courier New"/>
          <w:noProof/>
          <w:color w:val="0000FF"/>
          <w:sz w:val="20"/>
          <w:szCs w:val="20"/>
        </w:rPr>
        <w:t xml:space="preserve"> Effort] + [New Setups</w:t>
      </w:r>
      <w:r w:rsidR="00BB75BD">
        <w:rPr>
          <w:rFonts w:ascii="Courier New" w:hAnsi="Courier New" w:cs="Courier New"/>
          <w:noProof/>
          <w:color w:val="0000FF"/>
          <w:sz w:val="20"/>
          <w:szCs w:val="20"/>
        </w:rPr>
        <w:t xml:space="preserve"> Validation</w:t>
      </w:r>
      <w:r w:rsidR="00BB75BD" w:rsidRPr="00BB75BD">
        <w:rPr>
          <w:rFonts w:ascii="Courier New" w:hAnsi="Courier New" w:cs="Courier New"/>
          <w:noProof/>
          <w:color w:val="0000FF"/>
          <w:sz w:val="20"/>
          <w:szCs w:val="20"/>
        </w:rPr>
        <w:t xml:space="preserve"> Effort] + [New CPPC</w:t>
      </w:r>
      <w:r w:rsidR="00BB75BD">
        <w:rPr>
          <w:rFonts w:ascii="Courier New" w:hAnsi="Courier New" w:cs="Courier New"/>
          <w:noProof/>
          <w:color w:val="0000FF"/>
          <w:sz w:val="20"/>
          <w:szCs w:val="20"/>
        </w:rPr>
        <w:t xml:space="preserve"> Validation</w:t>
      </w:r>
      <w:r w:rsidR="00BB75BD" w:rsidRPr="00BB75BD">
        <w:rPr>
          <w:rFonts w:ascii="Courier New" w:hAnsi="Courier New" w:cs="Courier New"/>
          <w:noProof/>
          <w:color w:val="0000FF"/>
          <w:sz w:val="20"/>
          <w:szCs w:val="20"/>
        </w:rPr>
        <w:t xml:space="preserve"> Effort]) / 60 * 6</w:t>
      </w:r>
    </w:p>
    <w:p w14:paraId="6A15272D" w14:textId="488CEC2C" w:rsidR="00BB75BD" w:rsidRDefault="00BB75BD" w:rsidP="00051B58">
      <w:pPr>
        <w:autoSpaceDE w:val="0"/>
        <w:autoSpaceDN w:val="0"/>
        <w:adjustRightInd w:val="0"/>
        <w:spacing w:after="0" w:line="240" w:lineRule="auto"/>
        <w:rPr>
          <w:rFonts w:ascii="Courier New" w:hAnsi="Courier New" w:cs="Courier New"/>
          <w:noProof/>
          <w:color w:val="0000FF"/>
          <w:sz w:val="20"/>
          <w:szCs w:val="20"/>
        </w:rPr>
      </w:pPr>
    </w:p>
    <w:p w14:paraId="6F5279F4" w14:textId="77777777" w:rsidR="000873C5" w:rsidRDefault="00BB75BD" w:rsidP="00D970DB">
      <w:pPr>
        <w:autoSpaceDE w:val="0"/>
        <w:autoSpaceDN w:val="0"/>
        <w:adjustRightInd w:val="0"/>
        <w:spacing w:after="0" w:line="240" w:lineRule="auto"/>
        <w:ind w:firstLine="720"/>
        <w:rPr>
          <w:rFonts w:ascii="Courier New" w:hAnsi="Courier New" w:cs="Courier New"/>
          <w:noProof/>
          <w:color w:val="0000FF"/>
          <w:sz w:val="20"/>
          <w:szCs w:val="20"/>
        </w:rPr>
      </w:pPr>
      <w:r w:rsidRPr="00BB75BD">
        <w:rPr>
          <w:rFonts w:ascii="Courier New" w:hAnsi="Courier New" w:cs="Courier New"/>
          <w:noProof/>
          <w:color w:val="0000FF"/>
          <w:sz w:val="20"/>
          <w:szCs w:val="20"/>
        </w:rPr>
        <w:t>[Setup</w:t>
      </w:r>
      <w:r>
        <w:rPr>
          <w:rFonts w:ascii="Courier New" w:hAnsi="Courier New" w:cs="Courier New"/>
          <w:noProof/>
          <w:color w:val="0000FF"/>
          <w:sz w:val="20"/>
          <w:szCs w:val="20"/>
        </w:rPr>
        <w:t xml:space="preserve"> Validation</w:t>
      </w:r>
      <w:r w:rsidRPr="00BB75BD">
        <w:rPr>
          <w:rFonts w:ascii="Courier New" w:hAnsi="Courier New" w:cs="Courier New"/>
          <w:noProof/>
          <w:color w:val="0000FF"/>
          <w:sz w:val="20"/>
          <w:szCs w:val="20"/>
        </w:rPr>
        <w:t xml:space="preserve"> Effort]</w:t>
      </w:r>
      <w:r>
        <w:rPr>
          <w:rFonts w:ascii="Courier New" w:hAnsi="Courier New" w:cs="Courier New"/>
          <w:noProof/>
          <w:color w:val="0000FF"/>
          <w:sz w:val="20"/>
          <w:szCs w:val="20"/>
        </w:rPr>
        <w:t xml:space="preserve"> = </w:t>
      </w:r>
    </w:p>
    <w:p w14:paraId="5AAC668E" w14:textId="4A1D65C6" w:rsidR="00D970DB" w:rsidRDefault="000873C5" w:rsidP="00D970DB">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w:t>
      </w:r>
      <w:r w:rsidR="00D970DB">
        <w:rPr>
          <w:rFonts w:ascii="Courier New" w:hAnsi="Courier New" w:cs="Courier New"/>
          <w:noProof/>
          <w:sz w:val="20"/>
          <w:szCs w:val="20"/>
        </w:rPr>
        <w:t>Setup_DVSReviewEffort +</w:t>
      </w:r>
    </w:p>
    <w:p w14:paraId="22E73BCA" w14:textId="77777777" w:rsidR="00D970DB" w:rsidRDefault="00D970DB" w:rsidP="00D970DB">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Setup_TestScriptDataWritingEffort  +</w:t>
      </w:r>
    </w:p>
    <w:p w14:paraId="1BED84EF" w14:textId="77777777" w:rsidR="00D970DB" w:rsidRDefault="00D970DB" w:rsidP="00D970DB">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Setup_EditCheckValidationEffort +</w:t>
      </w:r>
    </w:p>
    <w:p w14:paraId="0211826B" w14:textId="77777777" w:rsidR="00D970DB" w:rsidRDefault="00D970DB" w:rsidP="00D970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Setup_InternalUATEffort +</w:t>
      </w:r>
    </w:p>
    <w:p w14:paraId="74C5022F" w14:textId="64D63891" w:rsidR="00D970DB" w:rsidRDefault="00D970DB" w:rsidP="00D970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Setup_ExternalUATEffort </w:t>
      </w:r>
      <w:r w:rsidR="000873C5">
        <w:rPr>
          <w:rFonts w:ascii="Courier New" w:hAnsi="Courier New" w:cs="Courier New"/>
          <w:noProof/>
          <w:sz w:val="20"/>
          <w:szCs w:val="20"/>
        </w:rPr>
        <w:t>)</w:t>
      </w:r>
    </w:p>
    <w:p w14:paraId="614D335E" w14:textId="54F3DED5" w:rsidR="00BB75BD" w:rsidRDefault="00BB75BD" w:rsidP="00051B58">
      <w:pPr>
        <w:autoSpaceDE w:val="0"/>
        <w:autoSpaceDN w:val="0"/>
        <w:adjustRightInd w:val="0"/>
        <w:spacing w:after="0" w:line="240" w:lineRule="auto"/>
        <w:rPr>
          <w:rFonts w:ascii="Courier New" w:hAnsi="Courier New" w:cs="Courier New"/>
          <w:noProof/>
          <w:color w:val="0000FF"/>
          <w:sz w:val="20"/>
          <w:szCs w:val="20"/>
        </w:rPr>
      </w:pPr>
    </w:p>
    <w:p w14:paraId="2AB863F4" w14:textId="7EDF418F" w:rsidR="00BB75BD" w:rsidRDefault="00BB75BD" w:rsidP="00051B58">
      <w:pPr>
        <w:autoSpaceDE w:val="0"/>
        <w:autoSpaceDN w:val="0"/>
        <w:adjustRightInd w:val="0"/>
        <w:spacing w:after="0" w:line="240" w:lineRule="auto"/>
        <w:rPr>
          <w:rFonts w:ascii="Courier New" w:hAnsi="Courier New" w:cs="Courier New"/>
          <w:noProof/>
          <w:color w:val="0000FF"/>
          <w:sz w:val="20"/>
          <w:szCs w:val="20"/>
        </w:rPr>
      </w:pPr>
    </w:p>
    <w:p w14:paraId="3509EBED" w14:textId="77777777" w:rsidR="000873C5" w:rsidRDefault="00BB75BD" w:rsidP="000873C5">
      <w:pPr>
        <w:autoSpaceDE w:val="0"/>
        <w:autoSpaceDN w:val="0"/>
        <w:adjustRightInd w:val="0"/>
        <w:spacing w:after="0" w:line="240" w:lineRule="auto"/>
        <w:ind w:firstLine="720"/>
        <w:rPr>
          <w:rFonts w:ascii="Courier New" w:hAnsi="Courier New" w:cs="Courier New"/>
          <w:noProof/>
          <w:color w:val="0000FF"/>
          <w:sz w:val="20"/>
          <w:szCs w:val="20"/>
        </w:rPr>
      </w:pPr>
      <w:r w:rsidRPr="00BB75BD">
        <w:rPr>
          <w:rFonts w:ascii="Courier New" w:hAnsi="Courier New" w:cs="Courier New"/>
          <w:noProof/>
          <w:color w:val="0000FF"/>
          <w:sz w:val="20"/>
          <w:szCs w:val="20"/>
        </w:rPr>
        <w:t>[CPPC</w:t>
      </w:r>
      <w:r>
        <w:rPr>
          <w:rFonts w:ascii="Courier New" w:hAnsi="Courier New" w:cs="Courier New"/>
          <w:noProof/>
          <w:color w:val="0000FF"/>
          <w:sz w:val="20"/>
          <w:szCs w:val="20"/>
        </w:rPr>
        <w:t xml:space="preserve"> Validation</w:t>
      </w:r>
      <w:r w:rsidRPr="00BB75BD">
        <w:rPr>
          <w:rFonts w:ascii="Courier New" w:hAnsi="Courier New" w:cs="Courier New"/>
          <w:noProof/>
          <w:color w:val="0000FF"/>
          <w:sz w:val="20"/>
          <w:szCs w:val="20"/>
        </w:rPr>
        <w:t xml:space="preserve"> Effort]</w:t>
      </w:r>
      <w:r>
        <w:rPr>
          <w:rFonts w:ascii="Courier New" w:hAnsi="Courier New" w:cs="Courier New"/>
          <w:noProof/>
          <w:color w:val="0000FF"/>
          <w:sz w:val="20"/>
          <w:szCs w:val="20"/>
        </w:rPr>
        <w:t xml:space="preserve"> = </w:t>
      </w:r>
    </w:p>
    <w:p w14:paraId="6A81CC2C" w14:textId="58ACBA50" w:rsidR="000873C5" w:rsidRDefault="000873C5" w:rsidP="000873C5">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(CPPC_TestScriptDataWritingEffort +</w:t>
      </w:r>
    </w:p>
    <w:p w14:paraId="1082A5CE" w14:textId="77777777" w:rsidR="000873C5" w:rsidRDefault="000873C5" w:rsidP="000873C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CPPC_EditCheckValidationEffort +</w:t>
      </w:r>
    </w:p>
    <w:p w14:paraId="7F1F7FF0" w14:textId="77777777" w:rsidR="000873C5" w:rsidRDefault="000873C5" w:rsidP="000873C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CPPC_InternalUATEffort +</w:t>
      </w:r>
    </w:p>
    <w:p w14:paraId="55E2F472" w14:textId="75747962" w:rsidR="00BB75BD" w:rsidRDefault="000873C5" w:rsidP="000873C5">
      <w:pPr>
        <w:autoSpaceDE w:val="0"/>
        <w:autoSpaceDN w:val="0"/>
        <w:adjustRightInd w:val="0"/>
        <w:spacing w:after="0" w:line="240" w:lineRule="auto"/>
        <w:ind w:firstLine="720"/>
        <w:rPr>
          <w:rFonts w:ascii="Courier New" w:hAnsi="Courier New" w:cs="Courier New"/>
          <w:noProof/>
          <w:color w:val="0000FF"/>
          <w:sz w:val="20"/>
          <w:szCs w:val="20"/>
        </w:rPr>
      </w:pPr>
      <w:r>
        <w:rPr>
          <w:rFonts w:ascii="Courier New" w:hAnsi="Courier New" w:cs="Courier New"/>
          <w:noProof/>
          <w:sz w:val="20"/>
          <w:szCs w:val="20"/>
        </w:rPr>
        <w:t>CPPC_ExternalUATEffort)</w:t>
      </w:r>
    </w:p>
    <w:p w14:paraId="1CB70CD4" w14:textId="3573DC23" w:rsidR="00BB75BD" w:rsidRDefault="00BB75BD" w:rsidP="00051B58">
      <w:pPr>
        <w:autoSpaceDE w:val="0"/>
        <w:autoSpaceDN w:val="0"/>
        <w:adjustRightInd w:val="0"/>
        <w:spacing w:after="0" w:line="240" w:lineRule="auto"/>
        <w:rPr>
          <w:rFonts w:ascii="Courier New" w:hAnsi="Courier New" w:cs="Courier New"/>
          <w:noProof/>
          <w:color w:val="0000FF"/>
          <w:sz w:val="20"/>
          <w:szCs w:val="20"/>
        </w:rPr>
      </w:pPr>
    </w:p>
    <w:p w14:paraId="0B897558" w14:textId="77777777" w:rsidR="000873C5" w:rsidRDefault="00BB75BD" w:rsidP="000873C5">
      <w:pPr>
        <w:autoSpaceDE w:val="0"/>
        <w:autoSpaceDN w:val="0"/>
        <w:adjustRightInd w:val="0"/>
        <w:spacing w:after="0" w:line="240" w:lineRule="auto"/>
        <w:ind w:firstLine="720"/>
        <w:rPr>
          <w:rFonts w:ascii="Courier New" w:hAnsi="Courier New" w:cs="Courier New"/>
          <w:noProof/>
          <w:color w:val="0000FF"/>
          <w:sz w:val="20"/>
          <w:szCs w:val="20"/>
        </w:rPr>
      </w:pPr>
      <w:r w:rsidRPr="00BB75BD">
        <w:rPr>
          <w:rFonts w:ascii="Courier New" w:hAnsi="Courier New" w:cs="Courier New"/>
          <w:noProof/>
          <w:color w:val="0000FF"/>
          <w:sz w:val="20"/>
          <w:szCs w:val="20"/>
        </w:rPr>
        <w:t>[New Setups</w:t>
      </w:r>
      <w:r>
        <w:rPr>
          <w:rFonts w:ascii="Courier New" w:hAnsi="Courier New" w:cs="Courier New"/>
          <w:noProof/>
          <w:color w:val="0000FF"/>
          <w:sz w:val="20"/>
          <w:szCs w:val="20"/>
        </w:rPr>
        <w:t xml:space="preserve"> Validation</w:t>
      </w:r>
      <w:r w:rsidRPr="00BB75BD">
        <w:rPr>
          <w:rFonts w:ascii="Courier New" w:hAnsi="Courier New" w:cs="Courier New"/>
          <w:noProof/>
          <w:color w:val="0000FF"/>
          <w:sz w:val="20"/>
          <w:szCs w:val="20"/>
        </w:rPr>
        <w:t xml:space="preserve"> Effort]</w:t>
      </w:r>
      <w:r>
        <w:rPr>
          <w:rFonts w:ascii="Courier New" w:hAnsi="Courier New" w:cs="Courier New"/>
          <w:noProof/>
          <w:color w:val="0000FF"/>
          <w:sz w:val="20"/>
          <w:szCs w:val="20"/>
        </w:rPr>
        <w:t xml:space="preserve"> = </w:t>
      </w:r>
    </w:p>
    <w:p w14:paraId="006D9388" w14:textId="33676C77" w:rsidR="000873C5" w:rsidRDefault="000873C5" w:rsidP="000873C5">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FF"/>
          <w:sz w:val="20"/>
          <w:szCs w:val="20"/>
        </w:rPr>
        <w:t>(New_</w:t>
      </w:r>
      <w:r>
        <w:rPr>
          <w:rFonts w:ascii="Courier New" w:hAnsi="Courier New" w:cs="Courier New"/>
          <w:noProof/>
          <w:sz w:val="20"/>
          <w:szCs w:val="20"/>
        </w:rPr>
        <w:t>Setup_DVSReviewEffort +</w:t>
      </w:r>
    </w:p>
    <w:p w14:paraId="06C179A3" w14:textId="1F04ED0E" w:rsidR="000873C5" w:rsidRDefault="000873C5" w:rsidP="000873C5">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FF"/>
          <w:sz w:val="20"/>
          <w:szCs w:val="20"/>
        </w:rPr>
        <w:t>New_</w:t>
      </w:r>
      <w:r>
        <w:rPr>
          <w:rFonts w:ascii="Courier New" w:hAnsi="Courier New" w:cs="Courier New"/>
          <w:noProof/>
          <w:sz w:val="20"/>
          <w:szCs w:val="20"/>
        </w:rPr>
        <w:t>Setup_TestScriptDataWritingEffort  +</w:t>
      </w:r>
    </w:p>
    <w:p w14:paraId="476422A7" w14:textId="1B06EA6F" w:rsidR="000873C5" w:rsidRDefault="000873C5" w:rsidP="000873C5">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FF"/>
          <w:sz w:val="20"/>
          <w:szCs w:val="20"/>
        </w:rPr>
        <w:t>New_</w:t>
      </w:r>
      <w:r>
        <w:rPr>
          <w:rFonts w:ascii="Courier New" w:hAnsi="Courier New" w:cs="Courier New"/>
          <w:noProof/>
          <w:sz w:val="20"/>
          <w:szCs w:val="20"/>
        </w:rPr>
        <w:t>Setup_EditCheckValidationEffort +</w:t>
      </w:r>
    </w:p>
    <w:p w14:paraId="67924E19" w14:textId="735C6E93" w:rsidR="000873C5" w:rsidRDefault="000873C5" w:rsidP="000873C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New_</w:t>
      </w:r>
      <w:r>
        <w:rPr>
          <w:rFonts w:ascii="Courier New" w:hAnsi="Courier New" w:cs="Courier New"/>
          <w:noProof/>
          <w:sz w:val="20"/>
          <w:szCs w:val="20"/>
        </w:rPr>
        <w:t>Setup_InternalUATEffort +</w:t>
      </w:r>
    </w:p>
    <w:p w14:paraId="38D0EA41" w14:textId="21B8CD40" w:rsidR="00BB75BD" w:rsidRDefault="000873C5" w:rsidP="000873C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New_</w:t>
      </w:r>
      <w:r>
        <w:rPr>
          <w:rFonts w:ascii="Courier New" w:hAnsi="Courier New" w:cs="Courier New"/>
          <w:noProof/>
          <w:sz w:val="20"/>
          <w:szCs w:val="20"/>
        </w:rPr>
        <w:t>Setup_ExternalUATEffort)</w:t>
      </w:r>
    </w:p>
    <w:p w14:paraId="65555EB0" w14:textId="171E8325" w:rsidR="00BB75BD" w:rsidRDefault="00BB75BD" w:rsidP="00051B58">
      <w:pPr>
        <w:autoSpaceDE w:val="0"/>
        <w:autoSpaceDN w:val="0"/>
        <w:adjustRightInd w:val="0"/>
        <w:spacing w:after="0" w:line="240" w:lineRule="auto"/>
        <w:rPr>
          <w:rFonts w:ascii="Courier New" w:hAnsi="Courier New" w:cs="Courier New"/>
          <w:noProof/>
          <w:color w:val="0000FF"/>
          <w:sz w:val="20"/>
          <w:szCs w:val="20"/>
        </w:rPr>
      </w:pPr>
    </w:p>
    <w:p w14:paraId="34C13A99" w14:textId="3EE02378" w:rsidR="000873C5" w:rsidRDefault="00BB75BD" w:rsidP="000873C5">
      <w:pPr>
        <w:rPr>
          <w:rFonts w:ascii="Courier New" w:hAnsi="Courier New" w:cs="Courier New"/>
          <w:noProof/>
          <w:color w:val="0000FF"/>
          <w:sz w:val="20"/>
          <w:szCs w:val="20"/>
        </w:rPr>
      </w:pPr>
      <w:commentRangeStart w:id="124"/>
      <w:r w:rsidRPr="00BB75BD">
        <w:rPr>
          <w:rFonts w:ascii="Courier New" w:hAnsi="Courier New" w:cs="Courier New"/>
          <w:noProof/>
          <w:color w:val="0000FF"/>
          <w:sz w:val="20"/>
          <w:szCs w:val="20"/>
        </w:rPr>
        <w:t>[New CPPC</w:t>
      </w:r>
      <w:r>
        <w:rPr>
          <w:rFonts w:ascii="Courier New" w:hAnsi="Courier New" w:cs="Courier New"/>
          <w:noProof/>
          <w:color w:val="0000FF"/>
          <w:sz w:val="20"/>
          <w:szCs w:val="20"/>
        </w:rPr>
        <w:t xml:space="preserve"> Validation</w:t>
      </w:r>
      <w:r w:rsidRPr="00BB75BD">
        <w:rPr>
          <w:rFonts w:ascii="Courier New" w:hAnsi="Courier New" w:cs="Courier New"/>
          <w:noProof/>
          <w:color w:val="0000FF"/>
          <w:sz w:val="20"/>
          <w:szCs w:val="20"/>
        </w:rPr>
        <w:t xml:space="preserve"> Effort]</w:t>
      </w:r>
      <w:r>
        <w:rPr>
          <w:rFonts w:ascii="Courier New" w:hAnsi="Courier New" w:cs="Courier New"/>
          <w:noProof/>
          <w:color w:val="0000FF"/>
          <w:sz w:val="20"/>
          <w:szCs w:val="20"/>
        </w:rPr>
        <w:t xml:space="preserve"> = </w:t>
      </w:r>
      <w:r w:rsidR="000873C5">
        <w:rPr>
          <w:rFonts w:ascii="Courier New" w:hAnsi="Courier New" w:cs="Courier New"/>
          <w:noProof/>
          <w:color w:val="0000FF"/>
          <w:sz w:val="20"/>
          <w:szCs w:val="20"/>
        </w:rPr>
        <w:t>8 * 60</w:t>
      </w:r>
      <w:commentRangeEnd w:id="124"/>
      <w:r w:rsidR="0093080F">
        <w:rPr>
          <w:rStyle w:val="CommentReference"/>
          <w:rFonts w:ascii="Calibri" w:hAnsi="Calibri" w:cs="Times New Roman"/>
        </w:rPr>
        <w:commentReference w:id="124"/>
      </w:r>
    </w:p>
    <w:p w14:paraId="3F466262" w14:textId="080C8FD7" w:rsidR="000873C5" w:rsidRDefault="000873C5" w:rsidP="000873C5">
      <w:pPr>
        <w:rPr>
          <w:rFonts w:ascii="Courier New" w:hAnsi="Courier New" w:cs="Courier New"/>
          <w:noProof/>
          <w:sz w:val="20"/>
          <w:szCs w:val="20"/>
        </w:rPr>
      </w:pPr>
      <w:r w:rsidRPr="00BB75BD">
        <w:rPr>
          <w:rFonts w:ascii="Courier New" w:hAnsi="Courier New" w:cs="Courier New"/>
          <w:noProof/>
          <w:color w:val="0000FF"/>
          <w:sz w:val="20"/>
          <w:szCs w:val="20"/>
        </w:rPr>
        <w:t>[New CPPC</w:t>
      </w:r>
      <w:r>
        <w:rPr>
          <w:rFonts w:ascii="Courier New" w:hAnsi="Courier New" w:cs="Courier New"/>
          <w:noProof/>
          <w:color w:val="0000FF"/>
          <w:sz w:val="20"/>
          <w:szCs w:val="20"/>
        </w:rPr>
        <w:t xml:space="preserve"> Validation</w:t>
      </w:r>
      <w:r w:rsidRPr="00BB75BD">
        <w:rPr>
          <w:rFonts w:ascii="Courier New" w:hAnsi="Courier New" w:cs="Courier New"/>
          <w:noProof/>
          <w:color w:val="0000FF"/>
          <w:sz w:val="20"/>
          <w:szCs w:val="20"/>
        </w:rPr>
        <w:t xml:space="preserve"> Effort]</w:t>
      </w:r>
      <w:r>
        <w:rPr>
          <w:rFonts w:ascii="Courier New" w:hAnsi="Courier New" w:cs="Courier New"/>
          <w:noProof/>
          <w:color w:val="0000FF"/>
          <w:sz w:val="20"/>
          <w:szCs w:val="20"/>
        </w:rPr>
        <w:t xml:space="preserve"> </w:t>
      </w:r>
      <w:r>
        <w:rPr>
          <w:rFonts w:ascii="Courier New" w:hAnsi="Courier New" w:cs="Courier New"/>
          <w:noProof/>
          <w:sz w:val="20"/>
          <w:szCs w:val="20"/>
        </w:rPr>
        <w:t>is within the Start and End Date.</w:t>
      </w:r>
    </w:p>
    <w:p w14:paraId="0A391462" w14:textId="77777777" w:rsidR="000873C5" w:rsidRDefault="000873C5" w:rsidP="000873C5">
      <w:pPr>
        <w:rPr>
          <w:rFonts w:ascii="Courier New" w:hAnsi="Courier New" w:cs="Courier New"/>
          <w:noProof/>
          <w:sz w:val="20"/>
          <w:szCs w:val="20"/>
        </w:rPr>
      </w:pPr>
      <w:r>
        <w:rPr>
          <w:rFonts w:ascii="Courier New" w:hAnsi="Courier New" w:cs="Courier New"/>
          <w:noProof/>
          <w:sz w:val="20"/>
          <w:szCs w:val="20"/>
        </w:rPr>
        <w:t xml:space="preserve">Where:  </w:t>
      </w:r>
    </w:p>
    <w:p w14:paraId="4ACFB1B7" w14:textId="77777777" w:rsidR="000873C5" w:rsidRDefault="000873C5" w:rsidP="000873C5">
      <w:pPr>
        <w:pStyle w:val="Heading4"/>
        <w:rPr>
          <w:noProof/>
        </w:rPr>
      </w:pPr>
      <w:r>
        <w:rPr>
          <w:noProof/>
        </w:rPr>
        <w:t xml:space="preserve">Start Date </w:t>
      </w:r>
    </w:p>
    <w:p w14:paraId="1CE1A993" w14:textId="77777777" w:rsidR="000873C5" w:rsidRDefault="000873C5" w:rsidP="000873C5">
      <w:pPr>
        <w:autoSpaceDE w:val="0"/>
        <w:autoSpaceDN w:val="0"/>
        <w:adjustRightInd w:val="0"/>
        <w:spacing w:after="0" w:line="240" w:lineRule="auto"/>
        <w:ind w:firstLine="720"/>
        <w:rPr>
          <w:rFonts w:ascii="Courier New" w:hAnsi="Courier New" w:cs="Courier New"/>
          <w:noProof/>
          <w:color w:val="0000FF"/>
          <w:sz w:val="20"/>
          <w:szCs w:val="20"/>
        </w:rPr>
      </w:pPr>
      <w:r>
        <w:rPr>
          <w:rFonts w:ascii="Courier New" w:hAnsi="Courier New" w:cs="Courier New"/>
          <w:noProof/>
          <w:color w:val="0000FF"/>
          <w:sz w:val="20"/>
          <w:szCs w:val="20"/>
        </w:rPr>
        <w:t xml:space="preserve"> [Start Date] = current date</w:t>
      </w:r>
      <w:r>
        <w:rPr>
          <w:rFonts w:ascii="Courier New" w:hAnsi="Courier New" w:cs="Courier New"/>
          <w:noProof/>
          <w:sz w:val="20"/>
          <w:szCs w:val="20"/>
        </w:rPr>
        <w:t xml:space="preserve"> + 10 Business Days</w:t>
      </w:r>
    </w:p>
    <w:p w14:paraId="18333C0E" w14:textId="77777777" w:rsidR="000873C5" w:rsidRDefault="000873C5" w:rsidP="000873C5">
      <w:pPr>
        <w:autoSpaceDE w:val="0"/>
        <w:autoSpaceDN w:val="0"/>
        <w:adjustRightInd w:val="0"/>
        <w:spacing w:after="0" w:line="240" w:lineRule="auto"/>
        <w:rPr>
          <w:rFonts w:ascii="Courier New" w:hAnsi="Courier New" w:cs="Courier New"/>
          <w:noProof/>
          <w:color w:val="0000FF"/>
          <w:sz w:val="20"/>
          <w:szCs w:val="20"/>
        </w:rPr>
      </w:pPr>
    </w:p>
    <w:p w14:paraId="00939BCA" w14:textId="77777777" w:rsidR="000873C5" w:rsidRDefault="000873C5" w:rsidP="000873C5">
      <w:pPr>
        <w:pStyle w:val="Heading4"/>
        <w:rPr>
          <w:noProof/>
        </w:rPr>
      </w:pPr>
      <w:r>
        <w:rPr>
          <w:noProof/>
        </w:rPr>
        <w:t>End Date</w:t>
      </w:r>
    </w:p>
    <w:p w14:paraId="39CC386D" w14:textId="77777777" w:rsidR="000873C5" w:rsidRDefault="000873C5" w:rsidP="000873C5">
      <w:pPr>
        <w:autoSpaceDE w:val="0"/>
        <w:autoSpaceDN w:val="0"/>
        <w:adjustRightInd w:val="0"/>
        <w:spacing w:after="0" w:line="240" w:lineRule="auto"/>
        <w:ind w:firstLine="720"/>
        <w:rPr>
          <w:rFonts w:ascii="Courier New" w:hAnsi="Courier New" w:cs="Courier New"/>
          <w:noProof/>
          <w:color w:val="0000FF"/>
          <w:sz w:val="20"/>
          <w:szCs w:val="20"/>
        </w:rPr>
      </w:pPr>
      <w:r>
        <w:rPr>
          <w:rFonts w:ascii="Courier New" w:hAnsi="Courier New" w:cs="Courier New"/>
          <w:noProof/>
          <w:color w:val="0000FF"/>
          <w:sz w:val="20"/>
          <w:szCs w:val="20"/>
        </w:rPr>
        <w:t xml:space="preserve"> [End Date] = [</w:t>
      </w:r>
      <w:r>
        <w:t>Start Date] + 15 Business Days</w:t>
      </w:r>
    </w:p>
    <w:p w14:paraId="0899E9ED" w14:textId="2F9E2014" w:rsidR="00BB75BD" w:rsidRDefault="00BB75BD" w:rsidP="00051B58">
      <w:pPr>
        <w:autoSpaceDE w:val="0"/>
        <w:autoSpaceDN w:val="0"/>
        <w:adjustRightInd w:val="0"/>
        <w:spacing w:after="0" w:line="240" w:lineRule="auto"/>
        <w:rPr>
          <w:rFonts w:ascii="Courier New" w:hAnsi="Courier New" w:cs="Courier New"/>
          <w:noProof/>
          <w:color w:val="0000FF"/>
          <w:sz w:val="20"/>
          <w:szCs w:val="20"/>
        </w:rPr>
      </w:pPr>
    </w:p>
    <w:p w14:paraId="5CE3131E" w14:textId="77777777" w:rsidR="00051B58" w:rsidRDefault="00051B58" w:rsidP="00051B58">
      <w:pPr>
        <w:autoSpaceDE w:val="0"/>
        <w:autoSpaceDN w:val="0"/>
        <w:adjustRightInd w:val="0"/>
        <w:spacing w:after="0" w:line="240" w:lineRule="auto"/>
        <w:rPr>
          <w:rFonts w:ascii="Courier New" w:hAnsi="Courier New" w:cs="Courier New"/>
          <w:noProof/>
          <w:color w:val="0000FF"/>
          <w:sz w:val="20"/>
          <w:szCs w:val="20"/>
        </w:rPr>
      </w:pPr>
    </w:p>
    <w:p w14:paraId="66BBD556" w14:textId="77777777" w:rsidR="00051B58" w:rsidRDefault="00051B58" w:rsidP="008B5707">
      <w:pPr>
        <w:autoSpaceDE w:val="0"/>
        <w:autoSpaceDN w:val="0"/>
        <w:adjustRightInd w:val="0"/>
        <w:spacing w:after="0" w:line="240" w:lineRule="auto"/>
        <w:rPr>
          <w:rFonts w:ascii="Courier New" w:hAnsi="Courier New" w:cs="Courier New"/>
          <w:noProof/>
          <w:sz w:val="20"/>
          <w:szCs w:val="20"/>
        </w:rPr>
      </w:pPr>
    </w:p>
    <w:p w14:paraId="4EF433A9" w14:textId="77777777" w:rsidR="00051B58" w:rsidRDefault="00051B58" w:rsidP="00051B58">
      <w:pPr>
        <w:autoSpaceDE w:val="0"/>
        <w:autoSpaceDN w:val="0"/>
        <w:adjustRightInd w:val="0"/>
        <w:spacing w:after="0" w:line="240" w:lineRule="auto"/>
        <w:rPr>
          <w:rFonts w:ascii="Courier New" w:hAnsi="Courier New" w:cs="Courier New"/>
          <w:noProof/>
          <w:color w:val="0000FF"/>
          <w:sz w:val="20"/>
          <w:szCs w:val="20"/>
        </w:rPr>
      </w:pPr>
    </w:p>
    <w:p w14:paraId="096EB80F" w14:textId="77777777" w:rsidR="008B5707" w:rsidRDefault="008B5707">
      <w:pPr>
        <w:rPr>
          <w:rFonts w:asciiTheme="majorHAnsi" w:eastAsiaTheme="majorEastAsia" w:hAnsiTheme="majorHAnsi" w:cstheme="majorBidi"/>
          <w:b/>
          <w:bCs/>
          <w:noProof/>
          <w:color w:val="4F81BD" w:themeColor="accent1"/>
        </w:rPr>
      </w:pPr>
      <w:r>
        <w:rPr>
          <w:noProof/>
        </w:rPr>
        <w:br w:type="page"/>
      </w:r>
    </w:p>
    <w:p w14:paraId="7797CCDF" w14:textId="77777777" w:rsidR="008B5707" w:rsidRDefault="008B5707" w:rsidP="008B5707">
      <w:pPr>
        <w:pStyle w:val="Heading3"/>
        <w:rPr>
          <w:noProof/>
        </w:rPr>
      </w:pPr>
      <w:bookmarkStart w:id="125" w:name="_Toc509219659"/>
      <w:r>
        <w:rPr>
          <w:noProof/>
        </w:rPr>
        <w:lastRenderedPageBreak/>
        <w:t>Setup_DVSReviewEffort</w:t>
      </w:r>
      <w:bookmarkEnd w:id="125"/>
    </w:p>
    <w:p w14:paraId="159B7469" w14:textId="77777777" w:rsidR="008B5707" w:rsidRDefault="008B5707" w:rsidP="008B5707"/>
    <w:p w14:paraId="07CD9B1E" w14:textId="77777777" w:rsidR="0074059F" w:rsidRPr="0074059F" w:rsidRDefault="0074059F" w:rsidP="0074059F">
      <w:r>
        <w:t>TBD</w:t>
      </w:r>
    </w:p>
    <w:p w14:paraId="0E5C34C9" w14:textId="77777777" w:rsidR="008B5707" w:rsidRDefault="008B5707" w:rsidP="008B5707">
      <w:pPr>
        <w:pStyle w:val="Heading3"/>
        <w:rPr>
          <w:noProof/>
        </w:rPr>
      </w:pPr>
      <w:bookmarkStart w:id="126" w:name="_Toc509219660"/>
      <w:r>
        <w:rPr>
          <w:noProof/>
        </w:rPr>
        <w:t>Setup_TestScriptDataWritingEffort</w:t>
      </w:r>
      <w:bookmarkEnd w:id="126"/>
      <w:r>
        <w:rPr>
          <w:noProof/>
        </w:rPr>
        <w:t xml:space="preserve"> </w:t>
      </w:r>
    </w:p>
    <w:p w14:paraId="0261AA10" w14:textId="77777777" w:rsidR="0074059F" w:rsidRDefault="0074059F" w:rsidP="0074059F"/>
    <w:p w14:paraId="77C5CD46" w14:textId="77777777" w:rsidR="0074059F" w:rsidRPr="0074059F" w:rsidRDefault="0074059F" w:rsidP="0074059F">
      <w:r>
        <w:t>TBD</w:t>
      </w:r>
    </w:p>
    <w:p w14:paraId="7A60EFBD" w14:textId="77777777" w:rsidR="008B5707" w:rsidRDefault="008B5707" w:rsidP="008B5707">
      <w:pPr>
        <w:pStyle w:val="Heading3"/>
        <w:rPr>
          <w:noProof/>
        </w:rPr>
      </w:pPr>
      <w:bookmarkStart w:id="127" w:name="_Toc509219661"/>
      <w:r>
        <w:rPr>
          <w:noProof/>
        </w:rPr>
        <w:t>Setup_EditCheckValidationEffort</w:t>
      </w:r>
      <w:bookmarkEnd w:id="127"/>
    </w:p>
    <w:p w14:paraId="73DA196C" w14:textId="77777777" w:rsidR="0074059F" w:rsidRPr="0074059F" w:rsidRDefault="0074059F" w:rsidP="0074059F">
      <w:r>
        <w:t>TBD</w:t>
      </w:r>
    </w:p>
    <w:p w14:paraId="110E3681" w14:textId="77777777" w:rsidR="0074059F" w:rsidRPr="0074059F" w:rsidRDefault="0074059F" w:rsidP="0074059F"/>
    <w:p w14:paraId="694DA67D" w14:textId="77777777" w:rsidR="008B5707" w:rsidRDefault="008B5707" w:rsidP="008B5707">
      <w:pPr>
        <w:pStyle w:val="Heading3"/>
        <w:rPr>
          <w:noProof/>
        </w:rPr>
      </w:pPr>
      <w:bookmarkStart w:id="128" w:name="_Toc509219662"/>
      <w:r>
        <w:rPr>
          <w:noProof/>
        </w:rPr>
        <w:t>Setup_InternalUATEffort</w:t>
      </w:r>
      <w:bookmarkEnd w:id="128"/>
    </w:p>
    <w:p w14:paraId="62F8E904" w14:textId="77777777" w:rsidR="0074059F" w:rsidRPr="0074059F" w:rsidRDefault="0074059F" w:rsidP="0074059F">
      <w:r>
        <w:t>TBD</w:t>
      </w:r>
    </w:p>
    <w:p w14:paraId="021035F8" w14:textId="77777777" w:rsidR="0074059F" w:rsidRPr="0074059F" w:rsidRDefault="0074059F" w:rsidP="0074059F"/>
    <w:p w14:paraId="42F313B4" w14:textId="77777777" w:rsidR="008B5707" w:rsidRDefault="008B5707" w:rsidP="008B5707">
      <w:pPr>
        <w:pStyle w:val="Heading3"/>
        <w:rPr>
          <w:noProof/>
        </w:rPr>
      </w:pPr>
      <w:bookmarkStart w:id="129" w:name="_Toc509219663"/>
      <w:r>
        <w:rPr>
          <w:noProof/>
        </w:rPr>
        <w:t>Setup_ExternalUATEffort</w:t>
      </w:r>
      <w:bookmarkEnd w:id="129"/>
    </w:p>
    <w:p w14:paraId="0247CB78" w14:textId="77777777" w:rsidR="0074059F" w:rsidRPr="0074059F" w:rsidRDefault="0074059F" w:rsidP="0074059F">
      <w:r>
        <w:t>TBD</w:t>
      </w:r>
    </w:p>
    <w:p w14:paraId="1755745E" w14:textId="77777777" w:rsidR="0074059F" w:rsidRPr="0074059F" w:rsidRDefault="0074059F" w:rsidP="0074059F"/>
    <w:p w14:paraId="445DEF5A" w14:textId="77777777" w:rsidR="008B5707" w:rsidRDefault="008B5707" w:rsidP="008B5707">
      <w:pPr>
        <w:pStyle w:val="Heading3"/>
        <w:rPr>
          <w:noProof/>
        </w:rPr>
      </w:pPr>
      <w:bookmarkStart w:id="130" w:name="_Toc509219664"/>
      <w:r>
        <w:rPr>
          <w:noProof/>
        </w:rPr>
        <w:t>CPPC_TestScriptDataWritingEffort</w:t>
      </w:r>
      <w:bookmarkEnd w:id="130"/>
    </w:p>
    <w:p w14:paraId="62B418D3" w14:textId="77777777" w:rsidR="0074059F" w:rsidRPr="0074059F" w:rsidRDefault="0074059F" w:rsidP="0074059F">
      <w:r>
        <w:t>TBD</w:t>
      </w:r>
    </w:p>
    <w:p w14:paraId="32293B48" w14:textId="77777777" w:rsidR="0074059F" w:rsidRPr="0074059F" w:rsidRDefault="0074059F" w:rsidP="0074059F"/>
    <w:p w14:paraId="72D410D2" w14:textId="77777777" w:rsidR="008B5707" w:rsidRDefault="008B5707" w:rsidP="008B5707">
      <w:pPr>
        <w:pStyle w:val="Heading3"/>
        <w:rPr>
          <w:noProof/>
        </w:rPr>
      </w:pPr>
      <w:bookmarkStart w:id="131" w:name="_Toc509219665"/>
      <w:r>
        <w:rPr>
          <w:noProof/>
        </w:rPr>
        <w:t>CPPC_EditCheckValidationEffort</w:t>
      </w:r>
      <w:bookmarkEnd w:id="131"/>
    </w:p>
    <w:p w14:paraId="4C96360F" w14:textId="77777777" w:rsidR="0074059F" w:rsidRPr="0074059F" w:rsidRDefault="0074059F" w:rsidP="0074059F">
      <w:r>
        <w:t>TBD</w:t>
      </w:r>
    </w:p>
    <w:p w14:paraId="39A4BB56" w14:textId="77777777" w:rsidR="0074059F" w:rsidRPr="0074059F" w:rsidRDefault="0074059F" w:rsidP="0074059F"/>
    <w:p w14:paraId="7FB39C91" w14:textId="77777777" w:rsidR="008B5707" w:rsidRDefault="008B5707" w:rsidP="008B5707">
      <w:pPr>
        <w:pStyle w:val="Heading3"/>
        <w:rPr>
          <w:noProof/>
        </w:rPr>
      </w:pPr>
      <w:bookmarkStart w:id="132" w:name="_Toc509219666"/>
      <w:r>
        <w:rPr>
          <w:noProof/>
        </w:rPr>
        <w:t>CPPC_InternalUATEffort</w:t>
      </w:r>
      <w:bookmarkEnd w:id="132"/>
    </w:p>
    <w:p w14:paraId="288A6E13" w14:textId="77777777" w:rsidR="0074059F" w:rsidRPr="0074059F" w:rsidRDefault="0074059F" w:rsidP="0074059F">
      <w:r>
        <w:t>TBD</w:t>
      </w:r>
    </w:p>
    <w:p w14:paraId="61AD8B11" w14:textId="77777777" w:rsidR="0074059F" w:rsidRPr="0074059F" w:rsidRDefault="0074059F" w:rsidP="0074059F"/>
    <w:p w14:paraId="59BD05E8" w14:textId="77777777" w:rsidR="008B5707" w:rsidRDefault="008B5707" w:rsidP="008B5707">
      <w:pPr>
        <w:pStyle w:val="Heading3"/>
        <w:rPr>
          <w:noProof/>
        </w:rPr>
      </w:pPr>
      <w:bookmarkStart w:id="133" w:name="_Toc509219667"/>
      <w:r>
        <w:rPr>
          <w:noProof/>
        </w:rPr>
        <w:t>CPPC_ExternalUATEffort</w:t>
      </w:r>
      <w:bookmarkEnd w:id="133"/>
    </w:p>
    <w:p w14:paraId="4398835A" w14:textId="77777777" w:rsidR="0074059F" w:rsidRPr="0074059F" w:rsidRDefault="0074059F" w:rsidP="0074059F">
      <w:r>
        <w:t>TBD</w:t>
      </w:r>
    </w:p>
    <w:p w14:paraId="4CF3E704" w14:textId="77777777" w:rsidR="0074059F" w:rsidRPr="0074059F" w:rsidRDefault="0074059F" w:rsidP="0074059F"/>
    <w:p w14:paraId="43F25DB1" w14:textId="77777777" w:rsidR="008B5707" w:rsidRDefault="008B5707" w:rsidP="009F13E2">
      <w:pPr>
        <w:pStyle w:val="Heading3"/>
        <w:rPr>
          <w:noProof/>
          <w:color w:val="0000FF"/>
        </w:rPr>
      </w:pPr>
    </w:p>
    <w:p w14:paraId="440135F4" w14:textId="77777777" w:rsidR="00C76293" w:rsidRDefault="00C76293" w:rsidP="009F13E2">
      <w:pPr>
        <w:pStyle w:val="Heading3"/>
        <w:rPr>
          <w:noProof/>
          <w:color w:val="0000FF"/>
        </w:rPr>
      </w:pPr>
      <w:r>
        <w:rPr>
          <w:noProof/>
          <w:color w:val="0000FF"/>
        </w:rPr>
        <w:br w:type="page"/>
      </w:r>
    </w:p>
    <w:p w14:paraId="7D7FA5A2" w14:textId="77777777" w:rsidR="00252CEE" w:rsidRDefault="00DC1481" w:rsidP="006859E6">
      <w:pPr>
        <w:pStyle w:val="Heading2"/>
        <w:rPr>
          <w:noProof/>
        </w:rPr>
      </w:pPr>
      <w:bookmarkStart w:id="134" w:name="_Toc509219668"/>
      <w:r>
        <w:rPr>
          <w:noProof/>
        </w:rPr>
        <w:lastRenderedPageBreak/>
        <w:t>New Set-Up_s</w:t>
      </w:r>
      <w:bookmarkEnd w:id="134"/>
      <w:r w:rsidR="00B221A8">
        <w:rPr>
          <w:noProof/>
        </w:rPr>
        <w:t xml:space="preserve"> Sets</w:t>
      </w:r>
    </w:p>
    <w:p w14:paraId="25022972" w14:textId="77777777" w:rsidR="00291871" w:rsidRDefault="00291871" w:rsidP="00252CEE">
      <w:pPr>
        <w:autoSpaceDE w:val="0"/>
        <w:autoSpaceDN w:val="0"/>
        <w:adjustRightInd w:val="0"/>
        <w:spacing w:after="0" w:line="240" w:lineRule="auto"/>
        <w:rPr>
          <w:rFonts w:ascii="Courier New" w:hAnsi="Courier New" w:cs="Courier New"/>
          <w:noProof/>
          <w:color w:val="0000FF"/>
          <w:sz w:val="20"/>
          <w:szCs w:val="20"/>
        </w:rPr>
      </w:pPr>
    </w:p>
    <w:p w14:paraId="5EFCBBFA" w14:textId="77777777" w:rsidR="00CE1277" w:rsidRDefault="00C76293" w:rsidP="00291871">
      <w:pPr>
        <w:rPr>
          <w:rFonts w:ascii="Arial" w:hAnsi="Arial" w:cs="Arial"/>
          <w:sz w:val="20"/>
          <w:szCs w:val="20"/>
        </w:rPr>
      </w:pPr>
      <w:r>
        <w:rPr>
          <w:rFonts w:ascii="Arial" w:hAnsi="Arial" w:cs="Arial"/>
          <w:sz w:val="20"/>
          <w:szCs w:val="20"/>
        </w:rPr>
        <w:t>10 Sets of Start-End Date pair are created, starting from Computation Start Date (Current Date) as shown in the below table.</w:t>
      </w:r>
    </w:p>
    <w:p w14:paraId="20C43D30" w14:textId="77777777" w:rsidR="00C76293" w:rsidRDefault="00C76293" w:rsidP="00291871">
      <w:pPr>
        <w:rPr>
          <w:rFonts w:ascii="Arial" w:hAnsi="Arial" w:cs="Arial"/>
          <w:sz w:val="20"/>
          <w:szCs w:val="20"/>
        </w:rPr>
      </w:pPr>
      <w:r>
        <w:rPr>
          <w:rFonts w:ascii="Arial" w:hAnsi="Arial" w:cs="Arial"/>
          <w:sz w:val="20"/>
          <w:szCs w:val="20"/>
        </w:rPr>
        <w:t xml:space="preserve">The Number of </w:t>
      </w:r>
      <w:r w:rsidR="001F5C7A">
        <w:rPr>
          <w:rFonts w:ascii="Arial" w:hAnsi="Arial" w:cs="Arial"/>
          <w:sz w:val="20"/>
          <w:szCs w:val="20"/>
        </w:rPr>
        <w:t>Sets</w:t>
      </w:r>
      <w:r>
        <w:rPr>
          <w:rFonts w:ascii="Arial" w:hAnsi="Arial" w:cs="Arial"/>
          <w:sz w:val="20"/>
          <w:szCs w:val="20"/>
        </w:rPr>
        <w:t xml:space="preserve"> matching Criteria:</w:t>
      </w:r>
    </w:p>
    <w:p w14:paraId="236C2C56" w14:textId="77777777" w:rsidR="00C76293" w:rsidRDefault="00C76293" w:rsidP="00291871">
      <w:pPr>
        <w:rPr>
          <w:rFonts w:ascii="Arial" w:hAnsi="Arial" w:cs="Arial"/>
          <w:sz w:val="20"/>
          <w:szCs w:val="20"/>
        </w:rPr>
      </w:pPr>
      <w:r>
        <w:rPr>
          <w:rFonts w:ascii="Arial" w:hAnsi="Arial" w:cs="Arial"/>
          <w:sz w:val="20"/>
          <w:szCs w:val="20"/>
        </w:rPr>
        <w:t xml:space="preserve">Where </w:t>
      </w:r>
      <w:r>
        <w:t>[Required-For-Date] is between [Start Date] and [End Date]</w:t>
      </w:r>
      <w:r w:rsidR="001F5C7A">
        <w:t xml:space="preserve"> of the Sets in the following table:</w:t>
      </w:r>
    </w:p>
    <w:tbl>
      <w:tblPr>
        <w:tblW w:w="10400" w:type="dxa"/>
        <w:tblInd w:w="93" w:type="dxa"/>
        <w:tblLook w:val="04A0" w:firstRow="1" w:lastRow="0" w:firstColumn="1" w:lastColumn="0" w:noHBand="0" w:noVBand="1"/>
      </w:tblPr>
      <w:tblGrid>
        <w:gridCol w:w="645"/>
        <w:gridCol w:w="2354"/>
        <w:gridCol w:w="1876"/>
        <w:gridCol w:w="982"/>
        <w:gridCol w:w="1178"/>
        <w:gridCol w:w="1308"/>
        <w:gridCol w:w="762"/>
        <w:gridCol w:w="1295"/>
      </w:tblGrid>
      <w:tr w:rsidR="00C76293" w:rsidRPr="00C76293" w14:paraId="2A7A608D" w14:textId="77777777" w:rsidTr="001D69E4">
        <w:trPr>
          <w:trHeight w:val="300"/>
        </w:trPr>
        <w:tc>
          <w:tcPr>
            <w:tcW w:w="6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EDA72D" w14:textId="77777777" w:rsidR="00C76293" w:rsidRPr="00C76293" w:rsidRDefault="00C76293" w:rsidP="00C76293">
            <w:pPr>
              <w:spacing w:after="0" w:line="240" w:lineRule="auto"/>
              <w:rPr>
                <w:rFonts w:ascii="Calibri" w:eastAsia="Times New Roman" w:hAnsi="Calibri" w:cs="Calibri"/>
                <w:color w:val="000000"/>
              </w:rPr>
            </w:pPr>
            <w:r w:rsidRPr="00C76293">
              <w:rPr>
                <w:rFonts w:ascii="Calibri" w:eastAsia="Times New Roman" w:hAnsi="Calibri" w:cs="Calibri"/>
                <w:color w:val="000000"/>
              </w:rPr>
              <w:t> </w:t>
            </w:r>
          </w:p>
        </w:tc>
        <w:tc>
          <w:tcPr>
            <w:tcW w:w="4230" w:type="dxa"/>
            <w:gridSpan w:val="2"/>
            <w:tcBorders>
              <w:top w:val="single" w:sz="4" w:space="0" w:color="auto"/>
              <w:left w:val="nil"/>
              <w:bottom w:val="single" w:sz="4" w:space="0" w:color="auto"/>
              <w:right w:val="single" w:sz="4" w:space="0" w:color="auto"/>
            </w:tcBorders>
            <w:shd w:val="clear" w:color="auto" w:fill="auto"/>
            <w:vAlign w:val="bottom"/>
            <w:hideMark/>
          </w:tcPr>
          <w:p w14:paraId="43332B36" w14:textId="77777777" w:rsidR="00C76293" w:rsidRPr="00C76293" w:rsidRDefault="00C76293" w:rsidP="00C76293">
            <w:pPr>
              <w:spacing w:after="0" w:line="240" w:lineRule="auto"/>
              <w:jc w:val="center"/>
              <w:rPr>
                <w:rFonts w:ascii="Calibri" w:eastAsia="Times New Roman" w:hAnsi="Calibri" w:cs="Calibri"/>
                <w:b/>
                <w:bCs/>
                <w:color w:val="000000"/>
              </w:rPr>
            </w:pPr>
            <w:r w:rsidRPr="00C76293">
              <w:rPr>
                <w:rFonts w:ascii="Calibri" w:eastAsia="Times New Roman" w:hAnsi="Calibri" w:cs="Calibri"/>
                <w:b/>
                <w:bCs/>
                <w:color w:val="000000"/>
              </w:rPr>
              <w:t>Rule</w:t>
            </w:r>
          </w:p>
        </w:tc>
        <w:tc>
          <w:tcPr>
            <w:tcW w:w="5525" w:type="dxa"/>
            <w:gridSpan w:val="5"/>
            <w:tcBorders>
              <w:top w:val="single" w:sz="4" w:space="0" w:color="auto"/>
              <w:left w:val="nil"/>
              <w:bottom w:val="single" w:sz="4" w:space="0" w:color="auto"/>
              <w:right w:val="single" w:sz="4" w:space="0" w:color="auto"/>
            </w:tcBorders>
            <w:shd w:val="clear" w:color="auto" w:fill="auto"/>
            <w:noWrap/>
            <w:vAlign w:val="bottom"/>
            <w:hideMark/>
          </w:tcPr>
          <w:p w14:paraId="1D0D837F" w14:textId="77777777" w:rsidR="00C76293" w:rsidRPr="00C76293" w:rsidRDefault="00C76293" w:rsidP="00C76293">
            <w:pPr>
              <w:spacing w:after="0" w:line="240" w:lineRule="auto"/>
              <w:jc w:val="center"/>
              <w:rPr>
                <w:rFonts w:ascii="Calibri" w:eastAsia="Times New Roman" w:hAnsi="Calibri" w:cs="Calibri"/>
                <w:b/>
                <w:bCs/>
                <w:color w:val="000000"/>
              </w:rPr>
            </w:pPr>
            <w:r w:rsidRPr="00C76293">
              <w:rPr>
                <w:rFonts w:ascii="Calibri" w:eastAsia="Times New Roman" w:hAnsi="Calibri" w:cs="Calibri"/>
                <w:b/>
                <w:bCs/>
                <w:color w:val="000000"/>
              </w:rPr>
              <w:t>Example</w:t>
            </w:r>
          </w:p>
        </w:tc>
      </w:tr>
      <w:tr w:rsidR="00C76293" w:rsidRPr="00C76293" w14:paraId="121773C4" w14:textId="77777777" w:rsidTr="001D69E4">
        <w:trPr>
          <w:trHeight w:val="900"/>
        </w:trPr>
        <w:tc>
          <w:tcPr>
            <w:tcW w:w="645" w:type="dxa"/>
            <w:tcBorders>
              <w:top w:val="nil"/>
              <w:left w:val="single" w:sz="4" w:space="0" w:color="auto"/>
              <w:bottom w:val="single" w:sz="4" w:space="0" w:color="auto"/>
              <w:right w:val="single" w:sz="4" w:space="0" w:color="auto"/>
            </w:tcBorders>
            <w:shd w:val="clear" w:color="auto" w:fill="auto"/>
            <w:noWrap/>
            <w:vAlign w:val="bottom"/>
            <w:hideMark/>
          </w:tcPr>
          <w:p w14:paraId="33D6CAA7" w14:textId="77777777" w:rsidR="00C76293" w:rsidRPr="00C76293" w:rsidRDefault="00C76293" w:rsidP="00C76293">
            <w:pPr>
              <w:spacing w:after="0" w:line="240" w:lineRule="auto"/>
              <w:rPr>
                <w:rFonts w:ascii="Calibri" w:eastAsia="Times New Roman" w:hAnsi="Calibri" w:cs="Calibri"/>
                <w:color w:val="000000"/>
                <w:sz w:val="18"/>
                <w:szCs w:val="18"/>
              </w:rPr>
            </w:pPr>
            <w:r w:rsidRPr="00C76293">
              <w:rPr>
                <w:rFonts w:ascii="Calibri" w:eastAsia="Times New Roman" w:hAnsi="Calibri" w:cs="Calibri"/>
                <w:color w:val="000000"/>
                <w:sz w:val="18"/>
                <w:szCs w:val="18"/>
              </w:rPr>
              <w:t>Set No</w:t>
            </w:r>
          </w:p>
        </w:tc>
        <w:tc>
          <w:tcPr>
            <w:tcW w:w="2354" w:type="dxa"/>
            <w:tcBorders>
              <w:top w:val="nil"/>
              <w:left w:val="nil"/>
              <w:bottom w:val="single" w:sz="4" w:space="0" w:color="auto"/>
              <w:right w:val="single" w:sz="4" w:space="0" w:color="auto"/>
            </w:tcBorders>
            <w:shd w:val="clear" w:color="auto" w:fill="auto"/>
            <w:vAlign w:val="bottom"/>
            <w:hideMark/>
          </w:tcPr>
          <w:p w14:paraId="522942CE" w14:textId="77777777" w:rsidR="00C76293" w:rsidRPr="00C76293" w:rsidRDefault="00C76293" w:rsidP="00C76293">
            <w:pPr>
              <w:spacing w:after="0" w:line="240" w:lineRule="auto"/>
              <w:rPr>
                <w:rFonts w:ascii="Calibri" w:eastAsia="Times New Roman" w:hAnsi="Calibri" w:cs="Calibri"/>
                <w:color w:val="000000"/>
                <w:sz w:val="18"/>
                <w:szCs w:val="18"/>
              </w:rPr>
            </w:pPr>
            <w:r w:rsidRPr="00C76293">
              <w:rPr>
                <w:rFonts w:ascii="Calibri" w:eastAsia="Times New Roman" w:hAnsi="Calibri" w:cs="Calibri"/>
                <w:color w:val="000000"/>
                <w:sz w:val="18"/>
                <w:szCs w:val="18"/>
              </w:rPr>
              <w:t>Start Date</w:t>
            </w:r>
          </w:p>
        </w:tc>
        <w:tc>
          <w:tcPr>
            <w:tcW w:w="1876" w:type="dxa"/>
            <w:tcBorders>
              <w:top w:val="nil"/>
              <w:left w:val="nil"/>
              <w:bottom w:val="single" w:sz="4" w:space="0" w:color="auto"/>
              <w:right w:val="single" w:sz="4" w:space="0" w:color="auto"/>
            </w:tcBorders>
            <w:shd w:val="clear" w:color="auto" w:fill="auto"/>
            <w:vAlign w:val="bottom"/>
            <w:hideMark/>
          </w:tcPr>
          <w:p w14:paraId="13F4C662" w14:textId="77777777" w:rsidR="00C76293" w:rsidRPr="00C76293" w:rsidRDefault="00C76293" w:rsidP="00C76293">
            <w:pPr>
              <w:spacing w:after="0" w:line="240" w:lineRule="auto"/>
              <w:rPr>
                <w:rFonts w:ascii="Calibri" w:eastAsia="Times New Roman" w:hAnsi="Calibri" w:cs="Calibri"/>
                <w:color w:val="000000"/>
                <w:sz w:val="18"/>
                <w:szCs w:val="18"/>
              </w:rPr>
            </w:pPr>
            <w:r w:rsidRPr="00C76293">
              <w:rPr>
                <w:rFonts w:ascii="Calibri" w:eastAsia="Times New Roman" w:hAnsi="Calibri" w:cs="Calibri"/>
                <w:color w:val="000000"/>
                <w:sz w:val="18"/>
                <w:szCs w:val="18"/>
              </w:rPr>
              <w:t>End Date</w:t>
            </w:r>
          </w:p>
        </w:tc>
        <w:tc>
          <w:tcPr>
            <w:tcW w:w="982" w:type="dxa"/>
            <w:tcBorders>
              <w:top w:val="nil"/>
              <w:left w:val="nil"/>
              <w:bottom w:val="single" w:sz="4" w:space="0" w:color="auto"/>
              <w:right w:val="single" w:sz="4" w:space="0" w:color="auto"/>
            </w:tcBorders>
            <w:shd w:val="clear" w:color="auto" w:fill="auto"/>
            <w:vAlign w:val="bottom"/>
            <w:hideMark/>
          </w:tcPr>
          <w:p w14:paraId="306B6682" w14:textId="77777777" w:rsidR="00C76293" w:rsidRPr="00C76293" w:rsidRDefault="00C76293" w:rsidP="00C76293">
            <w:pPr>
              <w:spacing w:after="0" w:line="240" w:lineRule="auto"/>
              <w:rPr>
                <w:rFonts w:ascii="Calibri" w:eastAsia="Times New Roman" w:hAnsi="Calibri" w:cs="Calibri"/>
                <w:color w:val="000000"/>
                <w:sz w:val="18"/>
                <w:szCs w:val="18"/>
              </w:rPr>
            </w:pPr>
            <w:proofErr w:type="spellStart"/>
            <w:r w:rsidRPr="00C76293">
              <w:rPr>
                <w:rFonts w:ascii="Calibri" w:eastAsia="Times New Roman" w:hAnsi="Calibri" w:cs="Calibri"/>
                <w:color w:val="000000"/>
                <w:sz w:val="18"/>
                <w:szCs w:val="18"/>
              </w:rPr>
              <w:t>Compu</w:t>
            </w:r>
            <w:r w:rsidR="001D69E4">
              <w:rPr>
                <w:rFonts w:ascii="Calibri" w:eastAsia="Times New Roman" w:hAnsi="Calibri" w:cs="Calibri"/>
                <w:color w:val="000000"/>
                <w:sz w:val="18"/>
                <w:szCs w:val="18"/>
              </w:rPr>
              <w:t>-</w:t>
            </w:r>
            <w:r w:rsidRPr="00C76293">
              <w:rPr>
                <w:rFonts w:ascii="Calibri" w:eastAsia="Times New Roman" w:hAnsi="Calibri" w:cs="Calibri"/>
                <w:color w:val="000000"/>
                <w:sz w:val="18"/>
                <w:szCs w:val="18"/>
              </w:rPr>
              <w:t>tation</w:t>
            </w:r>
            <w:proofErr w:type="spellEnd"/>
            <w:r w:rsidRPr="00C76293">
              <w:rPr>
                <w:rFonts w:ascii="Calibri" w:eastAsia="Times New Roman" w:hAnsi="Calibri" w:cs="Calibri"/>
                <w:color w:val="000000"/>
                <w:sz w:val="18"/>
                <w:szCs w:val="18"/>
              </w:rPr>
              <w:t xml:space="preserve"> Start Date</w:t>
            </w:r>
          </w:p>
        </w:tc>
        <w:tc>
          <w:tcPr>
            <w:tcW w:w="1178" w:type="dxa"/>
            <w:tcBorders>
              <w:top w:val="nil"/>
              <w:left w:val="nil"/>
              <w:bottom w:val="single" w:sz="4" w:space="0" w:color="auto"/>
              <w:right w:val="single" w:sz="4" w:space="0" w:color="auto"/>
            </w:tcBorders>
            <w:shd w:val="clear" w:color="auto" w:fill="auto"/>
            <w:vAlign w:val="bottom"/>
            <w:hideMark/>
          </w:tcPr>
          <w:p w14:paraId="234858F4" w14:textId="77777777" w:rsidR="00C76293" w:rsidRPr="00C76293" w:rsidRDefault="00C76293" w:rsidP="00C76293">
            <w:pPr>
              <w:spacing w:after="0" w:line="240" w:lineRule="auto"/>
              <w:rPr>
                <w:rFonts w:ascii="Calibri" w:eastAsia="Times New Roman" w:hAnsi="Calibri" w:cs="Calibri"/>
                <w:color w:val="000000"/>
                <w:sz w:val="18"/>
                <w:szCs w:val="18"/>
              </w:rPr>
            </w:pPr>
            <w:r w:rsidRPr="00C76293">
              <w:rPr>
                <w:rFonts w:ascii="Calibri" w:eastAsia="Times New Roman" w:hAnsi="Calibri" w:cs="Calibri"/>
                <w:color w:val="000000"/>
                <w:sz w:val="18"/>
                <w:szCs w:val="18"/>
              </w:rPr>
              <w:t>Days from Computation Start</w:t>
            </w:r>
          </w:p>
        </w:tc>
        <w:tc>
          <w:tcPr>
            <w:tcW w:w="1308" w:type="dxa"/>
            <w:tcBorders>
              <w:top w:val="nil"/>
              <w:left w:val="nil"/>
              <w:bottom w:val="single" w:sz="4" w:space="0" w:color="auto"/>
              <w:right w:val="single" w:sz="4" w:space="0" w:color="auto"/>
            </w:tcBorders>
            <w:shd w:val="clear" w:color="auto" w:fill="auto"/>
            <w:noWrap/>
            <w:vAlign w:val="bottom"/>
            <w:hideMark/>
          </w:tcPr>
          <w:p w14:paraId="2989464F" w14:textId="77777777" w:rsidR="00C76293" w:rsidRPr="00C76293" w:rsidRDefault="00C76293" w:rsidP="00C76293">
            <w:pPr>
              <w:spacing w:after="0" w:line="240" w:lineRule="auto"/>
              <w:rPr>
                <w:rFonts w:ascii="Calibri" w:eastAsia="Times New Roman" w:hAnsi="Calibri" w:cs="Calibri"/>
                <w:color w:val="000000"/>
                <w:sz w:val="18"/>
                <w:szCs w:val="18"/>
              </w:rPr>
            </w:pPr>
            <w:r w:rsidRPr="00C76293">
              <w:rPr>
                <w:rFonts w:ascii="Calibri" w:eastAsia="Times New Roman" w:hAnsi="Calibri" w:cs="Calibri"/>
                <w:color w:val="000000"/>
                <w:sz w:val="18"/>
                <w:szCs w:val="18"/>
              </w:rPr>
              <w:t>Start Date</w:t>
            </w:r>
          </w:p>
        </w:tc>
        <w:tc>
          <w:tcPr>
            <w:tcW w:w="762" w:type="dxa"/>
            <w:tcBorders>
              <w:top w:val="nil"/>
              <w:left w:val="nil"/>
              <w:bottom w:val="single" w:sz="4" w:space="0" w:color="auto"/>
              <w:right w:val="single" w:sz="4" w:space="0" w:color="auto"/>
            </w:tcBorders>
            <w:shd w:val="clear" w:color="auto" w:fill="auto"/>
            <w:noWrap/>
            <w:vAlign w:val="bottom"/>
            <w:hideMark/>
          </w:tcPr>
          <w:p w14:paraId="125B0AFC" w14:textId="77777777" w:rsidR="00C76293" w:rsidRPr="00C76293" w:rsidRDefault="00C76293" w:rsidP="00C76293">
            <w:pPr>
              <w:spacing w:after="0" w:line="240" w:lineRule="auto"/>
              <w:rPr>
                <w:rFonts w:ascii="Calibri" w:eastAsia="Times New Roman" w:hAnsi="Calibri" w:cs="Calibri"/>
                <w:color w:val="000000"/>
                <w:sz w:val="18"/>
                <w:szCs w:val="18"/>
              </w:rPr>
            </w:pPr>
            <w:r w:rsidRPr="00C76293">
              <w:rPr>
                <w:rFonts w:ascii="Calibri" w:eastAsia="Times New Roman" w:hAnsi="Calibri" w:cs="Calibri"/>
                <w:color w:val="000000"/>
                <w:sz w:val="18"/>
                <w:szCs w:val="18"/>
              </w:rPr>
              <w:t>Add Days</w:t>
            </w:r>
          </w:p>
        </w:tc>
        <w:tc>
          <w:tcPr>
            <w:tcW w:w="1295" w:type="dxa"/>
            <w:tcBorders>
              <w:top w:val="nil"/>
              <w:left w:val="nil"/>
              <w:bottom w:val="single" w:sz="4" w:space="0" w:color="auto"/>
              <w:right w:val="single" w:sz="4" w:space="0" w:color="auto"/>
            </w:tcBorders>
            <w:shd w:val="clear" w:color="auto" w:fill="auto"/>
            <w:noWrap/>
            <w:vAlign w:val="bottom"/>
            <w:hideMark/>
          </w:tcPr>
          <w:p w14:paraId="49C1278F" w14:textId="77777777" w:rsidR="00C76293" w:rsidRPr="00C76293" w:rsidRDefault="00C76293" w:rsidP="00C76293">
            <w:pPr>
              <w:spacing w:after="0" w:line="240" w:lineRule="auto"/>
              <w:rPr>
                <w:rFonts w:ascii="Calibri" w:eastAsia="Times New Roman" w:hAnsi="Calibri" w:cs="Calibri"/>
                <w:color w:val="000000"/>
                <w:sz w:val="18"/>
                <w:szCs w:val="18"/>
              </w:rPr>
            </w:pPr>
            <w:r w:rsidRPr="00C76293">
              <w:rPr>
                <w:rFonts w:ascii="Calibri" w:eastAsia="Times New Roman" w:hAnsi="Calibri" w:cs="Calibri"/>
                <w:color w:val="000000"/>
                <w:sz w:val="18"/>
                <w:szCs w:val="18"/>
              </w:rPr>
              <w:t>End Date</w:t>
            </w:r>
          </w:p>
        </w:tc>
      </w:tr>
      <w:tr w:rsidR="00C76293" w:rsidRPr="00C76293" w14:paraId="4210B37D" w14:textId="77777777" w:rsidTr="001D69E4">
        <w:trPr>
          <w:trHeight w:val="476"/>
        </w:trPr>
        <w:tc>
          <w:tcPr>
            <w:tcW w:w="645" w:type="dxa"/>
            <w:tcBorders>
              <w:top w:val="nil"/>
              <w:left w:val="single" w:sz="4" w:space="0" w:color="auto"/>
              <w:bottom w:val="single" w:sz="4" w:space="0" w:color="auto"/>
              <w:right w:val="single" w:sz="4" w:space="0" w:color="auto"/>
            </w:tcBorders>
            <w:shd w:val="clear" w:color="auto" w:fill="auto"/>
            <w:noWrap/>
            <w:vAlign w:val="bottom"/>
            <w:hideMark/>
          </w:tcPr>
          <w:p w14:paraId="28C0DF60" w14:textId="77777777" w:rsidR="00C76293" w:rsidRPr="00C76293" w:rsidRDefault="00C76293" w:rsidP="00C76293">
            <w:pPr>
              <w:spacing w:after="0" w:line="240" w:lineRule="auto"/>
              <w:jc w:val="right"/>
              <w:rPr>
                <w:rFonts w:ascii="Calibri" w:eastAsia="Times New Roman" w:hAnsi="Calibri" w:cs="Calibri"/>
                <w:color w:val="000000"/>
              </w:rPr>
            </w:pPr>
            <w:r w:rsidRPr="00C76293">
              <w:rPr>
                <w:rFonts w:ascii="Calibri" w:eastAsia="Times New Roman" w:hAnsi="Calibri" w:cs="Calibri"/>
                <w:color w:val="000000"/>
              </w:rPr>
              <w:t>1</w:t>
            </w:r>
          </w:p>
        </w:tc>
        <w:tc>
          <w:tcPr>
            <w:tcW w:w="2354" w:type="dxa"/>
            <w:tcBorders>
              <w:top w:val="nil"/>
              <w:left w:val="nil"/>
              <w:bottom w:val="single" w:sz="4" w:space="0" w:color="auto"/>
              <w:right w:val="single" w:sz="4" w:space="0" w:color="auto"/>
            </w:tcBorders>
            <w:shd w:val="clear" w:color="auto" w:fill="auto"/>
            <w:vAlign w:val="bottom"/>
            <w:hideMark/>
          </w:tcPr>
          <w:p w14:paraId="0A46300F" w14:textId="77777777" w:rsidR="00C76293" w:rsidRPr="00C76293" w:rsidRDefault="00C76293" w:rsidP="00C76293">
            <w:pPr>
              <w:spacing w:after="0" w:line="240" w:lineRule="auto"/>
              <w:rPr>
                <w:rFonts w:ascii="Calibri" w:eastAsia="Times New Roman" w:hAnsi="Calibri" w:cs="Calibri"/>
                <w:color w:val="000000"/>
              </w:rPr>
            </w:pPr>
            <w:r w:rsidRPr="00C76293">
              <w:rPr>
                <w:rFonts w:ascii="Calibri" w:eastAsia="Times New Roman" w:hAnsi="Calibri" w:cs="Calibri"/>
                <w:color w:val="000000"/>
              </w:rPr>
              <w:t>Computation Start Date 45 Business Days</w:t>
            </w:r>
          </w:p>
        </w:tc>
        <w:tc>
          <w:tcPr>
            <w:tcW w:w="1876" w:type="dxa"/>
            <w:tcBorders>
              <w:top w:val="nil"/>
              <w:left w:val="nil"/>
              <w:bottom w:val="single" w:sz="4" w:space="0" w:color="auto"/>
              <w:right w:val="single" w:sz="4" w:space="0" w:color="auto"/>
            </w:tcBorders>
            <w:shd w:val="clear" w:color="auto" w:fill="auto"/>
            <w:vAlign w:val="bottom"/>
            <w:hideMark/>
          </w:tcPr>
          <w:p w14:paraId="41AE5C2E" w14:textId="77777777" w:rsidR="00C76293" w:rsidRPr="00C76293" w:rsidRDefault="00C76293" w:rsidP="00C76293">
            <w:pPr>
              <w:spacing w:after="0" w:line="240" w:lineRule="auto"/>
              <w:rPr>
                <w:rFonts w:ascii="Calibri" w:eastAsia="Times New Roman" w:hAnsi="Calibri" w:cs="Calibri"/>
                <w:color w:val="000000"/>
              </w:rPr>
            </w:pPr>
            <w:r w:rsidRPr="00C76293">
              <w:rPr>
                <w:rFonts w:ascii="Calibri" w:eastAsia="Times New Roman" w:hAnsi="Calibri" w:cs="Calibri"/>
                <w:color w:val="000000"/>
              </w:rPr>
              <w:t xml:space="preserve">Start Date </w:t>
            </w:r>
            <w:r w:rsidR="001D69E4">
              <w:rPr>
                <w:rFonts w:ascii="Calibri" w:eastAsia="Times New Roman" w:hAnsi="Calibri" w:cs="Calibri"/>
                <w:color w:val="000000"/>
              </w:rPr>
              <w:t xml:space="preserve">+ </w:t>
            </w:r>
            <w:r w:rsidRPr="00C76293">
              <w:rPr>
                <w:rFonts w:ascii="Calibri" w:eastAsia="Times New Roman" w:hAnsi="Calibri" w:cs="Calibri"/>
                <w:color w:val="000000"/>
              </w:rPr>
              <w:t>60 Business Days</w:t>
            </w:r>
          </w:p>
        </w:tc>
        <w:tc>
          <w:tcPr>
            <w:tcW w:w="982" w:type="dxa"/>
            <w:tcBorders>
              <w:top w:val="nil"/>
              <w:left w:val="nil"/>
              <w:bottom w:val="single" w:sz="4" w:space="0" w:color="auto"/>
              <w:right w:val="single" w:sz="4" w:space="0" w:color="auto"/>
            </w:tcBorders>
            <w:shd w:val="clear" w:color="auto" w:fill="auto"/>
            <w:noWrap/>
            <w:vAlign w:val="bottom"/>
            <w:hideMark/>
          </w:tcPr>
          <w:p w14:paraId="59133B68" w14:textId="77777777" w:rsidR="00C76293" w:rsidRPr="00C76293" w:rsidRDefault="00C76293" w:rsidP="00C76293">
            <w:pPr>
              <w:spacing w:after="0" w:line="240" w:lineRule="auto"/>
              <w:jc w:val="right"/>
              <w:rPr>
                <w:rFonts w:ascii="Calibri" w:eastAsia="Times New Roman" w:hAnsi="Calibri" w:cs="Calibri"/>
                <w:color w:val="000000"/>
              </w:rPr>
            </w:pPr>
            <w:r w:rsidRPr="00C76293">
              <w:rPr>
                <w:rFonts w:ascii="Calibri" w:eastAsia="Times New Roman" w:hAnsi="Calibri" w:cs="Calibri"/>
                <w:color w:val="000000"/>
              </w:rPr>
              <w:t>1-Jan-18</w:t>
            </w:r>
          </w:p>
        </w:tc>
        <w:tc>
          <w:tcPr>
            <w:tcW w:w="1178" w:type="dxa"/>
            <w:tcBorders>
              <w:top w:val="nil"/>
              <w:left w:val="nil"/>
              <w:bottom w:val="single" w:sz="4" w:space="0" w:color="auto"/>
              <w:right w:val="single" w:sz="4" w:space="0" w:color="auto"/>
            </w:tcBorders>
            <w:shd w:val="clear" w:color="auto" w:fill="auto"/>
            <w:noWrap/>
            <w:vAlign w:val="bottom"/>
            <w:hideMark/>
          </w:tcPr>
          <w:p w14:paraId="51DAF7CC" w14:textId="77777777" w:rsidR="00C76293" w:rsidRPr="00C76293" w:rsidRDefault="00C76293" w:rsidP="00C76293">
            <w:pPr>
              <w:spacing w:after="0" w:line="240" w:lineRule="auto"/>
              <w:jc w:val="right"/>
              <w:rPr>
                <w:rFonts w:ascii="Calibri" w:eastAsia="Times New Roman" w:hAnsi="Calibri" w:cs="Calibri"/>
                <w:color w:val="000000"/>
              </w:rPr>
            </w:pPr>
            <w:r w:rsidRPr="00C76293">
              <w:rPr>
                <w:rFonts w:ascii="Calibri" w:eastAsia="Times New Roman" w:hAnsi="Calibri" w:cs="Calibri"/>
                <w:color w:val="000000"/>
              </w:rPr>
              <w:t>45</w:t>
            </w:r>
          </w:p>
        </w:tc>
        <w:tc>
          <w:tcPr>
            <w:tcW w:w="1308" w:type="dxa"/>
            <w:tcBorders>
              <w:top w:val="nil"/>
              <w:left w:val="nil"/>
              <w:bottom w:val="single" w:sz="4" w:space="0" w:color="auto"/>
              <w:right w:val="single" w:sz="4" w:space="0" w:color="auto"/>
            </w:tcBorders>
            <w:shd w:val="clear" w:color="auto" w:fill="auto"/>
            <w:noWrap/>
            <w:vAlign w:val="bottom"/>
            <w:hideMark/>
          </w:tcPr>
          <w:p w14:paraId="58611FFB" w14:textId="77777777" w:rsidR="00C76293" w:rsidRPr="00C76293" w:rsidRDefault="00C76293" w:rsidP="00C76293">
            <w:pPr>
              <w:spacing w:after="0" w:line="240" w:lineRule="auto"/>
              <w:jc w:val="right"/>
              <w:rPr>
                <w:rFonts w:ascii="Calibri" w:eastAsia="Times New Roman" w:hAnsi="Calibri" w:cs="Calibri"/>
                <w:color w:val="000000"/>
              </w:rPr>
            </w:pPr>
            <w:r w:rsidRPr="00C76293">
              <w:rPr>
                <w:rFonts w:ascii="Calibri" w:eastAsia="Times New Roman" w:hAnsi="Calibri" w:cs="Calibri"/>
                <w:color w:val="000000"/>
              </w:rPr>
              <w:t>5-Mar-18</w:t>
            </w:r>
          </w:p>
        </w:tc>
        <w:tc>
          <w:tcPr>
            <w:tcW w:w="762" w:type="dxa"/>
            <w:tcBorders>
              <w:top w:val="nil"/>
              <w:left w:val="nil"/>
              <w:bottom w:val="single" w:sz="4" w:space="0" w:color="auto"/>
              <w:right w:val="single" w:sz="4" w:space="0" w:color="auto"/>
            </w:tcBorders>
            <w:shd w:val="clear" w:color="auto" w:fill="auto"/>
            <w:noWrap/>
            <w:vAlign w:val="bottom"/>
            <w:hideMark/>
          </w:tcPr>
          <w:p w14:paraId="2114B5FB" w14:textId="77777777" w:rsidR="00C76293" w:rsidRPr="00C76293" w:rsidRDefault="00C76293" w:rsidP="00C76293">
            <w:pPr>
              <w:spacing w:after="0" w:line="240" w:lineRule="auto"/>
              <w:jc w:val="right"/>
              <w:rPr>
                <w:rFonts w:ascii="Calibri" w:eastAsia="Times New Roman" w:hAnsi="Calibri" w:cs="Calibri"/>
                <w:color w:val="000000"/>
              </w:rPr>
            </w:pPr>
            <w:r w:rsidRPr="00C76293">
              <w:rPr>
                <w:rFonts w:ascii="Calibri" w:eastAsia="Times New Roman" w:hAnsi="Calibri" w:cs="Calibri"/>
                <w:color w:val="000000"/>
              </w:rPr>
              <w:t>60</w:t>
            </w:r>
          </w:p>
        </w:tc>
        <w:tc>
          <w:tcPr>
            <w:tcW w:w="1295" w:type="dxa"/>
            <w:tcBorders>
              <w:top w:val="nil"/>
              <w:left w:val="nil"/>
              <w:bottom w:val="single" w:sz="4" w:space="0" w:color="auto"/>
              <w:right w:val="single" w:sz="4" w:space="0" w:color="auto"/>
            </w:tcBorders>
            <w:shd w:val="clear" w:color="auto" w:fill="auto"/>
            <w:noWrap/>
            <w:vAlign w:val="bottom"/>
            <w:hideMark/>
          </w:tcPr>
          <w:p w14:paraId="329610D6" w14:textId="77777777" w:rsidR="00C76293" w:rsidRPr="00C76293" w:rsidRDefault="00C76293" w:rsidP="00C76293">
            <w:pPr>
              <w:spacing w:after="0" w:line="240" w:lineRule="auto"/>
              <w:jc w:val="right"/>
              <w:rPr>
                <w:rFonts w:ascii="Calibri" w:eastAsia="Times New Roman" w:hAnsi="Calibri" w:cs="Calibri"/>
                <w:color w:val="000000"/>
              </w:rPr>
            </w:pPr>
            <w:r w:rsidRPr="00C76293">
              <w:rPr>
                <w:rFonts w:ascii="Calibri" w:eastAsia="Times New Roman" w:hAnsi="Calibri" w:cs="Calibri"/>
                <w:color w:val="000000"/>
              </w:rPr>
              <w:t>28-May-18</w:t>
            </w:r>
          </w:p>
        </w:tc>
      </w:tr>
      <w:tr w:rsidR="00C76293" w:rsidRPr="00C76293" w14:paraId="2B172129" w14:textId="77777777" w:rsidTr="001D69E4">
        <w:trPr>
          <w:trHeight w:val="485"/>
        </w:trPr>
        <w:tc>
          <w:tcPr>
            <w:tcW w:w="645" w:type="dxa"/>
            <w:tcBorders>
              <w:top w:val="nil"/>
              <w:left w:val="single" w:sz="4" w:space="0" w:color="auto"/>
              <w:bottom w:val="single" w:sz="4" w:space="0" w:color="auto"/>
              <w:right w:val="single" w:sz="4" w:space="0" w:color="auto"/>
            </w:tcBorders>
            <w:shd w:val="clear" w:color="auto" w:fill="auto"/>
            <w:noWrap/>
            <w:vAlign w:val="bottom"/>
            <w:hideMark/>
          </w:tcPr>
          <w:p w14:paraId="15C2A2C5" w14:textId="77777777" w:rsidR="00C76293" w:rsidRPr="00C76293" w:rsidRDefault="00C76293" w:rsidP="00C76293">
            <w:pPr>
              <w:spacing w:after="0" w:line="240" w:lineRule="auto"/>
              <w:jc w:val="right"/>
              <w:rPr>
                <w:rFonts w:ascii="Calibri" w:eastAsia="Times New Roman" w:hAnsi="Calibri" w:cs="Calibri"/>
                <w:color w:val="000000"/>
              </w:rPr>
            </w:pPr>
            <w:r w:rsidRPr="00C76293">
              <w:rPr>
                <w:rFonts w:ascii="Calibri" w:eastAsia="Times New Roman" w:hAnsi="Calibri" w:cs="Calibri"/>
                <w:color w:val="000000"/>
              </w:rPr>
              <w:t>2</w:t>
            </w:r>
          </w:p>
        </w:tc>
        <w:tc>
          <w:tcPr>
            <w:tcW w:w="2354" w:type="dxa"/>
            <w:tcBorders>
              <w:top w:val="nil"/>
              <w:left w:val="nil"/>
              <w:bottom w:val="single" w:sz="4" w:space="0" w:color="auto"/>
              <w:right w:val="single" w:sz="4" w:space="0" w:color="auto"/>
            </w:tcBorders>
            <w:shd w:val="clear" w:color="auto" w:fill="auto"/>
            <w:vAlign w:val="bottom"/>
            <w:hideMark/>
          </w:tcPr>
          <w:p w14:paraId="66EB29AB" w14:textId="77777777" w:rsidR="00C76293" w:rsidRPr="00C76293" w:rsidRDefault="00C76293" w:rsidP="00C76293">
            <w:pPr>
              <w:spacing w:after="0" w:line="240" w:lineRule="auto"/>
              <w:rPr>
                <w:rFonts w:ascii="Calibri" w:eastAsia="Times New Roman" w:hAnsi="Calibri" w:cs="Calibri"/>
                <w:color w:val="000000"/>
              </w:rPr>
            </w:pPr>
            <w:r w:rsidRPr="00C76293">
              <w:rPr>
                <w:rFonts w:ascii="Calibri" w:eastAsia="Times New Roman" w:hAnsi="Calibri" w:cs="Calibri"/>
                <w:color w:val="000000"/>
              </w:rPr>
              <w:t xml:space="preserve">Computation </w:t>
            </w:r>
            <w:r w:rsidR="001D69E4">
              <w:rPr>
                <w:rFonts w:ascii="Calibri" w:eastAsia="Times New Roman" w:hAnsi="Calibri" w:cs="Calibri"/>
                <w:color w:val="000000"/>
              </w:rPr>
              <w:t xml:space="preserve">Start Date + </w:t>
            </w:r>
            <w:r w:rsidRPr="00C76293">
              <w:rPr>
                <w:rFonts w:ascii="Calibri" w:eastAsia="Times New Roman" w:hAnsi="Calibri" w:cs="Calibri"/>
                <w:color w:val="000000"/>
              </w:rPr>
              <w:t xml:space="preserve"> 65 Business Days</w:t>
            </w:r>
          </w:p>
        </w:tc>
        <w:tc>
          <w:tcPr>
            <w:tcW w:w="1876" w:type="dxa"/>
            <w:tcBorders>
              <w:top w:val="nil"/>
              <w:left w:val="nil"/>
              <w:bottom w:val="single" w:sz="4" w:space="0" w:color="auto"/>
              <w:right w:val="single" w:sz="4" w:space="0" w:color="auto"/>
            </w:tcBorders>
            <w:shd w:val="clear" w:color="auto" w:fill="auto"/>
            <w:vAlign w:val="bottom"/>
            <w:hideMark/>
          </w:tcPr>
          <w:p w14:paraId="66AA779C" w14:textId="77777777" w:rsidR="00C76293" w:rsidRPr="00C76293" w:rsidRDefault="001D69E4" w:rsidP="00C76293">
            <w:pPr>
              <w:spacing w:after="0" w:line="240" w:lineRule="auto"/>
              <w:rPr>
                <w:rFonts w:ascii="Calibri" w:eastAsia="Times New Roman" w:hAnsi="Calibri" w:cs="Calibri"/>
                <w:color w:val="000000"/>
              </w:rPr>
            </w:pPr>
            <w:r>
              <w:rPr>
                <w:rFonts w:ascii="Calibri" w:eastAsia="Times New Roman" w:hAnsi="Calibri" w:cs="Calibri"/>
                <w:color w:val="000000"/>
              </w:rPr>
              <w:t xml:space="preserve">Start Date + </w:t>
            </w:r>
            <w:r w:rsidR="00C76293" w:rsidRPr="00C76293">
              <w:rPr>
                <w:rFonts w:ascii="Calibri" w:eastAsia="Times New Roman" w:hAnsi="Calibri" w:cs="Calibri"/>
                <w:color w:val="000000"/>
              </w:rPr>
              <w:t xml:space="preserve"> 60 Business Days</w:t>
            </w:r>
          </w:p>
        </w:tc>
        <w:tc>
          <w:tcPr>
            <w:tcW w:w="982" w:type="dxa"/>
            <w:tcBorders>
              <w:top w:val="nil"/>
              <w:left w:val="nil"/>
              <w:bottom w:val="single" w:sz="4" w:space="0" w:color="auto"/>
              <w:right w:val="single" w:sz="4" w:space="0" w:color="auto"/>
            </w:tcBorders>
            <w:shd w:val="clear" w:color="auto" w:fill="auto"/>
            <w:noWrap/>
            <w:vAlign w:val="bottom"/>
            <w:hideMark/>
          </w:tcPr>
          <w:p w14:paraId="34BB8A7E" w14:textId="77777777" w:rsidR="00C76293" w:rsidRPr="00C76293" w:rsidRDefault="00C76293" w:rsidP="00C76293">
            <w:pPr>
              <w:spacing w:after="0" w:line="240" w:lineRule="auto"/>
              <w:jc w:val="right"/>
              <w:rPr>
                <w:rFonts w:ascii="Calibri" w:eastAsia="Times New Roman" w:hAnsi="Calibri" w:cs="Calibri"/>
                <w:color w:val="000000"/>
              </w:rPr>
            </w:pPr>
            <w:r w:rsidRPr="00C76293">
              <w:rPr>
                <w:rFonts w:ascii="Calibri" w:eastAsia="Times New Roman" w:hAnsi="Calibri" w:cs="Calibri"/>
                <w:color w:val="000000"/>
              </w:rPr>
              <w:t>1-Jan-18</w:t>
            </w:r>
          </w:p>
        </w:tc>
        <w:tc>
          <w:tcPr>
            <w:tcW w:w="1178" w:type="dxa"/>
            <w:tcBorders>
              <w:top w:val="nil"/>
              <w:left w:val="nil"/>
              <w:bottom w:val="single" w:sz="4" w:space="0" w:color="auto"/>
              <w:right w:val="single" w:sz="4" w:space="0" w:color="auto"/>
            </w:tcBorders>
            <w:shd w:val="clear" w:color="auto" w:fill="auto"/>
            <w:noWrap/>
            <w:vAlign w:val="bottom"/>
            <w:hideMark/>
          </w:tcPr>
          <w:p w14:paraId="19BCD00E" w14:textId="77777777" w:rsidR="00C76293" w:rsidRPr="00C76293" w:rsidRDefault="00C76293" w:rsidP="00C76293">
            <w:pPr>
              <w:spacing w:after="0" w:line="240" w:lineRule="auto"/>
              <w:jc w:val="right"/>
              <w:rPr>
                <w:rFonts w:ascii="Calibri" w:eastAsia="Times New Roman" w:hAnsi="Calibri" w:cs="Calibri"/>
                <w:color w:val="000000"/>
              </w:rPr>
            </w:pPr>
            <w:r w:rsidRPr="00C76293">
              <w:rPr>
                <w:rFonts w:ascii="Calibri" w:eastAsia="Times New Roman" w:hAnsi="Calibri" w:cs="Calibri"/>
                <w:color w:val="000000"/>
              </w:rPr>
              <w:t>65</w:t>
            </w:r>
          </w:p>
        </w:tc>
        <w:tc>
          <w:tcPr>
            <w:tcW w:w="1308" w:type="dxa"/>
            <w:tcBorders>
              <w:top w:val="nil"/>
              <w:left w:val="nil"/>
              <w:bottom w:val="single" w:sz="4" w:space="0" w:color="auto"/>
              <w:right w:val="single" w:sz="4" w:space="0" w:color="auto"/>
            </w:tcBorders>
            <w:shd w:val="clear" w:color="auto" w:fill="auto"/>
            <w:noWrap/>
            <w:vAlign w:val="bottom"/>
            <w:hideMark/>
          </w:tcPr>
          <w:p w14:paraId="7B86591D" w14:textId="77777777" w:rsidR="00C76293" w:rsidRPr="00C76293" w:rsidRDefault="00C76293" w:rsidP="00C76293">
            <w:pPr>
              <w:spacing w:after="0" w:line="240" w:lineRule="auto"/>
              <w:jc w:val="right"/>
              <w:rPr>
                <w:rFonts w:ascii="Calibri" w:eastAsia="Times New Roman" w:hAnsi="Calibri" w:cs="Calibri"/>
                <w:color w:val="000000"/>
              </w:rPr>
            </w:pPr>
            <w:r w:rsidRPr="00C76293">
              <w:rPr>
                <w:rFonts w:ascii="Calibri" w:eastAsia="Times New Roman" w:hAnsi="Calibri" w:cs="Calibri"/>
                <w:color w:val="000000"/>
              </w:rPr>
              <w:t>2-Apr-18</w:t>
            </w:r>
          </w:p>
        </w:tc>
        <w:tc>
          <w:tcPr>
            <w:tcW w:w="762" w:type="dxa"/>
            <w:tcBorders>
              <w:top w:val="nil"/>
              <w:left w:val="nil"/>
              <w:bottom w:val="single" w:sz="4" w:space="0" w:color="auto"/>
              <w:right w:val="single" w:sz="4" w:space="0" w:color="auto"/>
            </w:tcBorders>
            <w:shd w:val="clear" w:color="auto" w:fill="auto"/>
            <w:noWrap/>
            <w:vAlign w:val="bottom"/>
            <w:hideMark/>
          </w:tcPr>
          <w:p w14:paraId="6C1597EE" w14:textId="77777777" w:rsidR="00C76293" w:rsidRPr="00C76293" w:rsidRDefault="00C76293" w:rsidP="00C76293">
            <w:pPr>
              <w:spacing w:after="0" w:line="240" w:lineRule="auto"/>
              <w:jc w:val="right"/>
              <w:rPr>
                <w:rFonts w:ascii="Calibri" w:eastAsia="Times New Roman" w:hAnsi="Calibri" w:cs="Calibri"/>
                <w:color w:val="000000"/>
              </w:rPr>
            </w:pPr>
            <w:r w:rsidRPr="00C76293">
              <w:rPr>
                <w:rFonts w:ascii="Calibri" w:eastAsia="Times New Roman" w:hAnsi="Calibri" w:cs="Calibri"/>
                <w:color w:val="000000"/>
              </w:rPr>
              <w:t>60</w:t>
            </w:r>
          </w:p>
        </w:tc>
        <w:tc>
          <w:tcPr>
            <w:tcW w:w="1295" w:type="dxa"/>
            <w:tcBorders>
              <w:top w:val="nil"/>
              <w:left w:val="nil"/>
              <w:bottom w:val="single" w:sz="4" w:space="0" w:color="auto"/>
              <w:right w:val="single" w:sz="4" w:space="0" w:color="auto"/>
            </w:tcBorders>
            <w:shd w:val="clear" w:color="auto" w:fill="auto"/>
            <w:noWrap/>
            <w:vAlign w:val="bottom"/>
            <w:hideMark/>
          </w:tcPr>
          <w:p w14:paraId="137282F8" w14:textId="77777777" w:rsidR="00C76293" w:rsidRPr="00C76293" w:rsidRDefault="00C76293" w:rsidP="00C76293">
            <w:pPr>
              <w:spacing w:after="0" w:line="240" w:lineRule="auto"/>
              <w:jc w:val="right"/>
              <w:rPr>
                <w:rFonts w:ascii="Calibri" w:eastAsia="Times New Roman" w:hAnsi="Calibri" w:cs="Calibri"/>
                <w:color w:val="000000"/>
              </w:rPr>
            </w:pPr>
            <w:r w:rsidRPr="00C76293">
              <w:rPr>
                <w:rFonts w:ascii="Calibri" w:eastAsia="Times New Roman" w:hAnsi="Calibri" w:cs="Calibri"/>
                <w:color w:val="000000"/>
              </w:rPr>
              <w:t>25-Jun-18</w:t>
            </w:r>
          </w:p>
        </w:tc>
      </w:tr>
      <w:tr w:rsidR="00C76293" w:rsidRPr="00C76293" w14:paraId="10C79009" w14:textId="77777777" w:rsidTr="001D69E4">
        <w:trPr>
          <w:trHeight w:val="467"/>
        </w:trPr>
        <w:tc>
          <w:tcPr>
            <w:tcW w:w="645" w:type="dxa"/>
            <w:tcBorders>
              <w:top w:val="nil"/>
              <w:left w:val="single" w:sz="4" w:space="0" w:color="auto"/>
              <w:bottom w:val="single" w:sz="4" w:space="0" w:color="auto"/>
              <w:right w:val="single" w:sz="4" w:space="0" w:color="auto"/>
            </w:tcBorders>
            <w:shd w:val="clear" w:color="auto" w:fill="auto"/>
            <w:noWrap/>
            <w:vAlign w:val="bottom"/>
            <w:hideMark/>
          </w:tcPr>
          <w:p w14:paraId="315FFD29" w14:textId="77777777" w:rsidR="00C76293" w:rsidRPr="00C76293" w:rsidRDefault="00C76293" w:rsidP="00C76293">
            <w:pPr>
              <w:spacing w:after="0" w:line="240" w:lineRule="auto"/>
              <w:jc w:val="right"/>
              <w:rPr>
                <w:rFonts w:ascii="Calibri" w:eastAsia="Times New Roman" w:hAnsi="Calibri" w:cs="Calibri"/>
                <w:color w:val="000000"/>
              </w:rPr>
            </w:pPr>
            <w:r w:rsidRPr="00C76293">
              <w:rPr>
                <w:rFonts w:ascii="Calibri" w:eastAsia="Times New Roman" w:hAnsi="Calibri" w:cs="Calibri"/>
                <w:color w:val="000000"/>
              </w:rPr>
              <w:t>3</w:t>
            </w:r>
          </w:p>
        </w:tc>
        <w:tc>
          <w:tcPr>
            <w:tcW w:w="2354" w:type="dxa"/>
            <w:tcBorders>
              <w:top w:val="nil"/>
              <w:left w:val="nil"/>
              <w:bottom w:val="single" w:sz="4" w:space="0" w:color="auto"/>
              <w:right w:val="single" w:sz="4" w:space="0" w:color="auto"/>
            </w:tcBorders>
            <w:shd w:val="clear" w:color="auto" w:fill="auto"/>
            <w:vAlign w:val="bottom"/>
            <w:hideMark/>
          </w:tcPr>
          <w:p w14:paraId="4A7FCA83" w14:textId="77777777" w:rsidR="00C76293" w:rsidRPr="00C76293" w:rsidRDefault="00C76293" w:rsidP="00C76293">
            <w:pPr>
              <w:spacing w:after="0" w:line="240" w:lineRule="auto"/>
              <w:rPr>
                <w:rFonts w:ascii="Calibri" w:eastAsia="Times New Roman" w:hAnsi="Calibri" w:cs="Calibri"/>
                <w:color w:val="000000"/>
              </w:rPr>
            </w:pPr>
            <w:r w:rsidRPr="00C76293">
              <w:rPr>
                <w:rFonts w:ascii="Calibri" w:eastAsia="Times New Roman" w:hAnsi="Calibri" w:cs="Calibri"/>
                <w:color w:val="000000"/>
              </w:rPr>
              <w:t xml:space="preserve">Computation </w:t>
            </w:r>
            <w:r w:rsidR="001D69E4">
              <w:rPr>
                <w:rFonts w:ascii="Calibri" w:eastAsia="Times New Roman" w:hAnsi="Calibri" w:cs="Calibri"/>
                <w:color w:val="000000"/>
              </w:rPr>
              <w:t xml:space="preserve">Start Date + </w:t>
            </w:r>
            <w:r w:rsidRPr="00C76293">
              <w:rPr>
                <w:rFonts w:ascii="Calibri" w:eastAsia="Times New Roman" w:hAnsi="Calibri" w:cs="Calibri"/>
                <w:color w:val="000000"/>
              </w:rPr>
              <w:t xml:space="preserve"> 85 Business Days</w:t>
            </w:r>
          </w:p>
        </w:tc>
        <w:tc>
          <w:tcPr>
            <w:tcW w:w="1876" w:type="dxa"/>
            <w:tcBorders>
              <w:top w:val="nil"/>
              <w:left w:val="nil"/>
              <w:bottom w:val="single" w:sz="4" w:space="0" w:color="auto"/>
              <w:right w:val="single" w:sz="4" w:space="0" w:color="auto"/>
            </w:tcBorders>
            <w:shd w:val="clear" w:color="auto" w:fill="auto"/>
            <w:vAlign w:val="bottom"/>
            <w:hideMark/>
          </w:tcPr>
          <w:p w14:paraId="2388DB68" w14:textId="77777777" w:rsidR="00C76293" w:rsidRPr="00C76293" w:rsidRDefault="001D69E4" w:rsidP="00C76293">
            <w:pPr>
              <w:spacing w:after="0" w:line="240" w:lineRule="auto"/>
              <w:rPr>
                <w:rFonts w:ascii="Calibri" w:eastAsia="Times New Roman" w:hAnsi="Calibri" w:cs="Calibri"/>
                <w:color w:val="000000"/>
              </w:rPr>
            </w:pPr>
            <w:r>
              <w:rPr>
                <w:rFonts w:ascii="Calibri" w:eastAsia="Times New Roman" w:hAnsi="Calibri" w:cs="Calibri"/>
                <w:color w:val="000000"/>
              </w:rPr>
              <w:t xml:space="preserve">Start Date + </w:t>
            </w:r>
            <w:r w:rsidR="00C76293" w:rsidRPr="00C76293">
              <w:rPr>
                <w:rFonts w:ascii="Calibri" w:eastAsia="Times New Roman" w:hAnsi="Calibri" w:cs="Calibri"/>
                <w:color w:val="000000"/>
              </w:rPr>
              <w:t xml:space="preserve"> 60 Business Days</w:t>
            </w:r>
          </w:p>
        </w:tc>
        <w:tc>
          <w:tcPr>
            <w:tcW w:w="982" w:type="dxa"/>
            <w:tcBorders>
              <w:top w:val="nil"/>
              <w:left w:val="nil"/>
              <w:bottom w:val="single" w:sz="4" w:space="0" w:color="auto"/>
              <w:right w:val="single" w:sz="4" w:space="0" w:color="auto"/>
            </w:tcBorders>
            <w:shd w:val="clear" w:color="auto" w:fill="auto"/>
            <w:noWrap/>
            <w:vAlign w:val="bottom"/>
            <w:hideMark/>
          </w:tcPr>
          <w:p w14:paraId="5455FA20" w14:textId="77777777" w:rsidR="00C76293" w:rsidRPr="00C76293" w:rsidRDefault="00C76293" w:rsidP="00C76293">
            <w:pPr>
              <w:spacing w:after="0" w:line="240" w:lineRule="auto"/>
              <w:jc w:val="right"/>
              <w:rPr>
                <w:rFonts w:ascii="Calibri" w:eastAsia="Times New Roman" w:hAnsi="Calibri" w:cs="Calibri"/>
                <w:color w:val="000000"/>
              </w:rPr>
            </w:pPr>
            <w:r w:rsidRPr="00C76293">
              <w:rPr>
                <w:rFonts w:ascii="Calibri" w:eastAsia="Times New Roman" w:hAnsi="Calibri" w:cs="Calibri"/>
                <w:color w:val="000000"/>
              </w:rPr>
              <w:t>1-Jan-18</w:t>
            </w:r>
          </w:p>
        </w:tc>
        <w:tc>
          <w:tcPr>
            <w:tcW w:w="1178" w:type="dxa"/>
            <w:tcBorders>
              <w:top w:val="nil"/>
              <w:left w:val="nil"/>
              <w:bottom w:val="single" w:sz="4" w:space="0" w:color="auto"/>
              <w:right w:val="single" w:sz="4" w:space="0" w:color="auto"/>
            </w:tcBorders>
            <w:shd w:val="clear" w:color="auto" w:fill="auto"/>
            <w:noWrap/>
            <w:vAlign w:val="bottom"/>
            <w:hideMark/>
          </w:tcPr>
          <w:p w14:paraId="01697332" w14:textId="77777777" w:rsidR="00C76293" w:rsidRPr="00C76293" w:rsidRDefault="00C76293" w:rsidP="00C76293">
            <w:pPr>
              <w:spacing w:after="0" w:line="240" w:lineRule="auto"/>
              <w:jc w:val="right"/>
              <w:rPr>
                <w:rFonts w:ascii="Calibri" w:eastAsia="Times New Roman" w:hAnsi="Calibri" w:cs="Calibri"/>
                <w:color w:val="000000"/>
              </w:rPr>
            </w:pPr>
            <w:r w:rsidRPr="00C76293">
              <w:rPr>
                <w:rFonts w:ascii="Calibri" w:eastAsia="Times New Roman" w:hAnsi="Calibri" w:cs="Calibri"/>
                <w:color w:val="000000"/>
              </w:rPr>
              <w:t>85</w:t>
            </w:r>
          </w:p>
        </w:tc>
        <w:tc>
          <w:tcPr>
            <w:tcW w:w="1308" w:type="dxa"/>
            <w:tcBorders>
              <w:top w:val="nil"/>
              <w:left w:val="nil"/>
              <w:bottom w:val="single" w:sz="4" w:space="0" w:color="auto"/>
              <w:right w:val="single" w:sz="4" w:space="0" w:color="auto"/>
            </w:tcBorders>
            <w:shd w:val="clear" w:color="auto" w:fill="auto"/>
            <w:noWrap/>
            <w:vAlign w:val="bottom"/>
            <w:hideMark/>
          </w:tcPr>
          <w:p w14:paraId="45750946" w14:textId="77777777" w:rsidR="00C76293" w:rsidRPr="00C76293" w:rsidRDefault="00C76293" w:rsidP="00C76293">
            <w:pPr>
              <w:spacing w:after="0" w:line="240" w:lineRule="auto"/>
              <w:jc w:val="right"/>
              <w:rPr>
                <w:rFonts w:ascii="Calibri" w:eastAsia="Times New Roman" w:hAnsi="Calibri" w:cs="Calibri"/>
                <w:color w:val="000000"/>
              </w:rPr>
            </w:pPr>
            <w:r w:rsidRPr="00C76293">
              <w:rPr>
                <w:rFonts w:ascii="Calibri" w:eastAsia="Times New Roman" w:hAnsi="Calibri" w:cs="Calibri"/>
                <w:color w:val="000000"/>
              </w:rPr>
              <w:t>30-Apr-18</w:t>
            </w:r>
          </w:p>
        </w:tc>
        <w:tc>
          <w:tcPr>
            <w:tcW w:w="762" w:type="dxa"/>
            <w:tcBorders>
              <w:top w:val="nil"/>
              <w:left w:val="nil"/>
              <w:bottom w:val="single" w:sz="4" w:space="0" w:color="auto"/>
              <w:right w:val="single" w:sz="4" w:space="0" w:color="auto"/>
            </w:tcBorders>
            <w:shd w:val="clear" w:color="auto" w:fill="auto"/>
            <w:noWrap/>
            <w:vAlign w:val="bottom"/>
            <w:hideMark/>
          </w:tcPr>
          <w:p w14:paraId="35F1A08B" w14:textId="77777777" w:rsidR="00C76293" w:rsidRPr="00C76293" w:rsidRDefault="00C76293" w:rsidP="00C76293">
            <w:pPr>
              <w:spacing w:after="0" w:line="240" w:lineRule="auto"/>
              <w:jc w:val="right"/>
              <w:rPr>
                <w:rFonts w:ascii="Calibri" w:eastAsia="Times New Roman" w:hAnsi="Calibri" w:cs="Calibri"/>
                <w:color w:val="000000"/>
              </w:rPr>
            </w:pPr>
            <w:r w:rsidRPr="00C76293">
              <w:rPr>
                <w:rFonts w:ascii="Calibri" w:eastAsia="Times New Roman" w:hAnsi="Calibri" w:cs="Calibri"/>
                <w:color w:val="000000"/>
              </w:rPr>
              <w:t>60</w:t>
            </w:r>
          </w:p>
        </w:tc>
        <w:tc>
          <w:tcPr>
            <w:tcW w:w="1295" w:type="dxa"/>
            <w:tcBorders>
              <w:top w:val="nil"/>
              <w:left w:val="nil"/>
              <w:bottom w:val="single" w:sz="4" w:space="0" w:color="auto"/>
              <w:right w:val="single" w:sz="4" w:space="0" w:color="auto"/>
            </w:tcBorders>
            <w:shd w:val="clear" w:color="auto" w:fill="auto"/>
            <w:noWrap/>
            <w:vAlign w:val="bottom"/>
            <w:hideMark/>
          </w:tcPr>
          <w:p w14:paraId="11A8B8D5" w14:textId="77777777" w:rsidR="00C76293" w:rsidRPr="00C76293" w:rsidRDefault="00C76293" w:rsidP="00C76293">
            <w:pPr>
              <w:spacing w:after="0" w:line="240" w:lineRule="auto"/>
              <w:jc w:val="right"/>
              <w:rPr>
                <w:rFonts w:ascii="Calibri" w:eastAsia="Times New Roman" w:hAnsi="Calibri" w:cs="Calibri"/>
                <w:color w:val="000000"/>
              </w:rPr>
            </w:pPr>
            <w:r w:rsidRPr="00C76293">
              <w:rPr>
                <w:rFonts w:ascii="Calibri" w:eastAsia="Times New Roman" w:hAnsi="Calibri" w:cs="Calibri"/>
                <w:color w:val="000000"/>
              </w:rPr>
              <w:t>23-Jul-18</w:t>
            </w:r>
          </w:p>
        </w:tc>
      </w:tr>
      <w:tr w:rsidR="00C76293" w:rsidRPr="00C76293" w14:paraId="613AC558" w14:textId="77777777" w:rsidTr="001D69E4">
        <w:trPr>
          <w:trHeight w:val="458"/>
        </w:trPr>
        <w:tc>
          <w:tcPr>
            <w:tcW w:w="645" w:type="dxa"/>
            <w:tcBorders>
              <w:top w:val="nil"/>
              <w:left w:val="single" w:sz="4" w:space="0" w:color="auto"/>
              <w:bottom w:val="single" w:sz="4" w:space="0" w:color="auto"/>
              <w:right w:val="single" w:sz="4" w:space="0" w:color="auto"/>
            </w:tcBorders>
            <w:shd w:val="clear" w:color="auto" w:fill="auto"/>
            <w:noWrap/>
            <w:vAlign w:val="bottom"/>
            <w:hideMark/>
          </w:tcPr>
          <w:p w14:paraId="52ED55C7" w14:textId="77777777" w:rsidR="00C76293" w:rsidRPr="00C76293" w:rsidRDefault="00C76293" w:rsidP="00C76293">
            <w:pPr>
              <w:spacing w:after="0" w:line="240" w:lineRule="auto"/>
              <w:jc w:val="right"/>
              <w:rPr>
                <w:rFonts w:ascii="Calibri" w:eastAsia="Times New Roman" w:hAnsi="Calibri" w:cs="Calibri"/>
                <w:color w:val="000000"/>
              </w:rPr>
            </w:pPr>
            <w:r w:rsidRPr="00C76293">
              <w:rPr>
                <w:rFonts w:ascii="Calibri" w:eastAsia="Times New Roman" w:hAnsi="Calibri" w:cs="Calibri"/>
                <w:color w:val="000000"/>
              </w:rPr>
              <w:t>4</w:t>
            </w:r>
          </w:p>
        </w:tc>
        <w:tc>
          <w:tcPr>
            <w:tcW w:w="2354" w:type="dxa"/>
            <w:tcBorders>
              <w:top w:val="nil"/>
              <w:left w:val="nil"/>
              <w:bottom w:val="single" w:sz="4" w:space="0" w:color="auto"/>
              <w:right w:val="single" w:sz="4" w:space="0" w:color="auto"/>
            </w:tcBorders>
            <w:shd w:val="clear" w:color="auto" w:fill="auto"/>
            <w:vAlign w:val="bottom"/>
            <w:hideMark/>
          </w:tcPr>
          <w:p w14:paraId="76008915" w14:textId="77777777" w:rsidR="00C76293" w:rsidRPr="00C76293" w:rsidRDefault="00C76293" w:rsidP="00C76293">
            <w:pPr>
              <w:spacing w:after="0" w:line="240" w:lineRule="auto"/>
              <w:rPr>
                <w:rFonts w:ascii="Calibri" w:eastAsia="Times New Roman" w:hAnsi="Calibri" w:cs="Calibri"/>
                <w:color w:val="000000"/>
              </w:rPr>
            </w:pPr>
            <w:r w:rsidRPr="00C76293">
              <w:rPr>
                <w:rFonts w:ascii="Calibri" w:eastAsia="Times New Roman" w:hAnsi="Calibri" w:cs="Calibri"/>
                <w:color w:val="000000"/>
              </w:rPr>
              <w:t xml:space="preserve">Computation </w:t>
            </w:r>
            <w:r w:rsidR="001D69E4">
              <w:rPr>
                <w:rFonts w:ascii="Calibri" w:eastAsia="Times New Roman" w:hAnsi="Calibri" w:cs="Calibri"/>
                <w:color w:val="000000"/>
              </w:rPr>
              <w:t xml:space="preserve">Start Date + </w:t>
            </w:r>
            <w:r w:rsidRPr="00C76293">
              <w:rPr>
                <w:rFonts w:ascii="Calibri" w:eastAsia="Times New Roman" w:hAnsi="Calibri" w:cs="Calibri"/>
                <w:color w:val="000000"/>
              </w:rPr>
              <w:t xml:space="preserve"> 105 Business Days</w:t>
            </w:r>
          </w:p>
        </w:tc>
        <w:tc>
          <w:tcPr>
            <w:tcW w:w="1876" w:type="dxa"/>
            <w:tcBorders>
              <w:top w:val="nil"/>
              <w:left w:val="nil"/>
              <w:bottom w:val="single" w:sz="4" w:space="0" w:color="auto"/>
              <w:right w:val="single" w:sz="4" w:space="0" w:color="auto"/>
            </w:tcBorders>
            <w:shd w:val="clear" w:color="auto" w:fill="auto"/>
            <w:vAlign w:val="bottom"/>
            <w:hideMark/>
          </w:tcPr>
          <w:p w14:paraId="0D97EA03" w14:textId="77777777" w:rsidR="00C76293" w:rsidRPr="00C76293" w:rsidRDefault="001D69E4" w:rsidP="00C76293">
            <w:pPr>
              <w:spacing w:after="0" w:line="240" w:lineRule="auto"/>
              <w:rPr>
                <w:rFonts w:ascii="Calibri" w:eastAsia="Times New Roman" w:hAnsi="Calibri" w:cs="Calibri"/>
                <w:color w:val="000000"/>
              </w:rPr>
            </w:pPr>
            <w:r>
              <w:rPr>
                <w:rFonts w:ascii="Calibri" w:eastAsia="Times New Roman" w:hAnsi="Calibri" w:cs="Calibri"/>
                <w:color w:val="000000"/>
              </w:rPr>
              <w:t xml:space="preserve">Start Date + </w:t>
            </w:r>
            <w:r w:rsidR="00C76293" w:rsidRPr="00C76293">
              <w:rPr>
                <w:rFonts w:ascii="Calibri" w:eastAsia="Times New Roman" w:hAnsi="Calibri" w:cs="Calibri"/>
                <w:color w:val="000000"/>
              </w:rPr>
              <w:t xml:space="preserve"> 60 Business Days</w:t>
            </w:r>
          </w:p>
        </w:tc>
        <w:tc>
          <w:tcPr>
            <w:tcW w:w="982" w:type="dxa"/>
            <w:tcBorders>
              <w:top w:val="nil"/>
              <w:left w:val="nil"/>
              <w:bottom w:val="single" w:sz="4" w:space="0" w:color="auto"/>
              <w:right w:val="single" w:sz="4" w:space="0" w:color="auto"/>
            </w:tcBorders>
            <w:shd w:val="clear" w:color="auto" w:fill="auto"/>
            <w:noWrap/>
            <w:vAlign w:val="bottom"/>
            <w:hideMark/>
          </w:tcPr>
          <w:p w14:paraId="17F9207A" w14:textId="77777777" w:rsidR="00C76293" w:rsidRPr="00C76293" w:rsidRDefault="00C76293" w:rsidP="00C76293">
            <w:pPr>
              <w:spacing w:after="0" w:line="240" w:lineRule="auto"/>
              <w:jc w:val="right"/>
              <w:rPr>
                <w:rFonts w:ascii="Calibri" w:eastAsia="Times New Roman" w:hAnsi="Calibri" w:cs="Calibri"/>
                <w:color w:val="000000"/>
              </w:rPr>
            </w:pPr>
            <w:r w:rsidRPr="00C76293">
              <w:rPr>
                <w:rFonts w:ascii="Calibri" w:eastAsia="Times New Roman" w:hAnsi="Calibri" w:cs="Calibri"/>
                <w:color w:val="000000"/>
              </w:rPr>
              <w:t>1-Jan-18</w:t>
            </w:r>
          </w:p>
        </w:tc>
        <w:tc>
          <w:tcPr>
            <w:tcW w:w="1178" w:type="dxa"/>
            <w:tcBorders>
              <w:top w:val="nil"/>
              <w:left w:val="nil"/>
              <w:bottom w:val="single" w:sz="4" w:space="0" w:color="auto"/>
              <w:right w:val="single" w:sz="4" w:space="0" w:color="auto"/>
            </w:tcBorders>
            <w:shd w:val="clear" w:color="auto" w:fill="auto"/>
            <w:noWrap/>
            <w:vAlign w:val="bottom"/>
            <w:hideMark/>
          </w:tcPr>
          <w:p w14:paraId="4B5FA250" w14:textId="77777777" w:rsidR="00C76293" w:rsidRPr="00C76293" w:rsidRDefault="00C76293" w:rsidP="00C76293">
            <w:pPr>
              <w:spacing w:after="0" w:line="240" w:lineRule="auto"/>
              <w:jc w:val="right"/>
              <w:rPr>
                <w:rFonts w:ascii="Calibri" w:eastAsia="Times New Roman" w:hAnsi="Calibri" w:cs="Calibri"/>
                <w:color w:val="000000"/>
              </w:rPr>
            </w:pPr>
            <w:r w:rsidRPr="00C76293">
              <w:rPr>
                <w:rFonts w:ascii="Calibri" w:eastAsia="Times New Roman" w:hAnsi="Calibri" w:cs="Calibri"/>
                <w:color w:val="000000"/>
              </w:rPr>
              <w:t>105</w:t>
            </w:r>
          </w:p>
        </w:tc>
        <w:tc>
          <w:tcPr>
            <w:tcW w:w="1308" w:type="dxa"/>
            <w:tcBorders>
              <w:top w:val="nil"/>
              <w:left w:val="nil"/>
              <w:bottom w:val="single" w:sz="4" w:space="0" w:color="auto"/>
              <w:right w:val="single" w:sz="4" w:space="0" w:color="auto"/>
            </w:tcBorders>
            <w:shd w:val="clear" w:color="auto" w:fill="auto"/>
            <w:noWrap/>
            <w:vAlign w:val="bottom"/>
            <w:hideMark/>
          </w:tcPr>
          <w:p w14:paraId="2EE2C788" w14:textId="77777777" w:rsidR="00C76293" w:rsidRPr="00C76293" w:rsidRDefault="00C76293" w:rsidP="00C76293">
            <w:pPr>
              <w:spacing w:after="0" w:line="240" w:lineRule="auto"/>
              <w:jc w:val="right"/>
              <w:rPr>
                <w:rFonts w:ascii="Calibri" w:eastAsia="Times New Roman" w:hAnsi="Calibri" w:cs="Calibri"/>
                <w:color w:val="000000"/>
              </w:rPr>
            </w:pPr>
            <w:r w:rsidRPr="00C76293">
              <w:rPr>
                <w:rFonts w:ascii="Calibri" w:eastAsia="Times New Roman" w:hAnsi="Calibri" w:cs="Calibri"/>
                <w:color w:val="000000"/>
              </w:rPr>
              <w:t>28-May-18</w:t>
            </w:r>
          </w:p>
        </w:tc>
        <w:tc>
          <w:tcPr>
            <w:tcW w:w="762" w:type="dxa"/>
            <w:tcBorders>
              <w:top w:val="nil"/>
              <w:left w:val="nil"/>
              <w:bottom w:val="single" w:sz="4" w:space="0" w:color="auto"/>
              <w:right w:val="single" w:sz="4" w:space="0" w:color="auto"/>
            </w:tcBorders>
            <w:shd w:val="clear" w:color="auto" w:fill="auto"/>
            <w:noWrap/>
            <w:vAlign w:val="bottom"/>
            <w:hideMark/>
          </w:tcPr>
          <w:p w14:paraId="4D0D7888" w14:textId="77777777" w:rsidR="00C76293" w:rsidRPr="00C76293" w:rsidRDefault="00C76293" w:rsidP="00C76293">
            <w:pPr>
              <w:spacing w:after="0" w:line="240" w:lineRule="auto"/>
              <w:jc w:val="right"/>
              <w:rPr>
                <w:rFonts w:ascii="Calibri" w:eastAsia="Times New Roman" w:hAnsi="Calibri" w:cs="Calibri"/>
                <w:color w:val="000000"/>
              </w:rPr>
            </w:pPr>
            <w:r w:rsidRPr="00C76293">
              <w:rPr>
                <w:rFonts w:ascii="Calibri" w:eastAsia="Times New Roman" w:hAnsi="Calibri" w:cs="Calibri"/>
                <w:color w:val="000000"/>
              </w:rPr>
              <w:t>60</w:t>
            </w:r>
          </w:p>
        </w:tc>
        <w:tc>
          <w:tcPr>
            <w:tcW w:w="1295" w:type="dxa"/>
            <w:tcBorders>
              <w:top w:val="nil"/>
              <w:left w:val="nil"/>
              <w:bottom w:val="single" w:sz="4" w:space="0" w:color="auto"/>
              <w:right w:val="single" w:sz="4" w:space="0" w:color="auto"/>
            </w:tcBorders>
            <w:shd w:val="clear" w:color="auto" w:fill="auto"/>
            <w:noWrap/>
            <w:vAlign w:val="bottom"/>
            <w:hideMark/>
          </w:tcPr>
          <w:p w14:paraId="18D5E83A" w14:textId="77777777" w:rsidR="00C76293" w:rsidRPr="00C76293" w:rsidRDefault="00C76293" w:rsidP="00C76293">
            <w:pPr>
              <w:spacing w:after="0" w:line="240" w:lineRule="auto"/>
              <w:jc w:val="right"/>
              <w:rPr>
                <w:rFonts w:ascii="Calibri" w:eastAsia="Times New Roman" w:hAnsi="Calibri" w:cs="Calibri"/>
                <w:color w:val="000000"/>
              </w:rPr>
            </w:pPr>
            <w:r w:rsidRPr="00C76293">
              <w:rPr>
                <w:rFonts w:ascii="Calibri" w:eastAsia="Times New Roman" w:hAnsi="Calibri" w:cs="Calibri"/>
                <w:color w:val="000000"/>
              </w:rPr>
              <w:t>20-Aug-18</w:t>
            </w:r>
          </w:p>
        </w:tc>
      </w:tr>
      <w:tr w:rsidR="00C76293" w:rsidRPr="00C76293" w14:paraId="5A6D1665" w14:textId="77777777" w:rsidTr="001D69E4">
        <w:trPr>
          <w:trHeight w:val="368"/>
        </w:trPr>
        <w:tc>
          <w:tcPr>
            <w:tcW w:w="645" w:type="dxa"/>
            <w:tcBorders>
              <w:top w:val="nil"/>
              <w:left w:val="single" w:sz="4" w:space="0" w:color="auto"/>
              <w:bottom w:val="single" w:sz="4" w:space="0" w:color="auto"/>
              <w:right w:val="single" w:sz="4" w:space="0" w:color="auto"/>
            </w:tcBorders>
            <w:shd w:val="clear" w:color="auto" w:fill="auto"/>
            <w:noWrap/>
            <w:vAlign w:val="bottom"/>
            <w:hideMark/>
          </w:tcPr>
          <w:p w14:paraId="26B1BDBA" w14:textId="77777777" w:rsidR="00C76293" w:rsidRPr="00C76293" w:rsidRDefault="00C76293" w:rsidP="00C76293">
            <w:pPr>
              <w:spacing w:after="0" w:line="240" w:lineRule="auto"/>
              <w:jc w:val="right"/>
              <w:rPr>
                <w:rFonts w:ascii="Calibri" w:eastAsia="Times New Roman" w:hAnsi="Calibri" w:cs="Calibri"/>
                <w:color w:val="000000"/>
              </w:rPr>
            </w:pPr>
            <w:r w:rsidRPr="00C76293">
              <w:rPr>
                <w:rFonts w:ascii="Calibri" w:eastAsia="Times New Roman" w:hAnsi="Calibri" w:cs="Calibri"/>
                <w:color w:val="000000"/>
              </w:rPr>
              <w:t>5</w:t>
            </w:r>
          </w:p>
        </w:tc>
        <w:tc>
          <w:tcPr>
            <w:tcW w:w="2354" w:type="dxa"/>
            <w:tcBorders>
              <w:top w:val="nil"/>
              <w:left w:val="nil"/>
              <w:bottom w:val="single" w:sz="4" w:space="0" w:color="auto"/>
              <w:right w:val="single" w:sz="4" w:space="0" w:color="auto"/>
            </w:tcBorders>
            <w:shd w:val="clear" w:color="auto" w:fill="auto"/>
            <w:vAlign w:val="bottom"/>
            <w:hideMark/>
          </w:tcPr>
          <w:p w14:paraId="0BC84C9C" w14:textId="77777777" w:rsidR="00C76293" w:rsidRPr="00C76293" w:rsidRDefault="00C76293" w:rsidP="00C76293">
            <w:pPr>
              <w:spacing w:after="0" w:line="240" w:lineRule="auto"/>
              <w:rPr>
                <w:rFonts w:ascii="Calibri" w:eastAsia="Times New Roman" w:hAnsi="Calibri" w:cs="Calibri"/>
                <w:color w:val="000000"/>
              </w:rPr>
            </w:pPr>
            <w:r w:rsidRPr="00C76293">
              <w:rPr>
                <w:rFonts w:ascii="Calibri" w:eastAsia="Times New Roman" w:hAnsi="Calibri" w:cs="Calibri"/>
                <w:color w:val="000000"/>
              </w:rPr>
              <w:t xml:space="preserve">Computation </w:t>
            </w:r>
            <w:r w:rsidR="001D69E4">
              <w:rPr>
                <w:rFonts w:ascii="Calibri" w:eastAsia="Times New Roman" w:hAnsi="Calibri" w:cs="Calibri"/>
                <w:color w:val="000000"/>
              </w:rPr>
              <w:t xml:space="preserve">Start Date + </w:t>
            </w:r>
            <w:r w:rsidRPr="00C76293">
              <w:rPr>
                <w:rFonts w:ascii="Calibri" w:eastAsia="Times New Roman" w:hAnsi="Calibri" w:cs="Calibri"/>
                <w:color w:val="000000"/>
              </w:rPr>
              <w:t xml:space="preserve"> 125 Business Days</w:t>
            </w:r>
          </w:p>
        </w:tc>
        <w:tc>
          <w:tcPr>
            <w:tcW w:w="1876" w:type="dxa"/>
            <w:tcBorders>
              <w:top w:val="nil"/>
              <w:left w:val="nil"/>
              <w:bottom w:val="single" w:sz="4" w:space="0" w:color="auto"/>
              <w:right w:val="single" w:sz="4" w:space="0" w:color="auto"/>
            </w:tcBorders>
            <w:shd w:val="clear" w:color="auto" w:fill="auto"/>
            <w:vAlign w:val="bottom"/>
            <w:hideMark/>
          </w:tcPr>
          <w:p w14:paraId="1E2FAD74" w14:textId="77777777" w:rsidR="00C76293" w:rsidRPr="00C76293" w:rsidRDefault="001D69E4" w:rsidP="00C76293">
            <w:pPr>
              <w:spacing w:after="0" w:line="240" w:lineRule="auto"/>
              <w:rPr>
                <w:rFonts w:ascii="Calibri" w:eastAsia="Times New Roman" w:hAnsi="Calibri" w:cs="Calibri"/>
                <w:color w:val="000000"/>
              </w:rPr>
            </w:pPr>
            <w:r>
              <w:rPr>
                <w:rFonts w:ascii="Calibri" w:eastAsia="Times New Roman" w:hAnsi="Calibri" w:cs="Calibri"/>
                <w:color w:val="000000"/>
              </w:rPr>
              <w:t xml:space="preserve">Start Date + </w:t>
            </w:r>
            <w:r w:rsidR="00C76293" w:rsidRPr="00C76293">
              <w:rPr>
                <w:rFonts w:ascii="Calibri" w:eastAsia="Times New Roman" w:hAnsi="Calibri" w:cs="Calibri"/>
                <w:color w:val="000000"/>
              </w:rPr>
              <w:t xml:space="preserve"> 60 Business Days</w:t>
            </w:r>
          </w:p>
        </w:tc>
        <w:tc>
          <w:tcPr>
            <w:tcW w:w="982" w:type="dxa"/>
            <w:tcBorders>
              <w:top w:val="nil"/>
              <w:left w:val="nil"/>
              <w:bottom w:val="single" w:sz="4" w:space="0" w:color="auto"/>
              <w:right w:val="single" w:sz="4" w:space="0" w:color="auto"/>
            </w:tcBorders>
            <w:shd w:val="clear" w:color="auto" w:fill="auto"/>
            <w:noWrap/>
            <w:vAlign w:val="bottom"/>
            <w:hideMark/>
          </w:tcPr>
          <w:p w14:paraId="261DF822" w14:textId="77777777" w:rsidR="00C76293" w:rsidRPr="00C76293" w:rsidRDefault="00C76293" w:rsidP="00C76293">
            <w:pPr>
              <w:spacing w:after="0" w:line="240" w:lineRule="auto"/>
              <w:jc w:val="right"/>
              <w:rPr>
                <w:rFonts w:ascii="Calibri" w:eastAsia="Times New Roman" w:hAnsi="Calibri" w:cs="Calibri"/>
                <w:color w:val="000000"/>
              </w:rPr>
            </w:pPr>
            <w:r w:rsidRPr="00C76293">
              <w:rPr>
                <w:rFonts w:ascii="Calibri" w:eastAsia="Times New Roman" w:hAnsi="Calibri" w:cs="Calibri"/>
                <w:color w:val="000000"/>
              </w:rPr>
              <w:t>1-Jan-18</w:t>
            </w:r>
          </w:p>
        </w:tc>
        <w:tc>
          <w:tcPr>
            <w:tcW w:w="1178" w:type="dxa"/>
            <w:tcBorders>
              <w:top w:val="nil"/>
              <w:left w:val="nil"/>
              <w:bottom w:val="single" w:sz="4" w:space="0" w:color="auto"/>
              <w:right w:val="single" w:sz="4" w:space="0" w:color="auto"/>
            </w:tcBorders>
            <w:shd w:val="clear" w:color="auto" w:fill="auto"/>
            <w:noWrap/>
            <w:vAlign w:val="bottom"/>
            <w:hideMark/>
          </w:tcPr>
          <w:p w14:paraId="66C504A5" w14:textId="77777777" w:rsidR="00C76293" w:rsidRPr="00C76293" w:rsidRDefault="00C76293" w:rsidP="00C76293">
            <w:pPr>
              <w:spacing w:after="0" w:line="240" w:lineRule="auto"/>
              <w:jc w:val="right"/>
              <w:rPr>
                <w:rFonts w:ascii="Calibri" w:eastAsia="Times New Roman" w:hAnsi="Calibri" w:cs="Calibri"/>
                <w:color w:val="000000"/>
              </w:rPr>
            </w:pPr>
            <w:r w:rsidRPr="00C76293">
              <w:rPr>
                <w:rFonts w:ascii="Calibri" w:eastAsia="Times New Roman" w:hAnsi="Calibri" w:cs="Calibri"/>
                <w:color w:val="000000"/>
              </w:rPr>
              <w:t>125</w:t>
            </w:r>
          </w:p>
        </w:tc>
        <w:tc>
          <w:tcPr>
            <w:tcW w:w="1308" w:type="dxa"/>
            <w:tcBorders>
              <w:top w:val="nil"/>
              <w:left w:val="nil"/>
              <w:bottom w:val="single" w:sz="4" w:space="0" w:color="auto"/>
              <w:right w:val="single" w:sz="4" w:space="0" w:color="auto"/>
            </w:tcBorders>
            <w:shd w:val="clear" w:color="auto" w:fill="auto"/>
            <w:noWrap/>
            <w:vAlign w:val="bottom"/>
            <w:hideMark/>
          </w:tcPr>
          <w:p w14:paraId="2F50150B" w14:textId="77777777" w:rsidR="00C76293" w:rsidRPr="00C76293" w:rsidRDefault="00C76293" w:rsidP="00C76293">
            <w:pPr>
              <w:spacing w:after="0" w:line="240" w:lineRule="auto"/>
              <w:jc w:val="right"/>
              <w:rPr>
                <w:rFonts w:ascii="Calibri" w:eastAsia="Times New Roman" w:hAnsi="Calibri" w:cs="Calibri"/>
                <w:color w:val="000000"/>
              </w:rPr>
            </w:pPr>
            <w:r w:rsidRPr="00C76293">
              <w:rPr>
                <w:rFonts w:ascii="Calibri" w:eastAsia="Times New Roman" w:hAnsi="Calibri" w:cs="Calibri"/>
                <w:color w:val="000000"/>
              </w:rPr>
              <w:t>25-Jun-18</w:t>
            </w:r>
          </w:p>
        </w:tc>
        <w:tc>
          <w:tcPr>
            <w:tcW w:w="762" w:type="dxa"/>
            <w:tcBorders>
              <w:top w:val="nil"/>
              <w:left w:val="nil"/>
              <w:bottom w:val="single" w:sz="4" w:space="0" w:color="auto"/>
              <w:right w:val="single" w:sz="4" w:space="0" w:color="auto"/>
            </w:tcBorders>
            <w:shd w:val="clear" w:color="auto" w:fill="auto"/>
            <w:noWrap/>
            <w:vAlign w:val="bottom"/>
            <w:hideMark/>
          </w:tcPr>
          <w:p w14:paraId="2E441E70" w14:textId="77777777" w:rsidR="00C76293" w:rsidRPr="00C76293" w:rsidRDefault="00C76293" w:rsidP="00C76293">
            <w:pPr>
              <w:spacing w:after="0" w:line="240" w:lineRule="auto"/>
              <w:jc w:val="right"/>
              <w:rPr>
                <w:rFonts w:ascii="Calibri" w:eastAsia="Times New Roman" w:hAnsi="Calibri" w:cs="Calibri"/>
                <w:color w:val="000000"/>
              </w:rPr>
            </w:pPr>
            <w:r w:rsidRPr="00C76293">
              <w:rPr>
                <w:rFonts w:ascii="Calibri" w:eastAsia="Times New Roman" w:hAnsi="Calibri" w:cs="Calibri"/>
                <w:color w:val="000000"/>
              </w:rPr>
              <w:t>60</w:t>
            </w:r>
          </w:p>
        </w:tc>
        <w:tc>
          <w:tcPr>
            <w:tcW w:w="1295" w:type="dxa"/>
            <w:tcBorders>
              <w:top w:val="nil"/>
              <w:left w:val="nil"/>
              <w:bottom w:val="single" w:sz="4" w:space="0" w:color="auto"/>
              <w:right w:val="single" w:sz="4" w:space="0" w:color="auto"/>
            </w:tcBorders>
            <w:shd w:val="clear" w:color="auto" w:fill="auto"/>
            <w:noWrap/>
            <w:vAlign w:val="bottom"/>
            <w:hideMark/>
          </w:tcPr>
          <w:p w14:paraId="0650878E" w14:textId="77777777" w:rsidR="00C76293" w:rsidRPr="00C76293" w:rsidRDefault="00C76293" w:rsidP="00C76293">
            <w:pPr>
              <w:spacing w:after="0" w:line="240" w:lineRule="auto"/>
              <w:jc w:val="right"/>
              <w:rPr>
                <w:rFonts w:ascii="Calibri" w:eastAsia="Times New Roman" w:hAnsi="Calibri" w:cs="Calibri"/>
                <w:color w:val="000000"/>
              </w:rPr>
            </w:pPr>
            <w:r w:rsidRPr="00C76293">
              <w:rPr>
                <w:rFonts w:ascii="Calibri" w:eastAsia="Times New Roman" w:hAnsi="Calibri" w:cs="Calibri"/>
                <w:color w:val="000000"/>
              </w:rPr>
              <w:t>17-Sep-18</w:t>
            </w:r>
          </w:p>
        </w:tc>
      </w:tr>
      <w:tr w:rsidR="00C76293" w:rsidRPr="00C76293" w14:paraId="6716542B" w14:textId="77777777" w:rsidTr="001D69E4">
        <w:trPr>
          <w:trHeight w:val="359"/>
        </w:trPr>
        <w:tc>
          <w:tcPr>
            <w:tcW w:w="645" w:type="dxa"/>
            <w:tcBorders>
              <w:top w:val="nil"/>
              <w:left w:val="single" w:sz="4" w:space="0" w:color="auto"/>
              <w:bottom w:val="single" w:sz="4" w:space="0" w:color="auto"/>
              <w:right w:val="single" w:sz="4" w:space="0" w:color="auto"/>
            </w:tcBorders>
            <w:shd w:val="clear" w:color="auto" w:fill="auto"/>
            <w:noWrap/>
            <w:vAlign w:val="bottom"/>
            <w:hideMark/>
          </w:tcPr>
          <w:p w14:paraId="2601094B" w14:textId="77777777" w:rsidR="00C76293" w:rsidRPr="00C76293" w:rsidRDefault="00C76293" w:rsidP="00C76293">
            <w:pPr>
              <w:spacing w:after="0" w:line="240" w:lineRule="auto"/>
              <w:jc w:val="right"/>
              <w:rPr>
                <w:rFonts w:ascii="Calibri" w:eastAsia="Times New Roman" w:hAnsi="Calibri" w:cs="Calibri"/>
                <w:color w:val="000000"/>
              </w:rPr>
            </w:pPr>
            <w:r w:rsidRPr="00C76293">
              <w:rPr>
                <w:rFonts w:ascii="Calibri" w:eastAsia="Times New Roman" w:hAnsi="Calibri" w:cs="Calibri"/>
                <w:color w:val="000000"/>
              </w:rPr>
              <w:t>6</w:t>
            </w:r>
          </w:p>
        </w:tc>
        <w:tc>
          <w:tcPr>
            <w:tcW w:w="2354" w:type="dxa"/>
            <w:tcBorders>
              <w:top w:val="nil"/>
              <w:left w:val="nil"/>
              <w:bottom w:val="single" w:sz="4" w:space="0" w:color="auto"/>
              <w:right w:val="single" w:sz="4" w:space="0" w:color="auto"/>
            </w:tcBorders>
            <w:shd w:val="clear" w:color="auto" w:fill="auto"/>
            <w:vAlign w:val="bottom"/>
            <w:hideMark/>
          </w:tcPr>
          <w:p w14:paraId="10CE4B9B" w14:textId="77777777" w:rsidR="00C76293" w:rsidRPr="00C76293" w:rsidRDefault="00C76293" w:rsidP="00C76293">
            <w:pPr>
              <w:spacing w:after="0" w:line="240" w:lineRule="auto"/>
              <w:rPr>
                <w:rFonts w:ascii="Calibri" w:eastAsia="Times New Roman" w:hAnsi="Calibri" w:cs="Calibri"/>
                <w:color w:val="000000"/>
              </w:rPr>
            </w:pPr>
            <w:r w:rsidRPr="00C76293">
              <w:rPr>
                <w:rFonts w:ascii="Calibri" w:eastAsia="Times New Roman" w:hAnsi="Calibri" w:cs="Calibri"/>
                <w:color w:val="000000"/>
              </w:rPr>
              <w:t xml:space="preserve">Computation </w:t>
            </w:r>
            <w:r w:rsidR="001D69E4">
              <w:rPr>
                <w:rFonts w:ascii="Calibri" w:eastAsia="Times New Roman" w:hAnsi="Calibri" w:cs="Calibri"/>
                <w:color w:val="000000"/>
              </w:rPr>
              <w:t xml:space="preserve">Start Date + </w:t>
            </w:r>
            <w:r w:rsidRPr="00C76293">
              <w:rPr>
                <w:rFonts w:ascii="Calibri" w:eastAsia="Times New Roman" w:hAnsi="Calibri" w:cs="Calibri"/>
                <w:color w:val="000000"/>
              </w:rPr>
              <w:t xml:space="preserve"> 145 Business Days</w:t>
            </w:r>
          </w:p>
        </w:tc>
        <w:tc>
          <w:tcPr>
            <w:tcW w:w="1876" w:type="dxa"/>
            <w:tcBorders>
              <w:top w:val="nil"/>
              <w:left w:val="nil"/>
              <w:bottom w:val="single" w:sz="4" w:space="0" w:color="auto"/>
              <w:right w:val="single" w:sz="4" w:space="0" w:color="auto"/>
            </w:tcBorders>
            <w:shd w:val="clear" w:color="auto" w:fill="auto"/>
            <w:vAlign w:val="bottom"/>
            <w:hideMark/>
          </w:tcPr>
          <w:p w14:paraId="5537261D" w14:textId="77777777" w:rsidR="00C76293" w:rsidRPr="00C76293" w:rsidRDefault="001D69E4" w:rsidP="00C76293">
            <w:pPr>
              <w:spacing w:after="0" w:line="240" w:lineRule="auto"/>
              <w:rPr>
                <w:rFonts w:ascii="Calibri" w:eastAsia="Times New Roman" w:hAnsi="Calibri" w:cs="Calibri"/>
                <w:color w:val="000000"/>
              </w:rPr>
            </w:pPr>
            <w:r>
              <w:rPr>
                <w:rFonts w:ascii="Calibri" w:eastAsia="Times New Roman" w:hAnsi="Calibri" w:cs="Calibri"/>
                <w:color w:val="000000"/>
              </w:rPr>
              <w:t xml:space="preserve">Start Date + </w:t>
            </w:r>
            <w:r w:rsidR="00C76293" w:rsidRPr="00C76293">
              <w:rPr>
                <w:rFonts w:ascii="Calibri" w:eastAsia="Times New Roman" w:hAnsi="Calibri" w:cs="Calibri"/>
                <w:color w:val="000000"/>
              </w:rPr>
              <w:t xml:space="preserve"> 60 Business Days</w:t>
            </w:r>
          </w:p>
        </w:tc>
        <w:tc>
          <w:tcPr>
            <w:tcW w:w="982" w:type="dxa"/>
            <w:tcBorders>
              <w:top w:val="nil"/>
              <w:left w:val="nil"/>
              <w:bottom w:val="single" w:sz="4" w:space="0" w:color="auto"/>
              <w:right w:val="single" w:sz="4" w:space="0" w:color="auto"/>
            </w:tcBorders>
            <w:shd w:val="clear" w:color="auto" w:fill="auto"/>
            <w:noWrap/>
            <w:vAlign w:val="bottom"/>
            <w:hideMark/>
          </w:tcPr>
          <w:p w14:paraId="3FBE1834" w14:textId="77777777" w:rsidR="00C76293" w:rsidRPr="00C76293" w:rsidRDefault="00C76293" w:rsidP="00C76293">
            <w:pPr>
              <w:spacing w:after="0" w:line="240" w:lineRule="auto"/>
              <w:jc w:val="right"/>
              <w:rPr>
                <w:rFonts w:ascii="Calibri" w:eastAsia="Times New Roman" w:hAnsi="Calibri" w:cs="Calibri"/>
                <w:color w:val="000000"/>
              </w:rPr>
            </w:pPr>
            <w:r w:rsidRPr="00C76293">
              <w:rPr>
                <w:rFonts w:ascii="Calibri" w:eastAsia="Times New Roman" w:hAnsi="Calibri" w:cs="Calibri"/>
                <w:color w:val="000000"/>
              </w:rPr>
              <w:t>1-Jan-18</w:t>
            </w:r>
          </w:p>
        </w:tc>
        <w:tc>
          <w:tcPr>
            <w:tcW w:w="1178" w:type="dxa"/>
            <w:tcBorders>
              <w:top w:val="nil"/>
              <w:left w:val="nil"/>
              <w:bottom w:val="single" w:sz="4" w:space="0" w:color="auto"/>
              <w:right w:val="single" w:sz="4" w:space="0" w:color="auto"/>
            </w:tcBorders>
            <w:shd w:val="clear" w:color="auto" w:fill="auto"/>
            <w:noWrap/>
            <w:vAlign w:val="bottom"/>
            <w:hideMark/>
          </w:tcPr>
          <w:p w14:paraId="7AB34B6B" w14:textId="77777777" w:rsidR="00C76293" w:rsidRPr="00C76293" w:rsidRDefault="00C76293" w:rsidP="00C76293">
            <w:pPr>
              <w:spacing w:after="0" w:line="240" w:lineRule="auto"/>
              <w:jc w:val="right"/>
              <w:rPr>
                <w:rFonts w:ascii="Calibri" w:eastAsia="Times New Roman" w:hAnsi="Calibri" w:cs="Calibri"/>
                <w:color w:val="000000"/>
              </w:rPr>
            </w:pPr>
            <w:r w:rsidRPr="00C76293">
              <w:rPr>
                <w:rFonts w:ascii="Calibri" w:eastAsia="Times New Roman" w:hAnsi="Calibri" w:cs="Calibri"/>
                <w:color w:val="000000"/>
              </w:rPr>
              <w:t>145</w:t>
            </w:r>
          </w:p>
        </w:tc>
        <w:tc>
          <w:tcPr>
            <w:tcW w:w="1308" w:type="dxa"/>
            <w:tcBorders>
              <w:top w:val="nil"/>
              <w:left w:val="nil"/>
              <w:bottom w:val="single" w:sz="4" w:space="0" w:color="auto"/>
              <w:right w:val="single" w:sz="4" w:space="0" w:color="auto"/>
            </w:tcBorders>
            <w:shd w:val="clear" w:color="auto" w:fill="auto"/>
            <w:noWrap/>
            <w:vAlign w:val="bottom"/>
            <w:hideMark/>
          </w:tcPr>
          <w:p w14:paraId="4B61417B" w14:textId="77777777" w:rsidR="00C76293" w:rsidRPr="00C76293" w:rsidRDefault="00C76293" w:rsidP="00C76293">
            <w:pPr>
              <w:spacing w:after="0" w:line="240" w:lineRule="auto"/>
              <w:jc w:val="right"/>
              <w:rPr>
                <w:rFonts w:ascii="Calibri" w:eastAsia="Times New Roman" w:hAnsi="Calibri" w:cs="Calibri"/>
                <w:color w:val="000000"/>
              </w:rPr>
            </w:pPr>
            <w:r w:rsidRPr="00C76293">
              <w:rPr>
                <w:rFonts w:ascii="Calibri" w:eastAsia="Times New Roman" w:hAnsi="Calibri" w:cs="Calibri"/>
                <w:color w:val="000000"/>
              </w:rPr>
              <w:t>23-Jul-18</w:t>
            </w:r>
          </w:p>
        </w:tc>
        <w:tc>
          <w:tcPr>
            <w:tcW w:w="762" w:type="dxa"/>
            <w:tcBorders>
              <w:top w:val="nil"/>
              <w:left w:val="nil"/>
              <w:bottom w:val="single" w:sz="4" w:space="0" w:color="auto"/>
              <w:right w:val="single" w:sz="4" w:space="0" w:color="auto"/>
            </w:tcBorders>
            <w:shd w:val="clear" w:color="auto" w:fill="auto"/>
            <w:noWrap/>
            <w:vAlign w:val="bottom"/>
            <w:hideMark/>
          </w:tcPr>
          <w:p w14:paraId="6D19DE07" w14:textId="77777777" w:rsidR="00C76293" w:rsidRPr="00C76293" w:rsidRDefault="00C76293" w:rsidP="00C76293">
            <w:pPr>
              <w:spacing w:after="0" w:line="240" w:lineRule="auto"/>
              <w:jc w:val="right"/>
              <w:rPr>
                <w:rFonts w:ascii="Calibri" w:eastAsia="Times New Roman" w:hAnsi="Calibri" w:cs="Calibri"/>
                <w:color w:val="000000"/>
              </w:rPr>
            </w:pPr>
            <w:r w:rsidRPr="00C76293">
              <w:rPr>
                <w:rFonts w:ascii="Calibri" w:eastAsia="Times New Roman" w:hAnsi="Calibri" w:cs="Calibri"/>
                <w:color w:val="000000"/>
              </w:rPr>
              <w:t>60</w:t>
            </w:r>
          </w:p>
        </w:tc>
        <w:tc>
          <w:tcPr>
            <w:tcW w:w="1295" w:type="dxa"/>
            <w:tcBorders>
              <w:top w:val="nil"/>
              <w:left w:val="nil"/>
              <w:bottom w:val="single" w:sz="4" w:space="0" w:color="auto"/>
              <w:right w:val="single" w:sz="4" w:space="0" w:color="auto"/>
            </w:tcBorders>
            <w:shd w:val="clear" w:color="auto" w:fill="auto"/>
            <w:noWrap/>
            <w:vAlign w:val="bottom"/>
            <w:hideMark/>
          </w:tcPr>
          <w:p w14:paraId="1467A44A" w14:textId="77777777" w:rsidR="00C76293" w:rsidRPr="00C76293" w:rsidRDefault="00C76293" w:rsidP="00C76293">
            <w:pPr>
              <w:spacing w:after="0" w:line="240" w:lineRule="auto"/>
              <w:jc w:val="right"/>
              <w:rPr>
                <w:rFonts w:ascii="Calibri" w:eastAsia="Times New Roman" w:hAnsi="Calibri" w:cs="Calibri"/>
                <w:color w:val="000000"/>
              </w:rPr>
            </w:pPr>
            <w:r w:rsidRPr="00C76293">
              <w:rPr>
                <w:rFonts w:ascii="Calibri" w:eastAsia="Times New Roman" w:hAnsi="Calibri" w:cs="Calibri"/>
                <w:color w:val="000000"/>
              </w:rPr>
              <w:t>15-Oct-18</w:t>
            </w:r>
          </w:p>
        </w:tc>
      </w:tr>
      <w:tr w:rsidR="00C76293" w:rsidRPr="00C76293" w14:paraId="0E4066F2" w14:textId="77777777" w:rsidTr="001D69E4">
        <w:trPr>
          <w:trHeight w:val="170"/>
        </w:trPr>
        <w:tc>
          <w:tcPr>
            <w:tcW w:w="645" w:type="dxa"/>
            <w:tcBorders>
              <w:top w:val="nil"/>
              <w:left w:val="single" w:sz="4" w:space="0" w:color="auto"/>
              <w:bottom w:val="single" w:sz="4" w:space="0" w:color="auto"/>
              <w:right w:val="single" w:sz="4" w:space="0" w:color="auto"/>
            </w:tcBorders>
            <w:shd w:val="clear" w:color="auto" w:fill="auto"/>
            <w:noWrap/>
            <w:vAlign w:val="bottom"/>
            <w:hideMark/>
          </w:tcPr>
          <w:p w14:paraId="5EA7D2AE" w14:textId="77777777" w:rsidR="00C76293" w:rsidRPr="00C76293" w:rsidRDefault="00C76293" w:rsidP="00C76293">
            <w:pPr>
              <w:spacing w:after="0" w:line="240" w:lineRule="auto"/>
              <w:jc w:val="right"/>
              <w:rPr>
                <w:rFonts w:ascii="Calibri" w:eastAsia="Times New Roman" w:hAnsi="Calibri" w:cs="Calibri"/>
                <w:color w:val="000000"/>
              </w:rPr>
            </w:pPr>
            <w:r w:rsidRPr="00C76293">
              <w:rPr>
                <w:rFonts w:ascii="Calibri" w:eastAsia="Times New Roman" w:hAnsi="Calibri" w:cs="Calibri"/>
                <w:color w:val="000000"/>
              </w:rPr>
              <w:t>7</w:t>
            </w:r>
          </w:p>
        </w:tc>
        <w:tc>
          <w:tcPr>
            <w:tcW w:w="2354" w:type="dxa"/>
            <w:tcBorders>
              <w:top w:val="nil"/>
              <w:left w:val="nil"/>
              <w:bottom w:val="single" w:sz="4" w:space="0" w:color="auto"/>
              <w:right w:val="single" w:sz="4" w:space="0" w:color="auto"/>
            </w:tcBorders>
            <w:shd w:val="clear" w:color="auto" w:fill="auto"/>
            <w:vAlign w:val="bottom"/>
            <w:hideMark/>
          </w:tcPr>
          <w:p w14:paraId="674A4DFA" w14:textId="77777777" w:rsidR="00C76293" w:rsidRPr="00C76293" w:rsidRDefault="00C76293" w:rsidP="00C76293">
            <w:pPr>
              <w:spacing w:after="0" w:line="240" w:lineRule="auto"/>
              <w:rPr>
                <w:rFonts w:ascii="Calibri" w:eastAsia="Times New Roman" w:hAnsi="Calibri" w:cs="Calibri"/>
                <w:color w:val="000000"/>
              </w:rPr>
            </w:pPr>
            <w:r w:rsidRPr="00C76293">
              <w:rPr>
                <w:rFonts w:ascii="Calibri" w:eastAsia="Times New Roman" w:hAnsi="Calibri" w:cs="Calibri"/>
                <w:color w:val="000000"/>
              </w:rPr>
              <w:t xml:space="preserve">Computation </w:t>
            </w:r>
            <w:r w:rsidR="001D69E4">
              <w:rPr>
                <w:rFonts w:ascii="Calibri" w:eastAsia="Times New Roman" w:hAnsi="Calibri" w:cs="Calibri"/>
                <w:color w:val="000000"/>
              </w:rPr>
              <w:t xml:space="preserve">Start Date + </w:t>
            </w:r>
            <w:r w:rsidRPr="00C76293">
              <w:rPr>
                <w:rFonts w:ascii="Calibri" w:eastAsia="Times New Roman" w:hAnsi="Calibri" w:cs="Calibri"/>
                <w:color w:val="000000"/>
              </w:rPr>
              <w:t xml:space="preserve"> 165 Business Days</w:t>
            </w:r>
          </w:p>
        </w:tc>
        <w:tc>
          <w:tcPr>
            <w:tcW w:w="1876" w:type="dxa"/>
            <w:tcBorders>
              <w:top w:val="nil"/>
              <w:left w:val="nil"/>
              <w:bottom w:val="single" w:sz="4" w:space="0" w:color="auto"/>
              <w:right w:val="single" w:sz="4" w:space="0" w:color="auto"/>
            </w:tcBorders>
            <w:shd w:val="clear" w:color="auto" w:fill="auto"/>
            <w:vAlign w:val="bottom"/>
            <w:hideMark/>
          </w:tcPr>
          <w:p w14:paraId="289E57D3" w14:textId="77777777" w:rsidR="00C76293" w:rsidRPr="00C76293" w:rsidRDefault="001D69E4" w:rsidP="00C76293">
            <w:pPr>
              <w:spacing w:after="0" w:line="240" w:lineRule="auto"/>
              <w:rPr>
                <w:rFonts w:ascii="Calibri" w:eastAsia="Times New Roman" w:hAnsi="Calibri" w:cs="Calibri"/>
                <w:color w:val="000000"/>
              </w:rPr>
            </w:pPr>
            <w:r>
              <w:rPr>
                <w:rFonts w:ascii="Calibri" w:eastAsia="Times New Roman" w:hAnsi="Calibri" w:cs="Calibri"/>
                <w:color w:val="000000"/>
              </w:rPr>
              <w:t xml:space="preserve">Start Date + </w:t>
            </w:r>
            <w:r w:rsidR="00C76293" w:rsidRPr="00C76293">
              <w:rPr>
                <w:rFonts w:ascii="Calibri" w:eastAsia="Times New Roman" w:hAnsi="Calibri" w:cs="Calibri"/>
                <w:color w:val="000000"/>
              </w:rPr>
              <w:t xml:space="preserve"> 60 Business Days</w:t>
            </w:r>
          </w:p>
        </w:tc>
        <w:tc>
          <w:tcPr>
            <w:tcW w:w="982" w:type="dxa"/>
            <w:tcBorders>
              <w:top w:val="nil"/>
              <w:left w:val="nil"/>
              <w:bottom w:val="single" w:sz="4" w:space="0" w:color="auto"/>
              <w:right w:val="single" w:sz="4" w:space="0" w:color="auto"/>
            </w:tcBorders>
            <w:shd w:val="clear" w:color="auto" w:fill="auto"/>
            <w:noWrap/>
            <w:vAlign w:val="bottom"/>
            <w:hideMark/>
          </w:tcPr>
          <w:p w14:paraId="5D9BF19F" w14:textId="77777777" w:rsidR="00C76293" w:rsidRPr="00C76293" w:rsidRDefault="00C76293" w:rsidP="00C76293">
            <w:pPr>
              <w:spacing w:after="0" w:line="240" w:lineRule="auto"/>
              <w:jc w:val="right"/>
              <w:rPr>
                <w:rFonts w:ascii="Calibri" w:eastAsia="Times New Roman" w:hAnsi="Calibri" w:cs="Calibri"/>
                <w:color w:val="000000"/>
              </w:rPr>
            </w:pPr>
            <w:r w:rsidRPr="00C76293">
              <w:rPr>
                <w:rFonts w:ascii="Calibri" w:eastAsia="Times New Roman" w:hAnsi="Calibri" w:cs="Calibri"/>
                <w:color w:val="000000"/>
              </w:rPr>
              <w:t>1-Jan-18</w:t>
            </w:r>
          </w:p>
        </w:tc>
        <w:tc>
          <w:tcPr>
            <w:tcW w:w="1178" w:type="dxa"/>
            <w:tcBorders>
              <w:top w:val="nil"/>
              <w:left w:val="nil"/>
              <w:bottom w:val="single" w:sz="4" w:space="0" w:color="auto"/>
              <w:right w:val="single" w:sz="4" w:space="0" w:color="auto"/>
            </w:tcBorders>
            <w:shd w:val="clear" w:color="auto" w:fill="auto"/>
            <w:noWrap/>
            <w:vAlign w:val="bottom"/>
            <w:hideMark/>
          </w:tcPr>
          <w:p w14:paraId="429154E7" w14:textId="77777777" w:rsidR="00C76293" w:rsidRPr="00C76293" w:rsidRDefault="00C76293" w:rsidP="00C76293">
            <w:pPr>
              <w:spacing w:after="0" w:line="240" w:lineRule="auto"/>
              <w:jc w:val="right"/>
              <w:rPr>
                <w:rFonts w:ascii="Calibri" w:eastAsia="Times New Roman" w:hAnsi="Calibri" w:cs="Calibri"/>
                <w:color w:val="000000"/>
              </w:rPr>
            </w:pPr>
            <w:r w:rsidRPr="00C76293">
              <w:rPr>
                <w:rFonts w:ascii="Calibri" w:eastAsia="Times New Roman" w:hAnsi="Calibri" w:cs="Calibri"/>
                <w:color w:val="000000"/>
              </w:rPr>
              <w:t>165</w:t>
            </w:r>
          </w:p>
        </w:tc>
        <w:tc>
          <w:tcPr>
            <w:tcW w:w="1308" w:type="dxa"/>
            <w:tcBorders>
              <w:top w:val="nil"/>
              <w:left w:val="nil"/>
              <w:bottom w:val="single" w:sz="4" w:space="0" w:color="auto"/>
              <w:right w:val="single" w:sz="4" w:space="0" w:color="auto"/>
            </w:tcBorders>
            <w:shd w:val="clear" w:color="auto" w:fill="auto"/>
            <w:noWrap/>
            <w:vAlign w:val="bottom"/>
            <w:hideMark/>
          </w:tcPr>
          <w:p w14:paraId="5C72EA39" w14:textId="77777777" w:rsidR="00C76293" w:rsidRPr="00C76293" w:rsidRDefault="00C76293" w:rsidP="00C76293">
            <w:pPr>
              <w:spacing w:after="0" w:line="240" w:lineRule="auto"/>
              <w:jc w:val="right"/>
              <w:rPr>
                <w:rFonts w:ascii="Calibri" w:eastAsia="Times New Roman" w:hAnsi="Calibri" w:cs="Calibri"/>
                <w:color w:val="000000"/>
              </w:rPr>
            </w:pPr>
            <w:r w:rsidRPr="00C76293">
              <w:rPr>
                <w:rFonts w:ascii="Calibri" w:eastAsia="Times New Roman" w:hAnsi="Calibri" w:cs="Calibri"/>
                <w:color w:val="000000"/>
              </w:rPr>
              <w:t>20-Aug-18</w:t>
            </w:r>
          </w:p>
        </w:tc>
        <w:tc>
          <w:tcPr>
            <w:tcW w:w="762" w:type="dxa"/>
            <w:tcBorders>
              <w:top w:val="nil"/>
              <w:left w:val="nil"/>
              <w:bottom w:val="single" w:sz="4" w:space="0" w:color="auto"/>
              <w:right w:val="single" w:sz="4" w:space="0" w:color="auto"/>
            </w:tcBorders>
            <w:shd w:val="clear" w:color="auto" w:fill="auto"/>
            <w:noWrap/>
            <w:vAlign w:val="bottom"/>
            <w:hideMark/>
          </w:tcPr>
          <w:p w14:paraId="3F907169" w14:textId="77777777" w:rsidR="00C76293" w:rsidRPr="00C76293" w:rsidRDefault="00C76293" w:rsidP="00C76293">
            <w:pPr>
              <w:spacing w:after="0" w:line="240" w:lineRule="auto"/>
              <w:jc w:val="right"/>
              <w:rPr>
                <w:rFonts w:ascii="Calibri" w:eastAsia="Times New Roman" w:hAnsi="Calibri" w:cs="Calibri"/>
                <w:color w:val="000000"/>
              </w:rPr>
            </w:pPr>
            <w:r w:rsidRPr="00C76293">
              <w:rPr>
                <w:rFonts w:ascii="Calibri" w:eastAsia="Times New Roman" w:hAnsi="Calibri" w:cs="Calibri"/>
                <w:color w:val="000000"/>
              </w:rPr>
              <w:t>60</w:t>
            </w:r>
          </w:p>
        </w:tc>
        <w:tc>
          <w:tcPr>
            <w:tcW w:w="1295" w:type="dxa"/>
            <w:tcBorders>
              <w:top w:val="nil"/>
              <w:left w:val="nil"/>
              <w:bottom w:val="single" w:sz="4" w:space="0" w:color="auto"/>
              <w:right w:val="single" w:sz="4" w:space="0" w:color="auto"/>
            </w:tcBorders>
            <w:shd w:val="clear" w:color="auto" w:fill="auto"/>
            <w:noWrap/>
            <w:vAlign w:val="bottom"/>
            <w:hideMark/>
          </w:tcPr>
          <w:p w14:paraId="235BA7C8" w14:textId="77777777" w:rsidR="00C76293" w:rsidRPr="00C76293" w:rsidRDefault="00C76293" w:rsidP="00C76293">
            <w:pPr>
              <w:spacing w:after="0" w:line="240" w:lineRule="auto"/>
              <w:jc w:val="right"/>
              <w:rPr>
                <w:rFonts w:ascii="Calibri" w:eastAsia="Times New Roman" w:hAnsi="Calibri" w:cs="Calibri"/>
                <w:color w:val="000000"/>
              </w:rPr>
            </w:pPr>
            <w:r w:rsidRPr="00C76293">
              <w:rPr>
                <w:rFonts w:ascii="Calibri" w:eastAsia="Times New Roman" w:hAnsi="Calibri" w:cs="Calibri"/>
                <w:color w:val="000000"/>
              </w:rPr>
              <w:t>12-Nov-18</w:t>
            </w:r>
          </w:p>
        </w:tc>
      </w:tr>
      <w:tr w:rsidR="00C76293" w:rsidRPr="00C76293" w14:paraId="03E8C6D8" w14:textId="77777777" w:rsidTr="001D69E4">
        <w:trPr>
          <w:trHeight w:val="530"/>
        </w:trPr>
        <w:tc>
          <w:tcPr>
            <w:tcW w:w="645" w:type="dxa"/>
            <w:tcBorders>
              <w:top w:val="nil"/>
              <w:left w:val="single" w:sz="4" w:space="0" w:color="auto"/>
              <w:bottom w:val="single" w:sz="4" w:space="0" w:color="auto"/>
              <w:right w:val="single" w:sz="4" w:space="0" w:color="auto"/>
            </w:tcBorders>
            <w:shd w:val="clear" w:color="auto" w:fill="auto"/>
            <w:noWrap/>
            <w:vAlign w:val="bottom"/>
            <w:hideMark/>
          </w:tcPr>
          <w:p w14:paraId="57BA09BC" w14:textId="77777777" w:rsidR="00C76293" w:rsidRPr="00C76293" w:rsidRDefault="00C76293" w:rsidP="00C76293">
            <w:pPr>
              <w:spacing w:after="0" w:line="240" w:lineRule="auto"/>
              <w:jc w:val="right"/>
              <w:rPr>
                <w:rFonts w:ascii="Calibri" w:eastAsia="Times New Roman" w:hAnsi="Calibri" w:cs="Calibri"/>
                <w:color w:val="000000"/>
              </w:rPr>
            </w:pPr>
            <w:r w:rsidRPr="00C76293">
              <w:rPr>
                <w:rFonts w:ascii="Calibri" w:eastAsia="Times New Roman" w:hAnsi="Calibri" w:cs="Calibri"/>
                <w:color w:val="000000"/>
              </w:rPr>
              <w:t>8</w:t>
            </w:r>
          </w:p>
        </w:tc>
        <w:tc>
          <w:tcPr>
            <w:tcW w:w="2354" w:type="dxa"/>
            <w:tcBorders>
              <w:top w:val="nil"/>
              <w:left w:val="nil"/>
              <w:bottom w:val="single" w:sz="4" w:space="0" w:color="auto"/>
              <w:right w:val="single" w:sz="4" w:space="0" w:color="auto"/>
            </w:tcBorders>
            <w:shd w:val="clear" w:color="auto" w:fill="auto"/>
            <w:vAlign w:val="bottom"/>
            <w:hideMark/>
          </w:tcPr>
          <w:p w14:paraId="17145780" w14:textId="77777777" w:rsidR="00C76293" w:rsidRPr="00C76293" w:rsidRDefault="00C76293" w:rsidP="00C76293">
            <w:pPr>
              <w:spacing w:after="0" w:line="240" w:lineRule="auto"/>
              <w:rPr>
                <w:rFonts w:ascii="Calibri" w:eastAsia="Times New Roman" w:hAnsi="Calibri" w:cs="Calibri"/>
                <w:color w:val="000000"/>
              </w:rPr>
            </w:pPr>
            <w:r w:rsidRPr="00C76293">
              <w:rPr>
                <w:rFonts w:ascii="Calibri" w:eastAsia="Times New Roman" w:hAnsi="Calibri" w:cs="Calibri"/>
                <w:color w:val="000000"/>
              </w:rPr>
              <w:t xml:space="preserve">Computation </w:t>
            </w:r>
            <w:r w:rsidR="001D69E4">
              <w:rPr>
                <w:rFonts w:ascii="Calibri" w:eastAsia="Times New Roman" w:hAnsi="Calibri" w:cs="Calibri"/>
                <w:color w:val="000000"/>
              </w:rPr>
              <w:t xml:space="preserve">Start Date + </w:t>
            </w:r>
            <w:r w:rsidRPr="00C76293">
              <w:rPr>
                <w:rFonts w:ascii="Calibri" w:eastAsia="Times New Roman" w:hAnsi="Calibri" w:cs="Calibri"/>
                <w:color w:val="000000"/>
              </w:rPr>
              <w:t xml:space="preserve"> 185 Business Days</w:t>
            </w:r>
          </w:p>
        </w:tc>
        <w:tc>
          <w:tcPr>
            <w:tcW w:w="1876" w:type="dxa"/>
            <w:tcBorders>
              <w:top w:val="nil"/>
              <w:left w:val="nil"/>
              <w:bottom w:val="single" w:sz="4" w:space="0" w:color="auto"/>
              <w:right w:val="single" w:sz="4" w:space="0" w:color="auto"/>
            </w:tcBorders>
            <w:shd w:val="clear" w:color="auto" w:fill="auto"/>
            <w:vAlign w:val="bottom"/>
            <w:hideMark/>
          </w:tcPr>
          <w:p w14:paraId="026D9A0D" w14:textId="77777777" w:rsidR="00C76293" w:rsidRPr="00C76293" w:rsidRDefault="001D69E4" w:rsidP="00C76293">
            <w:pPr>
              <w:spacing w:after="0" w:line="240" w:lineRule="auto"/>
              <w:rPr>
                <w:rFonts w:ascii="Calibri" w:eastAsia="Times New Roman" w:hAnsi="Calibri" w:cs="Calibri"/>
                <w:color w:val="000000"/>
              </w:rPr>
            </w:pPr>
            <w:r>
              <w:rPr>
                <w:rFonts w:ascii="Calibri" w:eastAsia="Times New Roman" w:hAnsi="Calibri" w:cs="Calibri"/>
                <w:color w:val="000000"/>
              </w:rPr>
              <w:t xml:space="preserve">Start Date + </w:t>
            </w:r>
            <w:r w:rsidR="00C76293" w:rsidRPr="00C76293">
              <w:rPr>
                <w:rFonts w:ascii="Calibri" w:eastAsia="Times New Roman" w:hAnsi="Calibri" w:cs="Calibri"/>
                <w:color w:val="000000"/>
              </w:rPr>
              <w:t xml:space="preserve"> 60 Business Days</w:t>
            </w:r>
          </w:p>
        </w:tc>
        <w:tc>
          <w:tcPr>
            <w:tcW w:w="982" w:type="dxa"/>
            <w:tcBorders>
              <w:top w:val="nil"/>
              <w:left w:val="nil"/>
              <w:bottom w:val="single" w:sz="4" w:space="0" w:color="auto"/>
              <w:right w:val="single" w:sz="4" w:space="0" w:color="auto"/>
            </w:tcBorders>
            <w:shd w:val="clear" w:color="auto" w:fill="auto"/>
            <w:noWrap/>
            <w:vAlign w:val="bottom"/>
            <w:hideMark/>
          </w:tcPr>
          <w:p w14:paraId="41BBA250" w14:textId="77777777" w:rsidR="00C76293" w:rsidRPr="00C76293" w:rsidRDefault="00C76293" w:rsidP="00C76293">
            <w:pPr>
              <w:spacing w:after="0" w:line="240" w:lineRule="auto"/>
              <w:jc w:val="right"/>
              <w:rPr>
                <w:rFonts w:ascii="Calibri" w:eastAsia="Times New Roman" w:hAnsi="Calibri" w:cs="Calibri"/>
                <w:color w:val="000000"/>
              </w:rPr>
            </w:pPr>
            <w:r w:rsidRPr="00C76293">
              <w:rPr>
                <w:rFonts w:ascii="Calibri" w:eastAsia="Times New Roman" w:hAnsi="Calibri" w:cs="Calibri"/>
                <w:color w:val="000000"/>
              </w:rPr>
              <w:t>1-Jan-18</w:t>
            </w:r>
          </w:p>
        </w:tc>
        <w:tc>
          <w:tcPr>
            <w:tcW w:w="1178" w:type="dxa"/>
            <w:tcBorders>
              <w:top w:val="nil"/>
              <w:left w:val="nil"/>
              <w:bottom w:val="single" w:sz="4" w:space="0" w:color="auto"/>
              <w:right w:val="single" w:sz="4" w:space="0" w:color="auto"/>
            </w:tcBorders>
            <w:shd w:val="clear" w:color="auto" w:fill="auto"/>
            <w:noWrap/>
            <w:vAlign w:val="bottom"/>
            <w:hideMark/>
          </w:tcPr>
          <w:p w14:paraId="564EBCBE" w14:textId="77777777" w:rsidR="00C76293" w:rsidRPr="00C76293" w:rsidRDefault="00C76293" w:rsidP="00C76293">
            <w:pPr>
              <w:spacing w:after="0" w:line="240" w:lineRule="auto"/>
              <w:jc w:val="right"/>
              <w:rPr>
                <w:rFonts w:ascii="Calibri" w:eastAsia="Times New Roman" w:hAnsi="Calibri" w:cs="Calibri"/>
                <w:color w:val="000000"/>
              </w:rPr>
            </w:pPr>
            <w:r w:rsidRPr="00C76293">
              <w:rPr>
                <w:rFonts w:ascii="Calibri" w:eastAsia="Times New Roman" w:hAnsi="Calibri" w:cs="Calibri"/>
                <w:color w:val="000000"/>
              </w:rPr>
              <w:t>185</w:t>
            </w:r>
          </w:p>
        </w:tc>
        <w:tc>
          <w:tcPr>
            <w:tcW w:w="1308" w:type="dxa"/>
            <w:tcBorders>
              <w:top w:val="nil"/>
              <w:left w:val="nil"/>
              <w:bottom w:val="single" w:sz="4" w:space="0" w:color="auto"/>
              <w:right w:val="single" w:sz="4" w:space="0" w:color="auto"/>
            </w:tcBorders>
            <w:shd w:val="clear" w:color="auto" w:fill="auto"/>
            <w:noWrap/>
            <w:vAlign w:val="bottom"/>
            <w:hideMark/>
          </w:tcPr>
          <w:p w14:paraId="25ABA229" w14:textId="77777777" w:rsidR="00C76293" w:rsidRPr="00C76293" w:rsidRDefault="00C76293" w:rsidP="00C76293">
            <w:pPr>
              <w:spacing w:after="0" w:line="240" w:lineRule="auto"/>
              <w:jc w:val="right"/>
              <w:rPr>
                <w:rFonts w:ascii="Calibri" w:eastAsia="Times New Roman" w:hAnsi="Calibri" w:cs="Calibri"/>
                <w:color w:val="000000"/>
              </w:rPr>
            </w:pPr>
            <w:r w:rsidRPr="00C76293">
              <w:rPr>
                <w:rFonts w:ascii="Calibri" w:eastAsia="Times New Roman" w:hAnsi="Calibri" w:cs="Calibri"/>
                <w:color w:val="000000"/>
              </w:rPr>
              <w:t>17-Sep-18</w:t>
            </w:r>
          </w:p>
        </w:tc>
        <w:tc>
          <w:tcPr>
            <w:tcW w:w="762" w:type="dxa"/>
            <w:tcBorders>
              <w:top w:val="nil"/>
              <w:left w:val="nil"/>
              <w:bottom w:val="single" w:sz="4" w:space="0" w:color="auto"/>
              <w:right w:val="single" w:sz="4" w:space="0" w:color="auto"/>
            </w:tcBorders>
            <w:shd w:val="clear" w:color="auto" w:fill="auto"/>
            <w:noWrap/>
            <w:vAlign w:val="bottom"/>
            <w:hideMark/>
          </w:tcPr>
          <w:p w14:paraId="4478D044" w14:textId="77777777" w:rsidR="00C76293" w:rsidRPr="00C76293" w:rsidRDefault="00C76293" w:rsidP="00C76293">
            <w:pPr>
              <w:spacing w:after="0" w:line="240" w:lineRule="auto"/>
              <w:jc w:val="right"/>
              <w:rPr>
                <w:rFonts w:ascii="Calibri" w:eastAsia="Times New Roman" w:hAnsi="Calibri" w:cs="Calibri"/>
                <w:color w:val="000000"/>
              </w:rPr>
            </w:pPr>
            <w:r w:rsidRPr="00C76293">
              <w:rPr>
                <w:rFonts w:ascii="Calibri" w:eastAsia="Times New Roman" w:hAnsi="Calibri" w:cs="Calibri"/>
                <w:color w:val="000000"/>
              </w:rPr>
              <w:t>60</w:t>
            </w:r>
          </w:p>
        </w:tc>
        <w:tc>
          <w:tcPr>
            <w:tcW w:w="1295" w:type="dxa"/>
            <w:tcBorders>
              <w:top w:val="nil"/>
              <w:left w:val="nil"/>
              <w:bottom w:val="single" w:sz="4" w:space="0" w:color="auto"/>
              <w:right w:val="single" w:sz="4" w:space="0" w:color="auto"/>
            </w:tcBorders>
            <w:shd w:val="clear" w:color="auto" w:fill="auto"/>
            <w:noWrap/>
            <w:vAlign w:val="bottom"/>
            <w:hideMark/>
          </w:tcPr>
          <w:p w14:paraId="69DAA495" w14:textId="77777777" w:rsidR="00C76293" w:rsidRPr="00C76293" w:rsidRDefault="00C76293" w:rsidP="00C76293">
            <w:pPr>
              <w:spacing w:after="0" w:line="240" w:lineRule="auto"/>
              <w:jc w:val="right"/>
              <w:rPr>
                <w:rFonts w:ascii="Calibri" w:eastAsia="Times New Roman" w:hAnsi="Calibri" w:cs="Calibri"/>
                <w:color w:val="000000"/>
              </w:rPr>
            </w:pPr>
            <w:r w:rsidRPr="00C76293">
              <w:rPr>
                <w:rFonts w:ascii="Calibri" w:eastAsia="Times New Roman" w:hAnsi="Calibri" w:cs="Calibri"/>
                <w:color w:val="000000"/>
              </w:rPr>
              <w:t>10-Dec-18</w:t>
            </w:r>
          </w:p>
        </w:tc>
      </w:tr>
      <w:tr w:rsidR="00C76293" w:rsidRPr="00C76293" w14:paraId="6C6735AB" w14:textId="77777777" w:rsidTr="001D69E4">
        <w:trPr>
          <w:trHeight w:val="341"/>
        </w:trPr>
        <w:tc>
          <w:tcPr>
            <w:tcW w:w="645" w:type="dxa"/>
            <w:tcBorders>
              <w:top w:val="nil"/>
              <w:left w:val="single" w:sz="4" w:space="0" w:color="auto"/>
              <w:bottom w:val="single" w:sz="4" w:space="0" w:color="auto"/>
              <w:right w:val="single" w:sz="4" w:space="0" w:color="auto"/>
            </w:tcBorders>
            <w:shd w:val="clear" w:color="auto" w:fill="auto"/>
            <w:noWrap/>
            <w:vAlign w:val="bottom"/>
            <w:hideMark/>
          </w:tcPr>
          <w:p w14:paraId="1420F05D" w14:textId="77777777" w:rsidR="00C76293" w:rsidRPr="00C76293" w:rsidRDefault="00C76293" w:rsidP="00C76293">
            <w:pPr>
              <w:spacing w:after="0" w:line="240" w:lineRule="auto"/>
              <w:jc w:val="right"/>
              <w:rPr>
                <w:rFonts w:ascii="Calibri" w:eastAsia="Times New Roman" w:hAnsi="Calibri" w:cs="Calibri"/>
                <w:color w:val="000000"/>
              </w:rPr>
            </w:pPr>
            <w:r w:rsidRPr="00C76293">
              <w:rPr>
                <w:rFonts w:ascii="Calibri" w:eastAsia="Times New Roman" w:hAnsi="Calibri" w:cs="Calibri"/>
                <w:color w:val="000000"/>
              </w:rPr>
              <w:t>9</w:t>
            </w:r>
          </w:p>
        </w:tc>
        <w:tc>
          <w:tcPr>
            <w:tcW w:w="2354" w:type="dxa"/>
            <w:tcBorders>
              <w:top w:val="nil"/>
              <w:left w:val="nil"/>
              <w:bottom w:val="single" w:sz="4" w:space="0" w:color="auto"/>
              <w:right w:val="single" w:sz="4" w:space="0" w:color="auto"/>
            </w:tcBorders>
            <w:shd w:val="clear" w:color="auto" w:fill="auto"/>
            <w:vAlign w:val="bottom"/>
            <w:hideMark/>
          </w:tcPr>
          <w:p w14:paraId="4EB1D37C" w14:textId="77777777" w:rsidR="00C76293" w:rsidRPr="00C76293" w:rsidRDefault="00C76293" w:rsidP="00C76293">
            <w:pPr>
              <w:spacing w:after="0" w:line="240" w:lineRule="auto"/>
              <w:rPr>
                <w:rFonts w:ascii="Calibri" w:eastAsia="Times New Roman" w:hAnsi="Calibri" w:cs="Calibri"/>
                <w:color w:val="000000"/>
              </w:rPr>
            </w:pPr>
            <w:r w:rsidRPr="00C76293">
              <w:rPr>
                <w:rFonts w:ascii="Calibri" w:eastAsia="Times New Roman" w:hAnsi="Calibri" w:cs="Calibri"/>
                <w:color w:val="000000"/>
              </w:rPr>
              <w:t xml:space="preserve">Computation </w:t>
            </w:r>
            <w:r w:rsidR="001D69E4">
              <w:rPr>
                <w:rFonts w:ascii="Calibri" w:eastAsia="Times New Roman" w:hAnsi="Calibri" w:cs="Calibri"/>
                <w:color w:val="000000"/>
              </w:rPr>
              <w:t xml:space="preserve">Start Date + </w:t>
            </w:r>
            <w:r w:rsidRPr="00C76293">
              <w:rPr>
                <w:rFonts w:ascii="Calibri" w:eastAsia="Times New Roman" w:hAnsi="Calibri" w:cs="Calibri"/>
                <w:color w:val="000000"/>
              </w:rPr>
              <w:t xml:space="preserve"> 205 Business Days</w:t>
            </w:r>
          </w:p>
        </w:tc>
        <w:tc>
          <w:tcPr>
            <w:tcW w:w="1876" w:type="dxa"/>
            <w:tcBorders>
              <w:top w:val="nil"/>
              <w:left w:val="nil"/>
              <w:bottom w:val="single" w:sz="4" w:space="0" w:color="auto"/>
              <w:right w:val="single" w:sz="4" w:space="0" w:color="auto"/>
            </w:tcBorders>
            <w:shd w:val="clear" w:color="auto" w:fill="auto"/>
            <w:vAlign w:val="bottom"/>
            <w:hideMark/>
          </w:tcPr>
          <w:p w14:paraId="170B22A0" w14:textId="77777777" w:rsidR="00C76293" w:rsidRPr="00C76293" w:rsidRDefault="001D69E4" w:rsidP="00C76293">
            <w:pPr>
              <w:spacing w:after="0" w:line="240" w:lineRule="auto"/>
              <w:rPr>
                <w:rFonts w:ascii="Calibri" w:eastAsia="Times New Roman" w:hAnsi="Calibri" w:cs="Calibri"/>
                <w:color w:val="000000"/>
              </w:rPr>
            </w:pPr>
            <w:r>
              <w:rPr>
                <w:rFonts w:ascii="Calibri" w:eastAsia="Times New Roman" w:hAnsi="Calibri" w:cs="Calibri"/>
                <w:color w:val="000000"/>
              </w:rPr>
              <w:t xml:space="preserve">Start Date + </w:t>
            </w:r>
            <w:r w:rsidR="00C76293" w:rsidRPr="00C76293">
              <w:rPr>
                <w:rFonts w:ascii="Calibri" w:eastAsia="Times New Roman" w:hAnsi="Calibri" w:cs="Calibri"/>
                <w:color w:val="000000"/>
              </w:rPr>
              <w:t xml:space="preserve"> 60 Business Days</w:t>
            </w:r>
          </w:p>
        </w:tc>
        <w:tc>
          <w:tcPr>
            <w:tcW w:w="982" w:type="dxa"/>
            <w:tcBorders>
              <w:top w:val="nil"/>
              <w:left w:val="nil"/>
              <w:bottom w:val="single" w:sz="4" w:space="0" w:color="auto"/>
              <w:right w:val="single" w:sz="4" w:space="0" w:color="auto"/>
            </w:tcBorders>
            <w:shd w:val="clear" w:color="auto" w:fill="auto"/>
            <w:noWrap/>
            <w:vAlign w:val="bottom"/>
            <w:hideMark/>
          </w:tcPr>
          <w:p w14:paraId="213C2127" w14:textId="77777777" w:rsidR="00C76293" w:rsidRPr="00C76293" w:rsidRDefault="00C76293" w:rsidP="00C76293">
            <w:pPr>
              <w:spacing w:after="0" w:line="240" w:lineRule="auto"/>
              <w:jc w:val="right"/>
              <w:rPr>
                <w:rFonts w:ascii="Calibri" w:eastAsia="Times New Roman" w:hAnsi="Calibri" w:cs="Calibri"/>
                <w:color w:val="000000"/>
              </w:rPr>
            </w:pPr>
            <w:r w:rsidRPr="00C76293">
              <w:rPr>
                <w:rFonts w:ascii="Calibri" w:eastAsia="Times New Roman" w:hAnsi="Calibri" w:cs="Calibri"/>
                <w:color w:val="000000"/>
              </w:rPr>
              <w:t>1-Jan-18</w:t>
            </w:r>
          </w:p>
        </w:tc>
        <w:tc>
          <w:tcPr>
            <w:tcW w:w="1178" w:type="dxa"/>
            <w:tcBorders>
              <w:top w:val="nil"/>
              <w:left w:val="nil"/>
              <w:bottom w:val="single" w:sz="4" w:space="0" w:color="auto"/>
              <w:right w:val="single" w:sz="4" w:space="0" w:color="auto"/>
            </w:tcBorders>
            <w:shd w:val="clear" w:color="auto" w:fill="auto"/>
            <w:noWrap/>
            <w:vAlign w:val="bottom"/>
            <w:hideMark/>
          </w:tcPr>
          <w:p w14:paraId="1AD0A485" w14:textId="77777777" w:rsidR="00C76293" w:rsidRPr="00C76293" w:rsidRDefault="00C76293" w:rsidP="00C76293">
            <w:pPr>
              <w:spacing w:after="0" w:line="240" w:lineRule="auto"/>
              <w:jc w:val="right"/>
              <w:rPr>
                <w:rFonts w:ascii="Calibri" w:eastAsia="Times New Roman" w:hAnsi="Calibri" w:cs="Calibri"/>
                <w:color w:val="000000"/>
              </w:rPr>
            </w:pPr>
            <w:r w:rsidRPr="00C76293">
              <w:rPr>
                <w:rFonts w:ascii="Calibri" w:eastAsia="Times New Roman" w:hAnsi="Calibri" w:cs="Calibri"/>
                <w:color w:val="000000"/>
              </w:rPr>
              <w:t>205</w:t>
            </w:r>
          </w:p>
        </w:tc>
        <w:tc>
          <w:tcPr>
            <w:tcW w:w="1308" w:type="dxa"/>
            <w:tcBorders>
              <w:top w:val="nil"/>
              <w:left w:val="nil"/>
              <w:bottom w:val="single" w:sz="4" w:space="0" w:color="auto"/>
              <w:right w:val="single" w:sz="4" w:space="0" w:color="auto"/>
            </w:tcBorders>
            <w:shd w:val="clear" w:color="auto" w:fill="auto"/>
            <w:noWrap/>
            <w:vAlign w:val="bottom"/>
            <w:hideMark/>
          </w:tcPr>
          <w:p w14:paraId="51444381" w14:textId="77777777" w:rsidR="00C76293" w:rsidRPr="00C76293" w:rsidRDefault="00C76293" w:rsidP="00C76293">
            <w:pPr>
              <w:spacing w:after="0" w:line="240" w:lineRule="auto"/>
              <w:jc w:val="right"/>
              <w:rPr>
                <w:rFonts w:ascii="Calibri" w:eastAsia="Times New Roman" w:hAnsi="Calibri" w:cs="Calibri"/>
                <w:color w:val="000000"/>
              </w:rPr>
            </w:pPr>
            <w:r w:rsidRPr="00C76293">
              <w:rPr>
                <w:rFonts w:ascii="Calibri" w:eastAsia="Times New Roman" w:hAnsi="Calibri" w:cs="Calibri"/>
                <w:color w:val="000000"/>
              </w:rPr>
              <w:t>15-Oct-18</w:t>
            </w:r>
          </w:p>
        </w:tc>
        <w:tc>
          <w:tcPr>
            <w:tcW w:w="762" w:type="dxa"/>
            <w:tcBorders>
              <w:top w:val="nil"/>
              <w:left w:val="nil"/>
              <w:bottom w:val="single" w:sz="4" w:space="0" w:color="auto"/>
              <w:right w:val="single" w:sz="4" w:space="0" w:color="auto"/>
            </w:tcBorders>
            <w:shd w:val="clear" w:color="auto" w:fill="auto"/>
            <w:noWrap/>
            <w:vAlign w:val="bottom"/>
            <w:hideMark/>
          </w:tcPr>
          <w:p w14:paraId="42DE86C0" w14:textId="77777777" w:rsidR="00C76293" w:rsidRPr="00C76293" w:rsidRDefault="00C76293" w:rsidP="00C76293">
            <w:pPr>
              <w:spacing w:after="0" w:line="240" w:lineRule="auto"/>
              <w:jc w:val="right"/>
              <w:rPr>
                <w:rFonts w:ascii="Calibri" w:eastAsia="Times New Roman" w:hAnsi="Calibri" w:cs="Calibri"/>
                <w:color w:val="000000"/>
              </w:rPr>
            </w:pPr>
            <w:r w:rsidRPr="00C76293">
              <w:rPr>
                <w:rFonts w:ascii="Calibri" w:eastAsia="Times New Roman" w:hAnsi="Calibri" w:cs="Calibri"/>
                <w:color w:val="000000"/>
              </w:rPr>
              <w:t>60</w:t>
            </w:r>
          </w:p>
        </w:tc>
        <w:tc>
          <w:tcPr>
            <w:tcW w:w="1295" w:type="dxa"/>
            <w:tcBorders>
              <w:top w:val="nil"/>
              <w:left w:val="nil"/>
              <w:bottom w:val="single" w:sz="4" w:space="0" w:color="auto"/>
              <w:right w:val="single" w:sz="4" w:space="0" w:color="auto"/>
            </w:tcBorders>
            <w:shd w:val="clear" w:color="auto" w:fill="auto"/>
            <w:noWrap/>
            <w:vAlign w:val="bottom"/>
            <w:hideMark/>
          </w:tcPr>
          <w:p w14:paraId="6DE45A40" w14:textId="77777777" w:rsidR="00C76293" w:rsidRPr="00C76293" w:rsidRDefault="00C76293" w:rsidP="00C76293">
            <w:pPr>
              <w:spacing w:after="0" w:line="240" w:lineRule="auto"/>
              <w:jc w:val="right"/>
              <w:rPr>
                <w:rFonts w:ascii="Calibri" w:eastAsia="Times New Roman" w:hAnsi="Calibri" w:cs="Calibri"/>
                <w:color w:val="000000"/>
              </w:rPr>
            </w:pPr>
            <w:r w:rsidRPr="00C76293">
              <w:rPr>
                <w:rFonts w:ascii="Calibri" w:eastAsia="Times New Roman" w:hAnsi="Calibri" w:cs="Calibri"/>
                <w:color w:val="000000"/>
              </w:rPr>
              <w:t>7-Jan-19</w:t>
            </w:r>
          </w:p>
        </w:tc>
      </w:tr>
      <w:tr w:rsidR="00C76293" w:rsidRPr="00C76293" w14:paraId="6BE7C787" w14:textId="77777777" w:rsidTr="001D69E4">
        <w:trPr>
          <w:trHeight w:val="512"/>
        </w:trPr>
        <w:tc>
          <w:tcPr>
            <w:tcW w:w="645" w:type="dxa"/>
            <w:tcBorders>
              <w:top w:val="nil"/>
              <w:left w:val="single" w:sz="4" w:space="0" w:color="auto"/>
              <w:bottom w:val="single" w:sz="4" w:space="0" w:color="auto"/>
              <w:right w:val="single" w:sz="4" w:space="0" w:color="auto"/>
            </w:tcBorders>
            <w:shd w:val="clear" w:color="auto" w:fill="auto"/>
            <w:noWrap/>
            <w:vAlign w:val="bottom"/>
            <w:hideMark/>
          </w:tcPr>
          <w:p w14:paraId="4E82DB07" w14:textId="77777777" w:rsidR="00C76293" w:rsidRPr="00C76293" w:rsidRDefault="00C76293" w:rsidP="00C76293">
            <w:pPr>
              <w:spacing w:after="0" w:line="240" w:lineRule="auto"/>
              <w:jc w:val="right"/>
              <w:rPr>
                <w:rFonts w:ascii="Calibri" w:eastAsia="Times New Roman" w:hAnsi="Calibri" w:cs="Calibri"/>
                <w:color w:val="000000"/>
              </w:rPr>
            </w:pPr>
            <w:r w:rsidRPr="00C76293">
              <w:rPr>
                <w:rFonts w:ascii="Calibri" w:eastAsia="Times New Roman" w:hAnsi="Calibri" w:cs="Calibri"/>
                <w:color w:val="000000"/>
              </w:rPr>
              <w:t>10</w:t>
            </w:r>
          </w:p>
        </w:tc>
        <w:tc>
          <w:tcPr>
            <w:tcW w:w="2354" w:type="dxa"/>
            <w:tcBorders>
              <w:top w:val="nil"/>
              <w:left w:val="nil"/>
              <w:bottom w:val="single" w:sz="4" w:space="0" w:color="auto"/>
              <w:right w:val="single" w:sz="4" w:space="0" w:color="auto"/>
            </w:tcBorders>
            <w:shd w:val="clear" w:color="auto" w:fill="auto"/>
            <w:vAlign w:val="bottom"/>
            <w:hideMark/>
          </w:tcPr>
          <w:p w14:paraId="0D1989C4" w14:textId="77777777" w:rsidR="00C76293" w:rsidRPr="00C76293" w:rsidRDefault="00C76293" w:rsidP="00C76293">
            <w:pPr>
              <w:spacing w:after="0" w:line="240" w:lineRule="auto"/>
              <w:rPr>
                <w:rFonts w:ascii="Calibri" w:eastAsia="Times New Roman" w:hAnsi="Calibri" w:cs="Calibri"/>
                <w:color w:val="000000"/>
              </w:rPr>
            </w:pPr>
            <w:r w:rsidRPr="00C76293">
              <w:rPr>
                <w:rFonts w:ascii="Calibri" w:eastAsia="Times New Roman" w:hAnsi="Calibri" w:cs="Calibri"/>
                <w:color w:val="000000"/>
              </w:rPr>
              <w:t xml:space="preserve">Computation </w:t>
            </w:r>
            <w:r w:rsidR="001D69E4">
              <w:rPr>
                <w:rFonts w:ascii="Calibri" w:eastAsia="Times New Roman" w:hAnsi="Calibri" w:cs="Calibri"/>
                <w:color w:val="000000"/>
              </w:rPr>
              <w:t xml:space="preserve">Start Date + </w:t>
            </w:r>
            <w:r w:rsidRPr="00C76293">
              <w:rPr>
                <w:rFonts w:ascii="Calibri" w:eastAsia="Times New Roman" w:hAnsi="Calibri" w:cs="Calibri"/>
                <w:color w:val="000000"/>
              </w:rPr>
              <w:t xml:space="preserve"> 225 Business Days</w:t>
            </w:r>
          </w:p>
        </w:tc>
        <w:tc>
          <w:tcPr>
            <w:tcW w:w="1876" w:type="dxa"/>
            <w:tcBorders>
              <w:top w:val="nil"/>
              <w:left w:val="nil"/>
              <w:bottom w:val="single" w:sz="4" w:space="0" w:color="auto"/>
              <w:right w:val="single" w:sz="4" w:space="0" w:color="auto"/>
            </w:tcBorders>
            <w:shd w:val="clear" w:color="auto" w:fill="auto"/>
            <w:vAlign w:val="bottom"/>
            <w:hideMark/>
          </w:tcPr>
          <w:p w14:paraId="27C6DF19" w14:textId="77777777" w:rsidR="00C76293" w:rsidRPr="00C76293" w:rsidRDefault="001D69E4" w:rsidP="00C76293">
            <w:pPr>
              <w:spacing w:after="0" w:line="240" w:lineRule="auto"/>
              <w:rPr>
                <w:rFonts w:ascii="Calibri" w:eastAsia="Times New Roman" w:hAnsi="Calibri" w:cs="Calibri"/>
                <w:color w:val="000000"/>
              </w:rPr>
            </w:pPr>
            <w:r>
              <w:rPr>
                <w:rFonts w:ascii="Calibri" w:eastAsia="Times New Roman" w:hAnsi="Calibri" w:cs="Calibri"/>
                <w:color w:val="000000"/>
              </w:rPr>
              <w:t xml:space="preserve">Start Date + </w:t>
            </w:r>
            <w:r w:rsidR="00C76293" w:rsidRPr="00C76293">
              <w:rPr>
                <w:rFonts w:ascii="Calibri" w:eastAsia="Times New Roman" w:hAnsi="Calibri" w:cs="Calibri"/>
                <w:color w:val="000000"/>
              </w:rPr>
              <w:t xml:space="preserve"> 60 Business Days</w:t>
            </w:r>
          </w:p>
        </w:tc>
        <w:tc>
          <w:tcPr>
            <w:tcW w:w="982" w:type="dxa"/>
            <w:tcBorders>
              <w:top w:val="nil"/>
              <w:left w:val="nil"/>
              <w:bottom w:val="single" w:sz="4" w:space="0" w:color="auto"/>
              <w:right w:val="single" w:sz="4" w:space="0" w:color="auto"/>
            </w:tcBorders>
            <w:shd w:val="clear" w:color="auto" w:fill="auto"/>
            <w:noWrap/>
            <w:vAlign w:val="bottom"/>
            <w:hideMark/>
          </w:tcPr>
          <w:p w14:paraId="13699315" w14:textId="77777777" w:rsidR="00C76293" w:rsidRPr="00C76293" w:rsidRDefault="00C76293" w:rsidP="00C76293">
            <w:pPr>
              <w:spacing w:after="0" w:line="240" w:lineRule="auto"/>
              <w:jc w:val="right"/>
              <w:rPr>
                <w:rFonts w:ascii="Calibri" w:eastAsia="Times New Roman" w:hAnsi="Calibri" w:cs="Calibri"/>
                <w:color w:val="000000"/>
              </w:rPr>
            </w:pPr>
            <w:r w:rsidRPr="00C76293">
              <w:rPr>
                <w:rFonts w:ascii="Calibri" w:eastAsia="Times New Roman" w:hAnsi="Calibri" w:cs="Calibri"/>
                <w:color w:val="000000"/>
              </w:rPr>
              <w:t>1-Jan-18</w:t>
            </w:r>
          </w:p>
        </w:tc>
        <w:tc>
          <w:tcPr>
            <w:tcW w:w="1178" w:type="dxa"/>
            <w:tcBorders>
              <w:top w:val="nil"/>
              <w:left w:val="nil"/>
              <w:bottom w:val="single" w:sz="4" w:space="0" w:color="auto"/>
              <w:right w:val="single" w:sz="4" w:space="0" w:color="auto"/>
            </w:tcBorders>
            <w:shd w:val="clear" w:color="auto" w:fill="auto"/>
            <w:noWrap/>
            <w:vAlign w:val="bottom"/>
            <w:hideMark/>
          </w:tcPr>
          <w:p w14:paraId="543C4DAA" w14:textId="77777777" w:rsidR="00C76293" w:rsidRPr="00C76293" w:rsidRDefault="00C76293" w:rsidP="00C76293">
            <w:pPr>
              <w:spacing w:after="0" w:line="240" w:lineRule="auto"/>
              <w:jc w:val="right"/>
              <w:rPr>
                <w:rFonts w:ascii="Calibri" w:eastAsia="Times New Roman" w:hAnsi="Calibri" w:cs="Calibri"/>
                <w:color w:val="000000"/>
              </w:rPr>
            </w:pPr>
            <w:r w:rsidRPr="00C76293">
              <w:rPr>
                <w:rFonts w:ascii="Calibri" w:eastAsia="Times New Roman" w:hAnsi="Calibri" w:cs="Calibri"/>
                <w:color w:val="000000"/>
              </w:rPr>
              <w:t>225</w:t>
            </w:r>
          </w:p>
        </w:tc>
        <w:tc>
          <w:tcPr>
            <w:tcW w:w="1308" w:type="dxa"/>
            <w:tcBorders>
              <w:top w:val="nil"/>
              <w:left w:val="nil"/>
              <w:bottom w:val="single" w:sz="4" w:space="0" w:color="auto"/>
              <w:right w:val="single" w:sz="4" w:space="0" w:color="auto"/>
            </w:tcBorders>
            <w:shd w:val="clear" w:color="auto" w:fill="auto"/>
            <w:noWrap/>
            <w:vAlign w:val="bottom"/>
            <w:hideMark/>
          </w:tcPr>
          <w:p w14:paraId="287C6613" w14:textId="77777777" w:rsidR="00C76293" w:rsidRPr="00C76293" w:rsidRDefault="00C76293" w:rsidP="00C76293">
            <w:pPr>
              <w:spacing w:after="0" w:line="240" w:lineRule="auto"/>
              <w:jc w:val="right"/>
              <w:rPr>
                <w:rFonts w:ascii="Calibri" w:eastAsia="Times New Roman" w:hAnsi="Calibri" w:cs="Calibri"/>
                <w:color w:val="000000"/>
              </w:rPr>
            </w:pPr>
            <w:r w:rsidRPr="00C76293">
              <w:rPr>
                <w:rFonts w:ascii="Calibri" w:eastAsia="Times New Roman" w:hAnsi="Calibri" w:cs="Calibri"/>
                <w:color w:val="000000"/>
              </w:rPr>
              <w:t>12-Nov-18</w:t>
            </w:r>
          </w:p>
        </w:tc>
        <w:tc>
          <w:tcPr>
            <w:tcW w:w="762" w:type="dxa"/>
            <w:tcBorders>
              <w:top w:val="nil"/>
              <w:left w:val="nil"/>
              <w:bottom w:val="single" w:sz="4" w:space="0" w:color="auto"/>
              <w:right w:val="single" w:sz="4" w:space="0" w:color="auto"/>
            </w:tcBorders>
            <w:shd w:val="clear" w:color="auto" w:fill="auto"/>
            <w:noWrap/>
            <w:vAlign w:val="bottom"/>
            <w:hideMark/>
          </w:tcPr>
          <w:p w14:paraId="4764AF48" w14:textId="77777777" w:rsidR="00C76293" w:rsidRPr="00C76293" w:rsidRDefault="00C76293" w:rsidP="00C76293">
            <w:pPr>
              <w:spacing w:after="0" w:line="240" w:lineRule="auto"/>
              <w:jc w:val="right"/>
              <w:rPr>
                <w:rFonts w:ascii="Calibri" w:eastAsia="Times New Roman" w:hAnsi="Calibri" w:cs="Calibri"/>
                <w:color w:val="000000"/>
              </w:rPr>
            </w:pPr>
            <w:r w:rsidRPr="00C76293">
              <w:rPr>
                <w:rFonts w:ascii="Calibri" w:eastAsia="Times New Roman" w:hAnsi="Calibri" w:cs="Calibri"/>
                <w:color w:val="000000"/>
              </w:rPr>
              <w:t>60</w:t>
            </w:r>
          </w:p>
        </w:tc>
        <w:tc>
          <w:tcPr>
            <w:tcW w:w="1295" w:type="dxa"/>
            <w:tcBorders>
              <w:top w:val="nil"/>
              <w:left w:val="nil"/>
              <w:bottom w:val="single" w:sz="4" w:space="0" w:color="auto"/>
              <w:right w:val="single" w:sz="4" w:space="0" w:color="auto"/>
            </w:tcBorders>
            <w:shd w:val="clear" w:color="auto" w:fill="auto"/>
            <w:noWrap/>
            <w:vAlign w:val="bottom"/>
            <w:hideMark/>
          </w:tcPr>
          <w:p w14:paraId="7CA548D3" w14:textId="77777777" w:rsidR="00C76293" w:rsidRPr="00C76293" w:rsidRDefault="00C76293" w:rsidP="00C76293">
            <w:pPr>
              <w:spacing w:after="0" w:line="240" w:lineRule="auto"/>
              <w:jc w:val="right"/>
              <w:rPr>
                <w:rFonts w:ascii="Calibri" w:eastAsia="Times New Roman" w:hAnsi="Calibri" w:cs="Calibri"/>
                <w:color w:val="000000"/>
              </w:rPr>
            </w:pPr>
            <w:r w:rsidRPr="00C76293">
              <w:rPr>
                <w:rFonts w:ascii="Calibri" w:eastAsia="Times New Roman" w:hAnsi="Calibri" w:cs="Calibri"/>
                <w:color w:val="000000"/>
              </w:rPr>
              <w:t>4-Feb-19</w:t>
            </w:r>
          </w:p>
        </w:tc>
      </w:tr>
    </w:tbl>
    <w:p w14:paraId="35DE7011" w14:textId="77777777" w:rsidR="00C76293" w:rsidRDefault="00C76293" w:rsidP="00291871">
      <w:pPr>
        <w:rPr>
          <w:rFonts w:ascii="Arial" w:hAnsi="Arial" w:cs="Arial"/>
          <w:sz w:val="20"/>
          <w:szCs w:val="20"/>
        </w:rPr>
      </w:pPr>
    </w:p>
    <w:p w14:paraId="317E16EA" w14:textId="77777777" w:rsidR="00C76293" w:rsidRDefault="00C76293" w:rsidP="00291871">
      <w:pPr>
        <w:rPr>
          <w:rFonts w:ascii="Arial" w:hAnsi="Arial" w:cs="Arial"/>
          <w:sz w:val="20"/>
          <w:szCs w:val="20"/>
        </w:rPr>
      </w:pPr>
      <w:r>
        <w:rPr>
          <w:rFonts w:ascii="Arial" w:hAnsi="Arial" w:cs="Arial"/>
          <w:sz w:val="20"/>
          <w:szCs w:val="20"/>
        </w:rPr>
        <w:t>Example</w:t>
      </w:r>
    </w:p>
    <w:tbl>
      <w:tblPr>
        <w:tblStyle w:val="TableGrid"/>
        <w:tblW w:w="10458" w:type="dxa"/>
        <w:tblLook w:val="04A0" w:firstRow="1" w:lastRow="0" w:firstColumn="1" w:lastColumn="0" w:noHBand="0" w:noVBand="1"/>
      </w:tblPr>
      <w:tblGrid>
        <w:gridCol w:w="2394"/>
        <w:gridCol w:w="2394"/>
        <w:gridCol w:w="5670"/>
      </w:tblGrid>
      <w:tr w:rsidR="001F5C7A" w14:paraId="3529FC64" w14:textId="77777777" w:rsidTr="001F5C7A">
        <w:tc>
          <w:tcPr>
            <w:tcW w:w="2394" w:type="dxa"/>
          </w:tcPr>
          <w:p w14:paraId="4D41E793" w14:textId="77777777" w:rsidR="001F5C7A" w:rsidRDefault="001F5C7A" w:rsidP="00291871">
            <w:pPr>
              <w:rPr>
                <w:rFonts w:ascii="Arial" w:hAnsi="Arial" w:cs="Arial"/>
                <w:sz w:val="20"/>
                <w:szCs w:val="20"/>
              </w:rPr>
            </w:pPr>
            <w:r>
              <w:rPr>
                <w:rFonts w:ascii="Arial" w:hAnsi="Arial" w:cs="Arial"/>
                <w:sz w:val="20"/>
                <w:szCs w:val="20"/>
              </w:rPr>
              <w:t>Required-For-Date</w:t>
            </w:r>
          </w:p>
        </w:tc>
        <w:tc>
          <w:tcPr>
            <w:tcW w:w="2394" w:type="dxa"/>
          </w:tcPr>
          <w:p w14:paraId="745DC0B3" w14:textId="77777777" w:rsidR="001F5C7A" w:rsidRDefault="001F5C7A" w:rsidP="00291871">
            <w:pPr>
              <w:rPr>
                <w:rFonts w:ascii="Arial" w:hAnsi="Arial" w:cs="Arial"/>
                <w:sz w:val="20"/>
                <w:szCs w:val="20"/>
              </w:rPr>
            </w:pPr>
            <w:r>
              <w:rPr>
                <w:rFonts w:ascii="Arial" w:hAnsi="Arial" w:cs="Arial"/>
                <w:sz w:val="20"/>
                <w:szCs w:val="20"/>
              </w:rPr>
              <w:t>No of Sets matching the criteria</w:t>
            </w:r>
          </w:p>
        </w:tc>
        <w:tc>
          <w:tcPr>
            <w:tcW w:w="5670" w:type="dxa"/>
          </w:tcPr>
          <w:p w14:paraId="4BB68C1C" w14:textId="77777777" w:rsidR="001F5C7A" w:rsidRDefault="001F5C7A" w:rsidP="00291871">
            <w:pPr>
              <w:rPr>
                <w:rFonts w:ascii="Arial" w:hAnsi="Arial" w:cs="Arial"/>
                <w:sz w:val="20"/>
                <w:szCs w:val="20"/>
              </w:rPr>
            </w:pPr>
            <w:r>
              <w:rPr>
                <w:rFonts w:ascii="Arial" w:hAnsi="Arial" w:cs="Arial"/>
                <w:sz w:val="20"/>
                <w:szCs w:val="20"/>
              </w:rPr>
              <w:t>Explanation</w:t>
            </w:r>
          </w:p>
        </w:tc>
      </w:tr>
      <w:tr w:rsidR="001F5C7A" w14:paraId="38A8C284" w14:textId="77777777" w:rsidTr="001F5C7A">
        <w:tc>
          <w:tcPr>
            <w:tcW w:w="2394" w:type="dxa"/>
          </w:tcPr>
          <w:p w14:paraId="26C46996" w14:textId="77777777" w:rsidR="001F5C7A" w:rsidRDefault="001F5C7A" w:rsidP="00291871">
            <w:pPr>
              <w:rPr>
                <w:rFonts w:ascii="Arial" w:hAnsi="Arial" w:cs="Arial"/>
                <w:sz w:val="20"/>
                <w:szCs w:val="20"/>
              </w:rPr>
            </w:pPr>
            <w:r>
              <w:rPr>
                <w:rFonts w:ascii="Arial" w:hAnsi="Arial" w:cs="Arial"/>
                <w:sz w:val="20"/>
                <w:szCs w:val="20"/>
              </w:rPr>
              <w:t>8-February-2018</w:t>
            </w:r>
          </w:p>
        </w:tc>
        <w:tc>
          <w:tcPr>
            <w:tcW w:w="2394" w:type="dxa"/>
          </w:tcPr>
          <w:p w14:paraId="5813707D" w14:textId="77777777" w:rsidR="001F5C7A" w:rsidRDefault="001F5C7A" w:rsidP="00291871">
            <w:pPr>
              <w:rPr>
                <w:rFonts w:ascii="Arial" w:hAnsi="Arial" w:cs="Arial"/>
                <w:sz w:val="20"/>
                <w:szCs w:val="20"/>
              </w:rPr>
            </w:pPr>
            <w:r>
              <w:rPr>
                <w:rFonts w:ascii="Arial" w:hAnsi="Arial" w:cs="Arial"/>
                <w:sz w:val="20"/>
                <w:szCs w:val="20"/>
              </w:rPr>
              <w:t>0</w:t>
            </w:r>
          </w:p>
        </w:tc>
        <w:tc>
          <w:tcPr>
            <w:tcW w:w="5670" w:type="dxa"/>
          </w:tcPr>
          <w:p w14:paraId="7CCF52CF" w14:textId="77777777" w:rsidR="001F5C7A" w:rsidRDefault="001F5C7A" w:rsidP="00291871">
            <w:pPr>
              <w:rPr>
                <w:rFonts w:ascii="Arial" w:hAnsi="Arial" w:cs="Arial"/>
                <w:sz w:val="20"/>
                <w:szCs w:val="20"/>
              </w:rPr>
            </w:pPr>
            <w:r>
              <w:rPr>
                <w:rFonts w:ascii="Arial" w:hAnsi="Arial" w:cs="Arial"/>
                <w:sz w:val="20"/>
                <w:szCs w:val="20"/>
              </w:rPr>
              <w:t>The Required-For-Date is before the start of the first set.</w:t>
            </w:r>
          </w:p>
        </w:tc>
      </w:tr>
      <w:tr w:rsidR="001F5C7A" w14:paraId="2533AF86" w14:textId="77777777" w:rsidTr="001F5C7A">
        <w:tc>
          <w:tcPr>
            <w:tcW w:w="2394" w:type="dxa"/>
          </w:tcPr>
          <w:p w14:paraId="3D3B0A69" w14:textId="77777777" w:rsidR="001F5C7A" w:rsidRDefault="001F5C7A" w:rsidP="001F5C7A">
            <w:pPr>
              <w:jc w:val="both"/>
              <w:rPr>
                <w:rFonts w:ascii="Arial" w:hAnsi="Arial" w:cs="Arial"/>
                <w:sz w:val="20"/>
                <w:szCs w:val="20"/>
              </w:rPr>
            </w:pPr>
            <w:r>
              <w:rPr>
                <w:rFonts w:ascii="Arial" w:hAnsi="Arial" w:cs="Arial"/>
                <w:sz w:val="20"/>
                <w:szCs w:val="20"/>
              </w:rPr>
              <w:t>21-Mar-2018</w:t>
            </w:r>
          </w:p>
        </w:tc>
        <w:tc>
          <w:tcPr>
            <w:tcW w:w="2394" w:type="dxa"/>
          </w:tcPr>
          <w:p w14:paraId="1D0B2A6D" w14:textId="77777777" w:rsidR="001F5C7A" w:rsidRDefault="001F5C7A" w:rsidP="00291871">
            <w:pPr>
              <w:rPr>
                <w:rFonts w:ascii="Arial" w:hAnsi="Arial" w:cs="Arial"/>
                <w:sz w:val="20"/>
                <w:szCs w:val="20"/>
              </w:rPr>
            </w:pPr>
            <w:r>
              <w:rPr>
                <w:rFonts w:ascii="Arial" w:hAnsi="Arial" w:cs="Arial"/>
                <w:sz w:val="20"/>
                <w:szCs w:val="20"/>
              </w:rPr>
              <w:t>1</w:t>
            </w:r>
          </w:p>
        </w:tc>
        <w:tc>
          <w:tcPr>
            <w:tcW w:w="5670" w:type="dxa"/>
          </w:tcPr>
          <w:p w14:paraId="506747A0" w14:textId="77777777" w:rsidR="001F5C7A" w:rsidRDefault="001F5C7A" w:rsidP="00291871">
            <w:pPr>
              <w:rPr>
                <w:rFonts w:ascii="Arial" w:hAnsi="Arial" w:cs="Arial"/>
                <w:sz w:val="20"/>
                <w:szCs w:val="20"/>
              </w:rPr>
            </w:pPr>
            <w:r>
              <w:rPr>
                <w:rFonts w:ascii="Arial" w:hAnsi="Arial" w:cs="Arial"/>
                <w:sz w:val="20"/>
                <w:szCs w:val="20"/>
              </w:rPr>
              <w:t>Set 1 (5-Mar-18 to 28 May-18)</w:t>
            </w:r>
          </w:p>
        </w:tc>
      </w:tr>
      <w:tr w:rsidR="001F5C7A" w14:paraId="7FA863E5" w14:textId="77777777" w:rsidTr="001F5C7A">
        <w:tc>
          <w:tcPr>
            <w:tcW w:w="2394" w:type="dxa"/>
          </w:tcPr>
          <w:p w14:paraId="4AE17ED2" w14:textId="77777777" w:rsidR="001F5C7A" w:rsidRDefault="001F5C7A" w:rsidP="001F5C7A">
            <w:pPr>
              <w:jc w:val="both"/>
              <w:rPr>
                <w:rFonts w:ascii="Arial" w:hAnsi="Arial" w:cs="Arial"/>
                <w:sz w:val="20"/>
                <w:szCs w:val="20"/>
              </w:rPr>
            </w:pPr>
            <w:r>
              <w:rPr>
                <w:rFonts w:ascii="Arial" w:hAnsi="Arial" w:cs="Arial"/>
                <w:sz w:val="20"/>
                <w:szCs w:val="20"/>
              </w:rPr>
              <w:t>8-May-2018</w:t>
            </w:r>
          </w:p>
        </w:tc>
        <w:tc>
          <w:tcPr>
            <w:tcW w:w="2394" w:type="dxa"/>
          </w:tcPr>
          <w:p w14:paraId="47CB21A5" w14:textId="77777777" w:rsidR="001F5C7A" w:rsidRDefault="001F5C7A" w:rsidP="00291871">
            <w:pPr>
              <w:rPr>
                <w:rFonts w:ascii="Arial" w:hAnsi="Arial" w:cs="Arial"/>
                <w:sz w:val="20"/>
                <w:szCs w:val="20"/>
              </w:rPr>
            </w:pPr>
            <w:r>
              <w:rPr>
                <w:rFonts w:ascii="Arial" w:hAnsi="Arial" w:cs="Arial"/>
                <w:sz w:val="20"/>
                <w:szCs w:val="20"/>
              </w:rPr>
              <w:t>2</w:t>
            </w:r>
          </w:p>
        </w:tc>
        <w:tc>
          <w:tcPr>
            <w:tcW w:w="5670" w:type="dxa"/>
          </w:tcPr>
          <w:p w14:paraId="56D68B3C" w14:textId="77777777" w:rsidR="001F5C7A" w:rsidRDefault="001F5C7A" w:rsidP="00291871">
            <w:pPr>
              <w:rPr>
                <w:rFonts w:ascii="Arial" w:hAnsi="Arial" w:cs="Arial"/>
                <w:sz w:val="20"/>
                <w:szCs w:val="20"/>
              </w:rPr>
            </w:pPr>
            <w:r>
              <w:rPr>
                <w:rFonts w:ascii="Arial" w:hAnsi="Arial" w:cs="Arial"/>
                <w:sz w:val="20"/>
                <w:szCs w:val="20"/>
              </w:rPr>
              <w:t xml:space="preserve">Set 1 (5-Mar-18 to 28 May-18) and Set 2(2-Apr-18 and 25-Jun-1*) </w:t>
            </w:r>
          </w:p>
        </w:tc>
      </w:tr>
    </w:tbl>
    <w:p w14:paraId="7A0D45FE" w14:textId="77777777" w:rsidR="00C76293" w:rsidRDefault="00C76293" w:rsidP="00291871">
      <w:pPr>
        <w:rPr>
          <w:rFonts w:ascii="Arial" w:hAnsi="Arial" w:cs="Arial"/>
          <w:sz w:val="20"/>
          <w:szCs w:val="20"/>
        </w:rPr>
      </w:pPr>
    </w:p>
    <w:p w14:paraId="6A432093" w14:textId="77777777" w:rsidR="00C76293" w:rsidRDefault="00C76293" w:rsidP="00291871">
      <w:pPr>
        <w:rPr>
          <w:rFonts w:ascii="Arial" w:hAnsi="Arial" w:cs="Arial"/>
          <w:sz w:val="20"/>
          <w:szCs w:val="20"/>
        </w:rPr>
      </w:pPr>
    </w:p>
    <w:p w14:paraId="2C45989F" w14:textId="77777777" w:rsidR="00C76293" w:rsidRDefault="00C76293">
      <w:pPr>
        <w:rPr>
          <w:rFonts w:ascii="Arial" w:hAnsi="Arial" w:cs="Arial"/>
          <w:sz w:val="20"/>
          <w:szCs w:val="20"/>
        </w:rPr>
      </w:pPr>
      <w:r>
        <w:rPr>
          <w:rFonts w:ascii="Arial" w:hAnsi="Arial" w:cs="Arial"/>
          <w:sz w:val="20"/>
          <w:szCs w:val="20"/>
        </w:rPr>
        <w:br w:type="page"/>
      </w:r>
    </w:p>
    <w:p w14:paraId="04FCD0D9" w14:textId="77777777" w:rsidR="00ED2BB5" w:rsidRDefault="006859E6" w:rsidP="006859E6">
      <w:pPr>
        <w:pStyle w:val="Heading2"/>
        <w:rPr>
          <w:noProof/>
        </w:rPr>
      </w:pPr>
      <w:bookmarkStart w:id="135" w:name="_Toc509219669"/>
      <w:r>
        <w:rPr>
          <w:noProof/>
        </w:rPr>
        <w:lastRenderedPageBreak/>
        <w:t>New CPPC_s</w:t>
      </w:r>
      <w:bookmarkEnd w:id="135"/>
      <w:r w:rsidR="00B221A8">
        <w:rPr>
          <w:noProof/>
        </w:rPr>
        <w:t xml:space="preserve"> Sets</w:t>
      </w:r>
    </w:p>
    <w:p w14:paraId="71E4DA70" w14:textId="77777777" w:rsidR="00ED2BB5" w:rsidRDefault="00ED2BB5" w:rsidP="00ED2BB5">
      <w:pPr>
        <w:autoSpaceDE w:val="0"/>
        <w:autoSpaceDN w:val="0"/>
        <w:adjustRightInd w:val="0"/>
        <w:spacing w:after="0" w:line="240" w:lineRule="auto"/>
        <w:rPr>
          <w:rFonts w:ascii="Courier New" w:hAnsi="Courier New" w:cs="Courier New"/>
          <w:noProof/>
          <w:color w:val="0000FF"/>
          <w:sz w:val="20"/>
          <w:szCs w:val="20"/>
        </w:rPr>
      </w:pPr>
    </w:p>
    <w:p w14:paraId="739CF112" w14:textId="77777777" w:rsidR="00ED2BB5" w:rsidRDefault="001D69E4" w:rsidP="00ED2BB5">
      <w:pPr>
        <w:rPr>
          <w:rFonts w:ascii="Arial" w:hAnsi="Arial" w:cs="Arial"/>
          <w:sz w:val="20"/>
          <w:szCs w:val="20"/>
        </w:rPr>
      </w:pPr>
      <w:r>
        <w:rPr>
          <w:rFonts w:ascii="Arial" w:hAnsi="Arial" w:cs="Arial"/>
          <w:sz w:val="20"/>
          <w:szCs w:val="20"/>
        </w:rPr>
        <w:t>11</w:t>
      </w:r>
      <w:r w:rsidR="00ED2BB5">
        <w:rPr>
          <w:rFonts w:ascii="Arial" w:hAnsi="Arial" w:cs="Arial"/>
          <w:sz w:val="20"/>
          <w:szCs w:val="20"/>
        </w:rPr>
        <w:t xml:space="preserve"> Sets of Start-End Date pair are created, starting from Computation Start Date (Current Date) as shown in the below table.</w:t>
      </w:r>
    </w:p>
    <w:p w14:paraId="66D93F71" w14:textId="77777777" w:rsidR="00ED2BB5" w:rsidRDefault="00ED2BB5" w:rsidP="00ED2BB5">
      <w:pPr>
        <w:rPr>
          <w:rFonts w:ascii="Arial" w:hAnsi="Arial" w:cs="Arial"/>
          <w:sz w:val="20"/>
          <w:szCs w:val="20"/>
        </w:rPr>
      </w:pPr>
      <w:r>
        <w:rPr>
          <w:rFonts w:ascii="Arial" w:hAnsi="Arial" w:cs="Arial"/>
          <w:sz w:val="20"/>
          <w:szCs w:val="20"/>
        </w:rPr>
        <w:t>The Number of Sets matching Criteria:</w:t>
      </w:r>
    </w:p>
    <w:p w14:paraId="3763AE4A" w14:textId="77777777" w:rsidR="00ED2BB5" w:rsidRDefault="00ED2BB5" w:rsidP="00ED2BB5">
      <w:pPr>
        <w:rPr>
          <w:rFonts w:ascii="Arial" w:hAnsi="Arial" w:cs="Arial"/>
          <w:sz w:val="20"/>
          <w:szCs w:val="20"/>
        </w:rPr>
      </w:pPr>
      <w:r>
        <w:rPr>
          <w:rFonts w:ascii="Arial" w:hAnsi="Arial" w:cs="Arial"/>
          <w:sz w:val="20"/>
          <w:szCs w:val="20"/>
        </w:rPr>
        <w:t xml:space="preserve">Where </w:t>
      </w:r>
      <w:r>
        <w:t>[Required-For-Date] is between [Start Date] and [End Date] of the Sets in the following table:</w:t>
      </w:r>
    </w:p>
    <w:tbl>
      <w:tblPr>
        <w:tblW w:w="9860" w:type="dxa"/>
        <w:tblInd w:w="93" w:type="dxa"/>
        <w:tblLayout w:type="fixed"/>
        <w:tblLook w:val="04A0" w:firstRow="1" w:lastRow="0" w:firstColumn="1" w:lastColumn="0" w:noHBand="0" w:noVBand="1"/>
      </w:tblPr>
      <w:tblGrid>
        <w:gridCol w:w="555"/>
        <w:gridCol w:w="2520"/>
        <w:gridCol w:w="1763"/>
        <w:gridCol w:w="1207"/>
        <w:gridCol w:w="712"/>
        <w:gridCol w:w="1268"/>
        <w:gridCol w:w="630"/>
        <w:gridCol w:w="1205"/>
      </w:tblGrid>
      <w:tr w:rsidR="001D69E4" w:rsidRPr="001D69E4" w14:paraId="15774BA6" w14:textId="77777777" w:rsidTr="001D69E4">
        <w:trPr>
          <w:trHeight w:val="300"/>
        </w:trPr>
        <w:tc>
          <w:tcPr>
            <w:tcW w:w="5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22175E" w14:textId="77777777" w:rsidR="001D69E4" w:rsidRPr="001D69E4" w:rsidRDefault="001D69E4" w:rsidP="001D69E4">
            <w:pPr>
              <w:spacing w:after="0" w:line="240" w:lineRule="auto"/>
              <w:rPr>
                <w:rFonts w:ascii="Calibri" w:eastAsia="Times New Roman" w:hAnsi="Calibri" w:cs="Calibri"/>
                <w:color w:val="000000"/>
              </w:rPr>
            </w:pPr>
            <w:r w:rsidRPr="001D69E4">
              <w:rPr>
                <w:rFonts w:ascii="Calibri" w:eastAsia="Times New Roman" w:hAnsi="Calibri" w:cs="Calibri"/>
                <w:color w:val="000000"/>
              </w:rPr>
              <w:t> </w:t>
            </w:r>
          </w:p>
        </w:tc>
        <w:tc>
          <w:tcPr>
            <w:tcW w:w="4283" w:type="dxa"/>
            <w:gridSpan w:val="2"/>
            <w:tcBorders>
              <w:top w:val="single" w:sz="4" w:space="0" w:color="auto"/>
              <w:left w:val="nil"/>
              <w:bottom w:val="single" w:sz="4" w:space="0" w:color="auto"/>
              <w:right w:val="single" w:sz="4" w:space="0" w:color="auto"/>
            </w:tcBorders>
            <w:shd w:val="clear" w:color="auto" w:fill="auto"/>
            <w:vAlign w:val="bottom"/>
            <w:hideMark/>
          </w:tcPr>
          <w:p w14:paraId="64E71364" w14:textId="77777777" w:rsidR="001D69E4" w:rsidRPr="001D69E4" w:rsidRDefault="001D69E4" w:rsidP="001D69E4">
            <w:pPr>
              <w:spacing w:after="0" w:line="240" w:lineRule="auto"/>
              <w:jc w:val="center"/>
              <w:rPr>
                <w:rFonts w:ascii="Calibri" w:eastAsia="Times New Roman" w:hAnsi="Calibri" w:cs="Calibri"/>
                <w:b/>
                <w:bCs/>
                <w:color w:val="000000"/>
              </w:rPr>
            </w:pPr>
            <w:r w:rsidRPr="001D69E4">
              <w:rPr>
                <w:rFonts w:ascii="Calibri" w:eastAsia="Times New Roman" w:hAnsi="Calibri" w:cs="Calibri"/>
                <w:b/>
                <w:bCs/>
                <w:color w:val="000000"/>
              </w:rPr>
              <w:t>Rule</w:t>
            </w:r>
          </w:p>
        </w:tc>
        <w:tc>
          <w:tcPr>
            <w:tcW w:w="5022" w:type="dxa"/>
            <w:gridSpan w:val="5"/>
            <w:tcBorders>
              <w:top w:val="single" w:sz="4" w:space="0" w:color="auto"/>
              <w:left w:val="nil"/>
              <w:bottom w:val="single" w:sz="4" w:space="0" w:color="auto"/>
              <w:right w:val="single" w:sz="4" w:space="0" w:color="auto"/>
            </w:tcBorders>
            <w:shd w:val="clear" w:color="auto" w:fill="auto"/>
            <w:noWrap/>
            <w:vAlign w:val="bottom"/>
            <w:hideMark/>
          </w:tcPr>
          <w:p w14:paraId="0FDFBD8C" w14:textId="77777777" w:rsidR="001D69E4" w:rsidRPr="001D69E4" w:rsidRDefault="001D69E4" w:rsidP="001D69E4">
            <w:pPr>
              <w:spacing w:after="0" w:line="240" w:lineRule="auto"/>
              <w:jc w:val="center"/>
              <w:rPr>
                <w:rFonts w:ascii="Calibri" w:eastAsia="Times New Roman" w:hAnsi="Calibri" w:cs="Calibri"/>
                <w:b/>
                <w:bCs/>
                <w:color w:val="000000"/>
              </w:rPr>
            </w:pPr>
            <w:r w:rsidRPr="001D69E4">
              <w:rPr>
                <w:rFonts w:ascii="Calibri" w:eastAsia="Times New Roman" w:hAnsi="Calibri" w:cs="Calibri"/>
                <w:b/>
                <w:bCs/>
                <w:color w:val="000000"/>
              </w:rPr>
              <w:t>Example</w:t>
            </w:r>
          </w:p>
        </w:tc>
      </w:tr>
      <w:tr w:rsidR="00FB3353" w:rsidRPr="001D69E4" w14:paraId="75AE1AA7" w14:textId="77777777" w:rsidTr="00FB3353">
        <w:trPr>
          <w:trHeight w:val="683"/>
        </w:trPr>
        <w:tc>
          <w:tcPr>
            <w:tcW w:w="555" w:type="dxa"/>
            <w:tcBorders>
              <w:top w:val="nil"/>
              <w:left w:val="single" w:sz="4" w:space="0" w:color="auto"/>
              <w:bottom w:val="single" w:sz="4" w:space="0" w:color="auto"/>
              <w:right w:val="single" w:sz="4" w:space="0" w:color="auto"/>
            </w:tcBorders>
            <w:shd w:val="clear" w:color="auto" w:fill="auto"/>
            <w:noWrap/>
            <w:vAlign w:val="bottom"/>
            <w:hideMark/>
          </w:tcPr>
          <w:p w14:paraId="1C9DE417" w14:textId="77777777" w:rsidR="001D69E4" w:rsidRPr="001D69E4" w:rsidRDefault="001D69E4" w:rsidP="001D69E4">
            <w:pPr>
              <w:spacing w:after="0" w:line="240" w:lineRule="auto"/>
              <w:rPr>
                <w:rFonts w:ascii="Calibri" w:eastAsia="Times New Roman" w:hAnsi="Calibri" w:cs="Calibri"/>
                <w:color w:val="000000"/>
              </w:rPr>
            </w:pPr>
            <w:r w:rsidRPr="001D69E4">
              <w:rPr>
                <w:rFonts w:ascii="Calibri" w:eastAsia="Times New Roman" w:hAnsi="Calibri" w:cs="Calibri"/>
                <w:color w:val="000000"/>
              </w:rPr>
              <w:t>Set No</w:t>
            </w:r>
          </w:p>
        </w:tc>
        <w:tc>
          <w:tcPr>
            <w:tcW w:w="2520" w:type="dxa"/>
            <w:tcBorders>
              <w:top w:val="nil"/>
              <w:left w:val="nil"/>
              <w:bottom w:val="single" w:sz="4" w:space="0" w:color="auto"/>
              <w:right w:val="single" w:sz="4" w:space="0" w:color="auto"/>
            </w:tcBorders>
            <w:shd w:val="clear" w:color="auto" w:fill="auto"/>
            <w:vAlign w:val="bottom"/>
            <w:hideMark/>
          </w:tcPr>
          <w:p w14:paraId="70441674" w14:textId="77777777" w:rsidR="001D69E4" w:rsidRPr="001D69E4" w:rsidRDefault="001D69E4" w:rsidP="001D69E4">
            <w:pPr>
              <w:spacing w:after="0" w:line="240" w:lineRule="auto"/>
              <w:rPr>
                <w:rFonts w:ascii="Calibri" w:eastAsia="Times New Roman" w:hAnsi="Calibri" w:cs="Calibri"/>
                <w:color w:val="000000"/>
              </w:rPr>
            </w:pPr>
            <w:r w:rsidRPr="001D69E4">
              <w:rPr>
                <w:rFonts w:ascii="Calibri" w:eastAsia="Times New Roman" w:hAnsi="Calibri" w:cs="Calibri"/>
                <w:color w:val="000000"/>
              </w:rPr>
              <w:t>Start Date</w:t>
            </w:r>
          </w:p>
        </w:tc>
        <w:tc>
          <w:tcPr>
            <w:tcW w:w="1763" w:type="dxa"/>
            <w:tcBorders>
              <w:top w:val="nil"/>
              <w:left w:val="nil"/>
              <w:bottom w:val="single" w:sz="4" w:space="0" w:color="auto"/>
              <w:right w:val="single" w:sz="4" w:space="0" w:color="auto"/>
            </w:tcBorders>
            <w:shd w:val="clear" w:color="auto" w:fill="auto"/>
            <w:vAlign w:val="bottom"/>
            <w:hideMark/>
          </w:tcPr>
          <w:p w14:paraId="7F1E40A5" w14:textId="77777777" w:rsidR="001D69E4" w:rsidRPr="001D69E4" w:rsidRDefault="001D69E4" w:rsidP="001D69E4">
            <w:pPr>
              <w:spacing w:after="0" w:line="240" w:lineRule="auto"/>
              <w:rPr>
                <w:rFonts w:ascii="Calibri" w:eastAsia="Times New Roman" w:hAnsi="Calibri" w:cs="Calibri"/>
                <w:color w:val="000000"/>
              </w:rPr>
            </w:pPr>
            <w:r w:rsidRPr="001D69E4">
              <w:rPr>
                <w:rFonts w:ascii="Calibri" w:eastAsia="Times New Roman" w:hAnsi="Calibri" w:cs="Calibri"/>
                <w:color w:val="000000"/>
              </w:rPr>
              <w:t>End Date</w:t>
            </w:r>
          </w:p>
        </w:tc>
        <w:tc>
          <w:tcPr>
            <w:tcW w:w="1207" w:type="dxa"/>
            <w:tcBorders>
              <w:top w:val="nil"/>
              <w:left w:val="nil"/>
              <w:bottom w:val="single" w:sz="4" w:space="0" w:color="auto"/>
              <w:right w:val="single" w:sz="4" w:space="0" w:color="auto"/>
            </w:tcBorders>
            <w:shd w:val="clear" w:color="auto" w:fill="auto"/>
            <w:vAlign w:val="bottom"/>
            <w:hideMark/>
          </w:tcPr>
          <w:p w14:paraId="46A2F858" w14:textId="77777777" w:rsidR="001D69E4" w:rsidRPr="001D69E4" w:rsidRDefault="001D69E4" w:rsidP="001D69E4">
            <w:pPr>
              <w:spacing w:after="0" w:line="240" w:lineRule="auto"/>
              <w:rPr>
                <w:rFonts w:ascii="Calibri" w:eastAsia="Times New Roman" w:hAnsi="Calibri" w:cs="Calibri"/>
                <w:color w:val="000000"/>
              </w:rPr>
            </w:pPr>
            <w:proofErr w:type="spellStart"/>
            <w:r w:rsidRPr="001D69E4">
              <w:rPr>
                <w:rFonts w:ascii="Calibri" w:eastAsia="Times New Roman" w:hAnsi="Calibri" w:cs="Calibri"/>
                <w:color w:val="000000"/>
              </w:rPr>
              <w:t>Compu-tation</w:t>
            </w:r>
            <w:proofErr w:type="spellEnd"/>
            <w:r w:rsidRPr="001D69E4">
              <w:rPr>
                <w:rFonts w:ascii="Calibri" w:eastAsia="Times New Roman" w:hAnsi="Calibri" w:cs="Calibri"/>
                <w:color w:val="000000"/>
              </w:rPr>
              <w:t xml:space="preserve"> Start Date</w:t>
            </w:r>
          </w:p>
        </w:tc>
        <w:tc>
          <w:tcPr>
            <w:tcW w:w="712" w:type="dxa"/>
            <w:tcBorders>
              <w:top w:val="nil"/>
              <w:left w:val="nil"/>
              <w:bottom w:val="single" w:sz="4" w:space="0" w:color="auto"/>
              <w:right w:val="single" w:sz="4" w:space="0" w:color="auto"/>
            </w:tcBorders>
            <w:shd w:val="clear" w:color="auto" w:fill="auto"/>
            <w:vAlign w:val="bottom"/>
            <w:hideMark/>
          </w:tcPr>
          <w:p w14:paraId="751E324A" w14:textId="77777777" w:rsidR="001D69E4" w:rsidRPr="001D69E4" w:rsidRDefault="001D69E4" w:rsidP="001D69E4">
            <w:pPr>
              <w:spacing w:after="0" w:line="240" w:lineRule="auto"/>
              <w:rPr>
                <w:rFonts w:ascii="Calibri" w:eastAsia="Times New Roman" w:hAnsi="Calibri" w:cs="Calibri"/>
                <w:color w:val="000000"/>
              </w:rPr>
            </w:pPr>
            <w:r w:rsidRPr="001D69E4">
              <w:rPr>
                <w:rFonts w:ascii="Calibri" w:eastAsia="Times New Roman" w:hAnsi="Calibri" w:cs="Calibri"/>
                <w:color w:val="000000"/>
              </w:rPr>
              <w:t xml:space="preserve">Days from </w:t>
            </w:r>
            <w:proofErr w:type="spellStart"/>
            <w:r w:rsidRPr="001D69E4">
              <w:rPr>
                <w:rFonts w:ascii="Calibri" w:eastAsia="Times New Roman" w:hAnsi="Calibri" w:cs="Calibri"/>
                <w:color w:val="000000"/>
              </w:rPr>
              <w:t>Compu-tation</w:t>
            </w:r>
            <w:proofErr w:type="spellEnd"/>
            <w:r w:rsidRPr="001D69E4">
              <w:rPr>
                <w:rFonts w:ascii="Calibri" w:eastAsia="Times New Roman" w:hAnsi="Calibri" w:cs="Calibri"/>
                <w:color w:val="000000"/>
              </w:rPr>
              <w:t xml:space="preserve"> Start</w:t>
            </w:r>
          </w:p>
        </w:tc>
        <w:tc>
          <w:tcPr>
            <w:tcW w:w="1268" w:type="dxa"/>
            <w:tcBorders>
              <w:top w:val="nil"/>
              <w:left w:val="nil"/>
              <w:bottom w:val="single" w:sz="4" w:space="0" w:color="auto"/>
              <w:right w:val="single" w:sz="4" w:space="0" w:color="auto"/>
            </w:tcBorders>
            <w:shd w:val="clear" w:color="auto" w:fill="auto"/>
            <w:noWrap/>
            <w:vAlign w:val="bottom"/>
            <w:hideMark/>
          </w:tcPr>
          <w:p w14:paraId="227C376C" w14:textId="77777777" w:rsidR="001D69E4" w:rsidRPr="001D69E4" w:rsidRDefault="001D69E4" w:rsidP="001D69E4">
            <w:pPr>
              <w:spacing w:after="0" w:line="240" w:lineRule="auto"/>
              <w:rPr>
                <w:rFonts w:ascii="Calibri" w:eastAsia="Times New Roman" w:hAnsi="Calibri" w:cs="Calibri"/>
                <w:color w:val="000000"/>
              </w:rPr>
            </w:pPr>
            <w:r w:rsidRPr="001D69E4">
              <w:rPr>
                <w:rFonts w:ascii="Calibri" w:eastAsia="Times New Roman" w:hAnsi="Calibri" w:cs="Calibri"/>
                <w:color w:val="000000"/>
              </w:rPr>
              <w:t>Start Date</w:t>
            </w:r>
          </w:p>
        </w:tc>
        <w:tc>
          <w:tcPr>
            <w:tcW w:w="630" w:type="dxa"/>
            <w:tcBorders>
              <w:top w:val="nil"/>
              <w:left w:val="nil"/>
              <w:bottom w:val="single" w:sz="4" w:space="0" w:color="auto"/>
              <w:right w:val="single" w:sz="4" w:space="0" w:color="auto"/>
            </w:tcBorders>
            <w:shd w:val="clear" w:color="auto" w:fill="auto"/>
            <w:noWrap/>
            <w:vAlign w:val="bottom"/>
            <w:hideMark/>
          </w:tcPr>
          <w:p w14:paraId="1266EB80" w14:textId="77777777" w:rsidR="001D69E4" w:rsidRPr="001D69E4" w:rsidRDefault="001D69E4" w:rsidP="001D69E4">
            <w:pPr>
              <w:spacing w:after="0" w:line="240" w:lineRule="auto"/>
              <w:rPr>
                <w:rFonts w:ascii="Calibri" w:eastAsia="Times New Roman" w:hAnsi="Calibri" w:cs="Calibri"/>
                <w:color w:val="000000"/>
              </w:rPr>
            </w:pPr>
            <w:r w:rsidRPr="001D69E4">
              <w:rPr>
                <w:rFonts w:ascii="Calibri" w:eastAsia="Times New Roman" w:hAnsi="Calibri" w:cs="Calibri"/>
                <w:color w:val="000000"/>
              </w:rPr>
              <w:t>Add Days</w:t>
            </w:r>
          </w:p>
        </w:tc>
        <w:tc>
          <w:tcPr>
            <w:tcW w:w="1205" w:type="dxa"/>
            <w:tcBorders>
              <w:top w:val="nil"/>
              <w:left w:val="nil"/>
              <w:bottom w:val="single" w:sz="4" w:space="0" w:color="auto"/>
              <w:right w:val="single" w:sz="4" w:space="0" w:color="auto"/>
            </w:tcBorders>
            <w:shd w:val="clear" w:color="auto" w:fill="auto"/>
            <w:noWrap/>
            <w:vAlign w:val="bottom"/>
            <w:hideMark/>
          </w:tcPr>
          <w:p w14:paraId="116548FF" w14:textId="77777777" w:rsidR="001D69E4" w:rsidRPr="001D69E4" w:rsidRDefault="001D69E4" w:rsidP="001D69E4">
            <w:pPr>
              <w:spacing w:after="0" w:line="240" w:lineRule="auto"/>
              <w:rPr>
                <w:rFonts w:ascii="Calibri" w:eastAsia="Times New Roman" w:hAnsi="Calibri" w:cs="Calibri"/>
                <w:color w:val="000000"/>
              </w:rPr>
            </w:pPr>
            <w:r w:rsidRPr="001D69E4">
              <w:rPr>
                <w:rFonts w:ascii="Calibri" w:eastAsia="Times New Roman" w:hAnsi="Calibri" w:cs="Calibri"/>
                <w:color w:val="000000"/>
              </w:rPr>
              <w:t>End Date</w:t>
            </w:r>
          </w:p>
        </w:tc>
      </w:tr>
      <w:tr w:rsidR="00FB3353" w:rsidRPr="001D69E4" w14:paraId="598AF8D8" w14:textId="77777777" w:rsidTr="00FB3353">
        <w:trPr>
          <w:trHeight w:val="404"/>
        </w:trPr>
        <w:tc>
          <w:tcPr>
            <w:tcW w:w="555" w:type="dxa"/>
            <w:tcBorders>
              <w:top w:val="nil"/>
              <w:left w:val="single" w:sz="4" w:space="0" w:color="auto"/>
              <w:bottom w:val="single" w:sz="4" w:space="0" w:color="auto"/>
              <w:right w:val="single" w:sz="4" w:space="0" w:color="auto"/>
            </w:tcBorders>
            <w:shd w:val="clear" w:color="auto" w:fill="auto"/>
            <w:noWrap/>
            <w:vAlign w:val="bottom"/>
            <w:hideMark/>
          </w:tcPr>
          <w:p w14:paraId="33416577" w14:textId="77777777" w:rsidR="001D69E4" w:rsidRPr="001D69E4" w:rsidRDefault="001D69E4" w:rsidP="001D69E4">
            <w:pPr>
              <w:spacing w:after="0" w:line="240" w:lineRule="auto"/>
              <w:jc w:val="right"/>
              <w:rPr>
                <w:rFonts w:ascii="Calibri" w:eastAsia="Times New Roman" w:hAnsi="Calibri" w:cs="Calibri"/>
                <w:color w:val="000000"/>
              </w:rPr>
            </w:pPr>
            <w:r w:rsidRPr="001D69E4">
              <w:rPr>
                <w:rFonts w:ascii="Calibri" w:eastAsia="Times New Roman" w:hAnsi="Calibri" w:cs="Calibri"/>
                <w:color w:val="000000"/>
              </w:rPr>
              <w:t>1</w:t>
            </w:r>
          </w:p>
        </w:tc>
        <w:tc>
          <w:tcPr>
            <w:tcW w:w="2520" w:type="dxa"/>
            <w:tcBorders>
              <w:top w:val="nil"/>
              <w:left w:val="nil"/>
              <w:bottom w:val="single" w:sz="4" w:space="0" w:color="auto"/>
              <w:right w:val="single" w:sz="4" w:space="0" w:color="auto"/>
            </w:tcBorders>
            <w:shd w:val="clear" w:color="auto" w:fill="auto"/>
            <w:vAlign w:val="bottom"/>
            <w:hideMark/>
          </w:tcPr>
          <w:p w14:paraId="6EDE562D" w14:textId="77777777" w:rsidR="001D69E4" w:rsidRPr="001D69E4" w:rsidRDefault="00FB3353" w:rsidP="001D69E4">
            <w:pPr>
              <w:spacing w:after="0" w:line="240" w:lineRule="auto"/>
              <w:rPr>
                <w:rFonts w:ascii="Calibri" w:eastAsia="Times New Roman" w:hAnsi="Calibri" w:cs="Calibri"/>
                <w:color w:val="000000"/>
              </w:rPr>
            </w:pPr>
            <w:r>
              <w:rPr>
                <w:rFonts w:ascii="Calibri" w:eastAsia="Times New Roman" w:hAnsi="Calibri" w:cs="Calibri"/>
                <w:color w:val="000000"/>
              </w:rPr>
              <w:t>Computation</w:t>
            </w:r>
            <w:r w:rsidR="001D69E4" w:rsidRPr="001D69E4">
              <w:rPr>
                <w:rFonts w:ascii="Calibri" w:eastAsia="Times New Roman" w:hAnsi="Calibri" w:cs="Calibri"/>
                <w:color w:val="000000"/>
              </w:rPr>
              <w:t xml:space="preserve"> Start Date + 10 Business Days</w:t>
            </w:r>
          </w:p>
        </w:tc>
        <w:tc>
          <w:tcPr>
            <w:tcW w:w="1763" w:type="dxa"/>
            <w:tcBorders>
              <w:top w:val="nil"/>
              <w:left w:val="nil"/>
              <w:bottom w:val="single" w:sz="4" w:space="0" w:color="auto"/>
              <w:right w:val="single" w:sz="4" w:space="0" w:color="auto"/>
            </w:tcBorders>
            <w:shd w:val="clear" w:color="auto" w:fill="auto"/>
            <w:vAlign w:val="bottom"/>
            <w:hideMark/>
          </w:tcPr>
          <w:p w14:paraId="629CF548" w14:textId="77777777" w:rsidR="001D69E4" w:rsidRPr="001D69E4" w:rsidRDefault="001D69E4" w:rsidP="001D69E4">
            <w:pPr>
              <w:spacing w:after="0" w:line="240" w:lineRule="auto"/>
              <w:rPr>
                <w:rFonts w:ascii="Calibri" w:eastAsia="Times New Roman" w:hAnsi="Calibri" w:cs="Calibri"/>
                <w:color w:val="000000"/>
              </w:rPr>
            </w:pPr>
            <w:r w:rsidRPr="001D69E4">
              <w:rPr>
                <w:rFonts w:ascii="Calibri" w:eastAsia="Times New Roman" w:hAnsi="Calibri" w:cs="Calibri"/>
                <w:color w:val="000000"/>
              </w:rPr>
              <w:t>Start Date + 15 Business Days</w:t>
            </w:r>
          </w:p>
        </w:tc>
        <w:tc>
          <w:tcPr>
            <w:tcW w:w="1207" w:type="dxa"/>
            <w:tcBorders>
              <w:top w:val="nil"/>
              <w:left w:val="nil"/>
              <w:bottom w:val="single" w:sz="4" w:space="0" w:color="auto"/>
              <w:right w:val="single" w:sz="4" w:space="0" w:color="auto"/>
            </w:tcBorders>
            <w:shd w:val="clear" w:color="auto" w:fill="auto"/>
            <w:noWrap/>
            <w:vAlign w:val="bottom"/>
            <w:hideMark/>
          </w:tcPr>
          <w:p w14:paraId="3A7AAB97" w14:textId="77777777" w:rsidR="001D69E4" w:rsidRPr="001D69E4" w:rsidRDefault="001D69E4" w:rsidP="001D69E4">
            <w:pPr>
              <w:spacing w:after="0" w:line="240" w:lineRule="auto"/>
              <w:jc w:val="right"/>
              <w:rPr>
                <w:rFonts w:ascii="Calibri" w:eastAsia="Times New Roman" w:hAnsi="Calibri" w:cs="Calibri"/>
                <w:color w:val="000000"/>
              </w:rPr>
            </w:pPr>
            <w:r w:rsidRPr="001D69E4">
              <w:rPr>
                <w:rFonts w:ascii="Calibri" w:eastAsia="Times New Roman" w:hAnsi="Calibri" w:cs="Calibri"/>
                <w:color w:val="000000"/>
              </w:rPr>
              <w:t>1-Jan-18</w:t>
            </w:r>
          </w:p>
        </w:tc>
        <w:tc>
          <w:tcPr>
            <w:tcW w:w="712" w:type="dxa"/>
            <w:tcBorders>
              <w:top w:val="nil"/>
              <w:left w:val="nil"/>
              <w:bottom w:val="single" w:sz="4" w:space="0" w:color="auto"/>
              <w:right w:val="single" w:sz="4" w:space="0" w:color="auto"/>
            </w:tcBorders>
            <w:shd w:val="clear" w:color="auto" w:fill="auto"/>
            <w:noWrap/>
            <w:vAlign w:val="bottom"/>
            <w:hideMark/>
          </w:tcPr>
          <w:p w14:paraId="0F1590EE" w14:textId="77777777" w:rsidR="001D69E4" w:rsidRPr="001D69E4" w:rsidRDefault="001D69E4" w:rsidP="001D69E4">
            <w:pPr>
              <w:spacing w:after="0" w:line="240" w:lineRule="auto"/>
              <w:jc w:val="right"/>
              <w:rPr>
                <w:rFonts w:ascii="Calibri" w:eastAsia="Times New Roman" w:hAnsi="Calibri" w:cs="Calibri"/>
                <w:color w:val="000000"/>
              </w:rPr>
            </w:pPr>
            <w:r w:rsidRPr="001D69E4">
              <w:rPr>
                <w:rFonts w:ascii="Calibri" w:eastAsia="Times New Roman" w:hAnsi="Calibri" w:cs="Calibri"/>
                <w:color w:val="000000"/>
              </w:rPr>
              <w:t>10</w:t>
            </w:r>
          </w:p>
        </w:tc>
        <w:tc>
          <w:tcPr>
            <w:tcW w:w="1268" w:type="dxa"/>
            <w:tcBorders>
              <w:top w:val="nil"/>
              <w:left w:val="nil"/>
              <w:bottom w:val="single" w:sz="4" w:space="0" w:color="auto"/>
              <w:right w:val="single" w:sz="4" w:space="0" w:color="auto"/>
            </w:tcBorders>
            <w:shd w:val="clear" w:color="auto" w:fill="auto"/>
            <w:noWrap/>
            <w:vAlign w:val="bottom"/>
            <w:hideMark/>
          </w:tcPr>
          <w:p w14:paraId="4965C277" w14:textId="77777777" w:rsidR="001D69E4" w:rsidRPr="001D69E4" w:rsidRDefault="001D69E4" w:rsidP="001D69E4">
            <w:pPr>
              <w:spacing w:after="0" w:line="240" w:lineRule="auto"/>
              <w:jc w:val="right"/>
              <w:rPr>
                <w:rFonts w:ascii="Calibri" w:eastAsia="Times New Roman" w:hAnsi="Calibri" w:cs="Calibri"/>
                <w:color w:val="000000"/>
              </w:rPr>
            </w:pPr>
            <w:r w:rsidRPr="001D69E4">
              <w:rPr>
                <w:rFonts w:ascii="Calibri" w:eastAsia="Times New Roman" w:hAnsi="Calibri" w:cs="Calibri"/>
                <w:color w:val="000000"/>
              </w:rPr>
              <w:t>15-Jan-18</w:t>
            </w:r>
          </w:p>
        </w:tc>
        <w:tc>
          <w:tcPr>
            <w:tcW w:w="630" w:type="dxa"/>
            <w:tcBorders>
              <w:top w:val="nil"/>
              <w:left w:val="nil"/>
              <w:bottom w:val="single" w:sz="4" w:space="0" w:color="auto"/>
              <w:right w:val="single" w:sz="4" w:space="0" w:color="auto"/>
            </w:tcBorders>
            <w:shd w:val="clear" w:color="auto" w:fill="auto"/>
            <w:noWrap/>
            <w:vAlign w:val="bottom"/>
            <w:hideMark/>
          </w:tcPr>
          <w:p w14:paraId="5FE23E6C" w14:textId="77777777" w:rsidR="001D69E4" w:rsidRPr="001D69E4" w:rsidRDefault="001D69E4" w:rsidP="001D69E4">
            <w:pPr>
              <w:spacing w:after="0" w:line="240" w:lineRule="auto"/>
              <w:jc w:val="right"/>
              <w:rPr>
                <w:rFonts w:ascii="Calibri" w:eastAsia="Times New Roman" w:hAnsi="Calibri" w:cs="Calibri"/>
                <w:color w:val="000000"/>
              </w:rPr>
            </w:pPr>
            <w:r w:rsidRPr="001D69E4">
              <w:rPr>
                <w:rFonts w:ascii="Calibri" w:eastAsia="Times New Roman" w:hAnsi="Calibri" w:cs="Calibri"/>
                <w:color w:val="000000"/>
              </w:rPr>
              <w:t>15</w:t>
            </w:r>
          </w:p>
        </w:tc>
        <w:tc>
          <w:tcPr>
            <w:tcW w:w="1205" w:type="dxa"/>
            <w:tcBorders>
              <w:top w:val="nil"/>
              <w:left w:val="nil"/>
              <w:bottom w:val="single" w:sz="4" w:space="0" w:color="auto"/>
              <w:right w:val="single" w:sz="4" w:space="0" w:color="auto"/>
            </w:tcBorders>
            <w:shd w:val="clear" w:color="auto" w:fill="auto"/>
            <w:noWrap/>
            <w:vAlign w:val="bottom"/>
            <w:hideMark/>
          </w:tcPr>
          <w:p w14:paraId="0581A45B" w14:textId="77777777" w:rsidR="001D69E4" w:rsidRPr="001D69E4" w:rsidRDefault="001D69E4" w:rsidP="001D69E4">
            <w:pPr>
              <w:spacing w:after="0" w:line="240" w:lineRule="auto"/>
              <w:jc w:val="right"/>
              <w:rPr>
                <w:rFonts w:ascii="Calibri" w:eastAsia="Times New Roman" w:hAnsi="Calibri" w:cs="Calibri"/>
                <w:color w:val="000000"/>
              </w:rPr>
            </w:pPr>
            <w:r w:rsidRPr="001D69E4">
              <w:rPr>
                <w:rFonts w:ascii="Calibri" w:eastAsia="Times New Roman" w:hAnsi="Calibri" w:cs="Calibri"/>
                <w:color w:val="000000"/>
              </w:rPr>
              <w:t>5-Feb-18</w:t>
            </w:r>
          </w:p>
        </w:tc>
      </w:tr>
      <w:tr w:rsidR="00FB3353" w:rsidRPr="001D69E4" w14:paraId="10677A78" w14:textId="77777777" w:rsidTr="00FB3353">
        <w:trPr>
          <w:trHeight w:val="215"/>
        </w:trPr>
        <w:tc>
          <w:tcPr>
            <w:tcW w:w="555" w:type="dxa"/>
            <w:tcBorders>
              <w:top w:val="nil"/>
              <w:left w:val="single" w:sz="4" w:space="0" w:color="auto"/>
              <w:bottom w:val="single" w:sz="4" w:space="0" w:color="auto"/>
              <w:right w:val="single" w:sz="4" w:space="0" w:color="auto"/>
            </w:tcBorders>
            <w:shd w:val="clear" w:color="auto" w:fill="auto"/>
            <w:noWrap/>
            <w:vAlign w:val="bottom"/>
            <w:hideMark/>
          </w:tcPr>
          <w:p w14:paraId="437962BE" w14:textId="77777777" w:rsidR="001D69E4" w:rsidRPr="001D69E4" w:rsidRDefault="001D69E4" w:rsidP="001D69E4">
            <w:pPr>
              <w:spacing w:after="0" w:line="240" w:lineRule="auto"/>
              <w:jc w:val="right"/>
              <w:rPr>
                <w:rFonts w:ascii="Calibri" w:eastAsia="Times New Roman" w:hAnsi="Calibri" w:cs="Calibri"/>
                <w:color w:val="000000"/>
              </w:rPr>
            </w:pPr>
            <w:r w:rsidRPr="001D69E4">
              <w:rPr>
                <w:rFonts w:ascii="Calibri" w:eastAsia="Times New Roman" w:hAnsi="Calibri" w:cs="Calibri"/>
                <w:color w:val="000000"/>
              </w:rPr>
              <w:t>2</w:t>
            </w:r>
          </w:p>
        </w:tc>
        <w:tc>
          <w:tcPr>
            <w:tcW w:w="2520" w:type="dxa"/>
            <w:tcBorders>
              <w:top w:val="nil"/>
              <w:left w:val="nil"/>
              <w:bottom w:val="single" w:sz="4" w:space="0" w:color="auto"/>
              <w:right w:val="single" w:sz="4" w:space="0" w:color="auto"/>
            </w:tcBorders>
            <w:shd w:val="clear" w:color="auto" w:fill="auto"/>
            <w:vAlign w:val="bottom"/>
            <w:hideMark/>
          </w:tcPr>
          <w:p w14:paraId="22CDD88F" w14:textId="77777777" w:rsidR="001D69E4" w:rsidRPr="001D69E4" w:rsidRDefault="00FB3353" w:rsidP="001D69E4">
            <w:pPr>
              <w:spacing w:after="0" w:line="240" w:lineRule="auto"/>
              <w:rPr>
                <w:rFonts w:ascii="Calibri" w:eastAsia="Times New Roman" w:hAnsi="Calibri" w:cs="Calibri"/>
                <w:color w:val="000000"/>
              </w:rPr>
            </w:pPr>
            <w:r>
              <w:rPr>
                <w:rFonts w:ascii="Calibri" w:eastAsia="Times New Roman" w:hAnsi="Calibri" w:cs="Calibri"/>
                <w:color w:val="000000"/>
              </w:rPr>
              <w:t>Computation</w:t>
            </w:r>
            <w:r w:rsidR="001D69E4" w:rsidRPr="001D69E4">
              <w:rPr>
                <w:rFonts w:ascii="Calibri" w:eastAsia="Times New Roman" w:hAnsi="Calibri" w:cs="Calibri"/>
                <w:color w:val="000000"/>
              </w:rPr>
              <w:t xml:space="preserve"> Start Date + 30 Business Days</w:t>
            </w:r>
          </w:p>
        </w:tc>
        <w:tc>
          <w:tcPr>
            <w:tcW w:w="1763" w:type="dxa"/>
            <w:tcBorders>
              <w:top w:val="nil"/>
              <w:left w:val="nil"/>
              <w:bottom w:val="single" w:sz="4" w:space="0" w:color="auto"/>
              <w:right w:val="single" w:sz="4" w:space="0" w:color="auto"/>
            </w:tcBorders>
            <w:shd w:val="clear" w:color="auto" w:fill="auto"/>
            <w:vAlign w:val="bottom"/>
            <w:hideMark/>
          </w:tcPr>
          <w:p w14:paraId="4DF9AF01" w14:textId="77777777" w:rsidR="001D69E4" w:rsidRPr="001D69E4" w:rsidRDefault="001D69E4" w:rsidP="001D69E4">
            <w:pPr>
              <w:spacing w:after="0" w:line="240" w:lineRule="auto"/>
              <w:rPr>
                <w:rFonts w:ascii="Calibri" w:eastAsia="Times New Roman" w:hAnsi="Calibri" w:cs="Calibri"/>
                <w:color w:val="000000"/>
              </w:rPr>
            </w:pPr>
            <w:r w:rsidRPr="001D69E4">
              <w:rPr>
                <w:rFonts w:ascii="Calibri" w:eastAsia="Times New Roman" w:hAnsi="Calibri" w:cs="Calibri"/>
                <w:color w:val="000000"/>
              </w:rPr>
              <w:t>Start Date + 15 Business Days</w:t>
            </w:r>
          </w:p>
        </w:tc>
        <w:tc>
          <w:tcPr>
            <w:tcW w:w="1207" w:type="dxa"/>
            <w:tcBorders>
              <w:top w:val="nil"/>
              <w:left w:val="nil"/>
              <w:bottom w:val="single" w:sz="4" w:space="0" w:color="auto"/>
              <w:right w:val="single" w:sz="4" w:space="0" w:color="auto"/>
            </w:tcBorders>
            <w:shd w:val="clear" w:color="auto" w:fill="auto"/>
            <w:noWrap/>
            <w:vAlign w:val="bottom"/>
            <w:hideMark/>
          </w:tcPr>
          <w:p w14:paraId="7EBB9705" w14:textId="77777777" w:rsidR="001D69E4" w:rsidRPr="001D69E4" w:rsidRDefault="001D69E4" w:rsidP="001D69E4">
            <w:pPr>
              <w:spacing w:after="0" w:line="240" w:lineRule="auto"/>
              <w:jc w:val="right"/>
              <w:rPr>
                <w:rFonts w:ascii="Calibri" w:eastAsia="Times New Roman" w:hAnsi="Calibri" w:cs="Calibri"/>
                <w:color w:val="000000"/>
              </w:rPr>
            </w:pPr>
            <w:r w:rsidRPr="001D69E4">
              <w:rPr>
                <w:rFonts w:ascii="Calibri" w:eastAsia="Times New Roman" w:hAnsi="Calibri" w:cs="Calibri"/>
                <w:color w:val="000000"/>
              </w:rPr>
              <w:t>1-Jan-18</w:t>
            </w:r>
          </w:p>
        </w:tc>
        <w:tc>
          <w:tcPr>
            <w:tcW w:w="712" w:type="dxa"/>
            <w:tcBorders>
              <w:top w:val="nil"/>
              <w:left w:val="nil"/>
              <w:bottom w:val="single" w:sz="4" w:space="0" w:color="auto"/>
              <w:right w:val="single" w:sz="4" w:space="0" w:color="auto"/>
            </w:tcBorders>
            <w:shd w:val="clear" w:color="auto" w:fill="auto"/>
            <w:noWrap/>
            <w:vAlign w:val="bottom"/>
            <w:hideMark/>
          </w:tcPr>
          <w:p w14:paraId="7D9D9CF7" w14:textId="77777777" w:rsidR="001D69E4" w:rsidRPr="001D69E4" w:rsidRDefault="001D69E4" w:rsidP="001D69E4">
            <w:pPr>
              <w:spacing w:after="0" w:line="240" w:lineRule="auto"/>
              <w:jc w:val="right"/>
              <w:rPr>
                <w:rFonts w:ascii="Calibri" w:eastAsia="Times New Roman" w:hAnsi="Calibri" w:cs="Calibri"/>
                <w:color w:val="000000"/>
              </w:rPr>
            </w:pPr>
            <w:r w:rsidRPr="001D69E4">
              <w:rPr>
                <w:rFonts w:ascii="Calibri" w:eastAsia="Times New Roman" w:hAnsi="Calibri" w:cs="Calibri"/>
                <w:color w:val="000000"/>
              </w:rPr>
              <w:t>30</w:t>
            </w:r>
          </w:p>
        </w:tc>
        <w:tc>
          <w:tcPr>
            <w:tcW w:w="1268" w:type="dxa"/>
            <w:tcBorders>
              <w:top w:val="nil"/>
              <w:left w:val="nil"/>
              <w:bottom w:val="single" w:sz="4" w:space="0" w:color="auto"/>
              <w:right w:val="single" w:sz="4" w:space="0" w:color="auto"/>
            </w:tcBorders>
            <w:shd w:val="clear" w:color="auto" w:fill="auto"/>
            <w:noWrap/>
            <w:vAlign w:val="bottom"/>
            <w:hideMark/>
          </w:tcPr>
          <w:p w14:paraId="229B9D34" w14:textId="77777777" w:rsidR="001D69E4" w:rsidRPr="001D69E4" w:rsidRDefault="001D69E4" w:rsidP="001D69E4">
            <w:pPr>
              <w:spacing w:after="0" w:line="240" w:lineRule="auto"/>
              <w:jc w:val="right"/>
              <w:rPr>
                <w:rFonts w:ascii="Calibri" w:eastAsia="Times New Roman" w:hAnsi="Calibri" w:cs="Calibri"/>
                <w:color w:val="000000"/>
              </w:rPr>
            </w:pPr>
            <w:r w:rsidRPr="001D69E4">
              <w:rPr>
                <w:rFonts w:ascii="Calibri" w:eastAsia="Times New Roman" w:hAnsi="Calibri" w:cs="Calibri"/>
                <w:color w:val="000000"/>
              </w:rPr>
              <w:t>12-Feb-18</w:t>
            </w:r>
          </w:p>
        </w:tc>
        <w:tc>
          <w:tcPr>
            <w:tcW w:w="630" w:type="dxa"/>
            <w:tcBorders>
              <w:top w:val="nil"/>
              <w:left w:val="nil"/>
              <w:bottom w:val="single" w:sz="4" w:space="0" w:color="auto"/>
              <w:right w:val="single" w:sz="4" w:space="0" w:color="auto"/>
            </w:tcBorders>
            <w:shd w:val="clear" w:color="auto" w:fill="auto"/>
            <w:noWrap/>
            <w:vAlign w:val="bottom"/>
            <w:hideMark/>
          </w:tcPr>
          <w:p w14:paraId="46EA95E7" w14:textId="77777777" w:rsidR="001D69E4" w:rsidRPr="001D69E4" w:rsidRDefault="001D69E4" w:rsidP="001D69E4">
            <w:pPr>
              <w:spacing w:after="0" w:line="240" w:lineRule="auto"/>
              <w:jc w:val="right"/>
              <w:rPr>
                <w:rFonts w:ascii="Calibri" w:eastAsia="Times New Roman" w:hAnsi="Calibri" w:cs="Calibri"/>
                <w:color w:val="000000"/>
              </w:rPr>
            </w:pPr>
            <w:r w:rsidRPr="001D69E4">
              <w:rPr>
                <w:rFonts w:ascii="Calibri" w:eastAsia="Times New Roman" w:hAnsi="Calibri" w:cs="Calibri"/>
                <w:color w:val="000000"/>
              </w:rPr>
              <w:t>15</w:t>
            </w:r>
          </w:p>
        </w:tc>
        <w:tc>
          <w:tcPr>
            <w:tcW w:w="1205" w:type="dxa"/>
            <w:tcBorders>
              <w:top w:val="nil"/>
              <w:left w:val="nil"/>
              <w:bottom w:val="single" w:sz="4" w:space="0" w:color="auto"/>
              <w:right w:val="single" w:sz="4" w:space="0" w:color="auto"/>
            </w:tcBorders>
            <w:shd w:val="clear" w:color="auto" w:fill="auto"/>
            <w:noWrap/>
            <w:vAlign w:val="bottom"/>
            <w:hideMark/>
          </w:tcPr>
          <w:p w14:paraId="308599BB" w14:textId="77777777" w:rsidR="001D69E4" w:rsidRPr="001D69E4" w:rsidRDefault="001D69E4" w:rsidP="001D69E4">
            <w:pPr>
              <w:spacing w:after="0" w:line="240" w:lineRule="auto"/>
              <w:jc w:val="right"/>
              <w:rPr>
                <w:rFonts w:ascii="Calibri" w:eastAsia="Times New Roman" w:hAnsi="Calibri" w:cs="Calibri"/>
                <w:color w:val="000000"/>
              </w:rPr>
            </w:pPr>
            <w:r w:rsidRPr="001D69E4">
              <w:rPr>
                <w:rFonts w:ascii="Calibri" w:eastAsia="Times New Roman" w:hAnsi="Calibri" w:cs="Calibri"/>
                <w:color w:val="000000"/>
              </w:rPr>
              <w:t>5-Mar-18</w:t>
            </w:r>
          </w:p>
        </w:tc>
      </w:tr>
      <w:tr w:rsidR="00FB3353" w:rsidRPr="001D69E4" w14:paraId="6D4F5DA4" w14:textId="77777777" w:rsidTr="00FB3353">
        <w:trPr>
          <w:trHeight w:val="305"/>
        </w:trPr>
        <w:tc>
          <w:tcPr>
            <w:tcW w:w="555" w:type="dxa"/>
            <w:tcBorders>
              <w:top w:val="nil"/>
              <w:left w:val="single" w:sz="4" w:space="0" w:color="auto"/>
              <w:bottom w:val="single" w:sz="4" w:space="0" w:color="auto"/>
              <w:right w:val="single" w:sz="4" w:space="0" w:color="auto"/>
            </w:tcBorders>
            <w:shd w:val="clear" w:color="auto" w:fill="auto"/>
            <w:noWrap/>
            <w:vAlign w:val="bottom"/>
            <w:hideMark/>
          </w:tcPr>
          <w:p w14:paraId="6CD217C5" w14:textId="77777777" w:rsidR="001D69E4" w:rsidRPr="001D69E4" w:rsidRDefault="001D69E4" w:rsidP="001D69E4">
            <w:pPr>
              <w:spacing w:after="0" w:line="240" w:lineRule="auto"/>
              <w:jc w:val="right"/>
              <w:rPr>
                <w:rFonts w:ascii="Calibri" w:eastAsia="Times New Roman" w:hAnsi="Calibri" w:cs="Calibri"/>
                <w:color w:val="000000"/>
              </w:rPr>
            </w:pPr>
            <w:r w:rsidRPr="001D69E4">
              <w:rPr>
                <w:rFonts w:ascii="Calibri" w:eastAsia="Times New Roman" w:hAnsi="Calibri" w:cs="Calibri"/>
                <w:color w:val="000000"/>
              </w:rPr>
              <w:t>3</w:t>
            </w:r>
          </w:p>
        </w:tc>
        <w:tc>
          <w:tcPr>
            <w:tcW w:w="2520" w:type="dxa"/>
            <w:tcBorders>
              <w:top w:val="nil"/>
              <w:left w:val="nil"/>
              <w:bottom w:val="single" w:sz="4" w:space="0" w:color="auto"/>
              <w:right w:val="single" w:sz="4" w:space="0" w:color="auto"/>
            </w:tcBorders>
            <w:shd w:val="clear" w:color="auto" w:fill="auto"/>
            <w:vAlign w:val="bottom"/>
            <w:hideMark/>
          </w:tcPr>
          <w:p w14:paraId="52E6DA06" w14:textId="77777777" w:rsidR="001D69E4" w:rsidRPr="001D69E4" w:rsidRDefault="00FB3353" w:rsidP="001D69E4">
            <w:pPr>
              <w:spacing w:after="0" w:line="240" w:lineRule="auto"/>
              <w:rPr>
                <w:rFonts w:ascii="Calibri" w:eastAsia="Times New Roman" w:hAnsi="Calibri" w:cs="Calibri"/>
                <w:color w:val="000000"/>
              </w:rPr>
            </w:pPr>
            <w:r>
              <w:rPr>
                <w:rFonts w:ascii="Calibri" w:eastAsia="Times New Roman" w:hAnsi="Calibri" w:cs="Calibri"/>
                <w:color w:val="000000"/>
              </w:rPr>
              <w:t>Computation</w:t>
            </w:r>
            <w:r w:rsidR="001D69E4" w:rsidRPr="001D69E4">
              <w:rPr>
                <w:rFonts w:ascii="Calibri" w:eastAsia="Times New Roman" w:hAnsi="Calibri" w:cs="Calibri"/>
                <w:color w:val="000000"/>
              </w:rPr>
              <w:t xml:space="preserve"> Start Date + 50 Business Days</w:t>
            </w:r>
          </w:p>
        </w:tc>
        <w:tc>
          <w:tcPr>
            <w:tcW w:w="1763" w:type="dxa"/>
            <w:tcBorders>
              <w:top w:val="nil"/>
              <w:left w:val="nil"/>
              <w:bottom w:val="single" w:sz="4" w:space="0" w:color="auto"/>
              <w:right w:val="single" w:sz="4" w:space="0" w:color="auto"/>
            </w:tcBorders>
            <w:shd w:val="clear" w:color="auto" w:fill="auto"/>
            <w:vAlign w:val="bottom"/>
            <w:hideMark/>
          </w:tcPr>
          <w:p w14:paraId="7D4702F3" w14:textId="77777777" w:rsidR="001D69E4" w:rsidRPr="001D69E4" w:rsidRDefault="001D69E4" w:rsidP="001D69E4">
            <w:pPr>
              <w:spacing w:after="0" w:line="240" w:lineRule="auto"/>
              <w:rPr>
                <w:rFonts w:ascii="Calibri" w:eastAsia="Times New Roman" w:hAnsi="Calibri" w:cs="Calibri"/>
                <w:color w:val="000000"/>
              </w:rPr>
            </w:pPr>
            <w:r w:rsidRPr="001D69E4">
              <w:rPr>
                <w:rFonts w:ascii="Calibri" w:eastAsia="Times New Roman" w:hAnsi="Calibri" w:cs="Calibri"/>
                <w:color w:val="000000"/>
              </w:rPr>
              <w:t>Start Date + 15 Business Days</w:t>
            </w:r>
          </w:p>
        </w:tc>
        <w:tc>
          <w:tcPr>
            <w:tcW w:w="1207" w:type="dxa"/>
            <w:tcBorders>
              <w:top w:val="nil"/>
              <w:left w:val="nil"/>
              <w:bottom w:val="single" w:sz="4" w:space="0" w:color="auto"/>
              <w:right w:val="single" w:sz="4" w:space="0" w:color="auto"/>
            </w:tcBorders>
            <w:shd w:val="clear" w:color="auto" w:fill="auto"/>
            <w:noWrap/>
            <w:vAlign w:val="bottom"/>
            <w:hideMark/>
          </w:tcPr>
          <w:p w14:paraId="28491E43" w14:textId="77777777" w:rsidR="001D69E4" w:rsidRPr="001D69E4" w:rsidRDefault="001D69E4" w:rsidP="001D69E4">
            <w:pPr>
              <w:spacing w:after="0" w:line="240" w:lineRule="auto"/>
              <w:jc w:val="right"/>
              <w:rPr>
                <w:rFonts w:ascii="Calibri" w:eastAsia="Times New Roman" w:hAnsi="Calibri" w:cs="Calibri"/>
                <w:color w:val="000000"/>
              </w:rPr>
            </w:pPr>
            <w:r w:rsidRPr="001D69E4">
              <w:rPr>
                <w:rFonts w:ascii="Calibri" w:eastAsia="Times New Roman" w:hAnsi="Calibri" w:cs="Calibri"/>
                <w:color w:val="000000"/>
              </w:rPr>
              <w:t>1-Jan-18</w:t>
            </w:r>
          </w:p>
        </w:tc>
        <w:tc>
          <w:tcPr>
            <w:tcW w:w="712" w:type="dxa"/>
            <w:tcBorders>
              <w:top w:val="nil"/>
              <w:left w:val="nil"/>
              <w:bottom w:val="single" w:sz="4" w:space="0" w:color="auto"/>
              <w:right w:val="single" w:sz="4" w:space="0" w:color="auto"/>
            </w:tcBorders>
            <w:shd w:val="clear" w:color="auto" w:fill="auto"/>
            <w:noWrap/>
            <w:vAlign w:val="bottom"/>
            <w:hideMark/>
          </w:tcPr>
          <w:p w14:paraId="181ABF18" w14:textId="77777777" w:rsidR="001D69E4" w:rsidRPr="001D69E4" w:rsidRDefault="001D69E4" w:rsidP="001D69E4">
            <w:pPr>
              <w:spacing w:after="0" w:line="240" w:lineRule="auto"/>
              <w:jc w:val="right"/>
              <w:rPr>
                <w:rFonts w:ascii="Calibri" w:eastAsia="Times New Roman" w:hAnsi="Calibri" w:cs="Calibri"/>
                <w:color w:val="000000"/>
              </w:rPr>
            </w:pPr>
            <w:r w:rsidRPr="001D69E4">
              <w:rPr>
                <w:rFonts w:ascii="Calibri" w:eastAsia="Times New Roman" w:hAnsi="Calibri" w:cs="Calibri"/>
                <w:color w:val="000000"/>
              </w:rPr>
              <w:t>50</w:t>
            </w:r>
          </w:p>
        </w:tc>
        <w:tc>
          <w:tcPr>
            <w:tcW w:w="1268" w:type="dxa"/>
            <w:tcBorders>
              <w:top w:val="nil"/>
              <w:left w:val="nil"/>
              <w:bottom w:val="single" w:sz="4" w:space="0" w:color="auto"/>
              <w:right w:val="single" w:sz="4" w:space="0" w:color="auto"/>
            </w:tcBorders>
            <w:shd w:val="clear" w:color="auto" w:fill="auto"/>
            <w:noWrap/>
            <w:vAlign w:val="bottom"/>
            <w:hideMark/>
          </w:tcPr>
          <w:p w14:paraId="5521AB86" w14:textId="77777777" w:rsidR="001D69E4" w:rsidRPr="001D69E4" w:rsidRDefault="001D69E4" w:rsidP="001D69E4">
            <w:pPr>
              <w:spacing w:after="0" w:line="240" w:lineRule="auto"/>
              <w:jc w:val="right"/>
              <w:rPr>
                <w:rFonts w:ascii="Calibri" w:eastAsia="Times New Roman" w:hAnsi="Calibri" w:cs="Calibri"/>
                <w:color w:val="000000"/>
              </w:rPr>
            </w:pPr>
            <w:r w:rsidRPr="001D69E4">
              <w:rPr>
                <w:rFonts w:ascii="Calibri" w:eastAsia="Times New Roman" w:hAnsi="Calibri" w:cs="Calibri"/>
                <w:color w:val="000000"/>
              </w:rPr>
              <w:t>12-Mar-18</w:t>
            </w:r>
          </w:p>
        </w:tc>
        <w:tc>
          <w:tcPr>
            <w:tcW w:w="630" w:type="dxa"/>
            <w:tcBorders>
              <w:top w:val="nil"/>
              <w:left w:val="nil"/>
              <w:bottom w:val="single" w:sz="4" w:space="0" w:color="auto"/>
              <w:right w:val="single" w:sz="4" w:space="0" w:color="auto"/>
            </w:tcBorders>
            <w:shd w:val="clear" w:color="auto" w:fill="auto"/>
            <w:noWrap/>
            <w:vAlign w:val="bottom"/>
            <w:hideMark/>
          </w:tcPr>
          <w:p w14:paraId="07BE092D" w14:textId="77777777" w:rsidR="001D69E4" w:rsidRPr="001D69E4" w:rsidRDefault="001D69E4" w:rsidP="001D69E4">
            <w:pPr>
              <w:spacing w:after="0" w:line="240" w:lineRule="auto"/>
              <w:jc w:val="right"/>
              <w:rPr>
                <w:rFonts w:ascii="Calibri" w:eastAsia="Times New Roman" w:hAnsi="Calibri" w:cs="Calibri"/>
                <w:color w:val="000000"/>
              </w:rPr>
            </w:pPr>
            <w:r w:rsidRPr="001D69E4">
              <w:rPr>
                <w:rFonts w:ascii="Calibri" w:eastAsia="Times New Roman" w:hAnsi="Calibri" w:cs="Calibri"/>
                <w:color w:val="000000"/>
              </w:rPr>
              <w:t>15</w:t>
            </w:r>
          </w:p>
        </w:tc>
        <w:tc>
          <w:tcPr>
            <w:tcW w:w="1205" w:type="dxa"/>
            <w:tcBorders>
              <w:top w:val="nil"/>
              <w:left w:val="nil"/>
              <w:bottom w:val="single" w:sz="4" w:space="0" w:color="auto"/>
              <w:right w:val="single" w:sz="4" w:space="0" w:color="auto"/>
            </w:tcBorders>
            <w:shd w:val="clear" w:color="auto" w:fill="auto"/>
            <w:noWrap/>
            <w:vAlign w:val="bottom"/>
            <w:hideMark/>
          </w:tcPr>
          <w:p w14:paraId="2072C07E" w14:textId="77777777" w:rsidR="001D69E4" w:rsidRPr="001D69E4" w:rsidRDefault="001D69E4" w:rsidP="001D69E4">
            <w:pPr>
              <w:spacing w:after="0" w:line="240" w:lineRule="auto"/>
              <w:jc w:val="right"/>
              <w:rPr>
                <w:rFonts w:ascii="Calibri" w:eastAsia="Times New Roman" w:hAnsi="Calibri" w:cs="Calibri"/>
                <w:color w:val="000000"/>
              </w:rPr>
            </w:pPr>
            <w:r w:rsidRPr="001D69E4">
              <w:rPr>
                <w:rFonts w:ascii="Calibri" w:eastAsia="Times New Roman" w:hAnsi="Calibri" w:cs="Calibri"/>
                <w:color w:val="000000"/>
              </w:rPr>
              <w:t>2-Apr-18</w:t>
            </w:r>
          </w:p>
        </w:tc>
      </w:tr>
      <w:tr w:rsidR="00FB3353" w:rsidRPr="001D69E4" w14:paraId="488783C2" w14:textId="77777777" w:rsidTr="00FB3353">
        <w:trPr>
          <w:trHeight w:val="296"/>
        </w:trPr>
        <w:tc>
          <w:tcPr>
            <w:tcW w:w="555" w:type="dxa"/>
            <w:tcBorders>
              <w:top w:val="nil"/>
              <w:left w:val="single" w:sz="4" w:space="0" w:color="auto"/>
              <w:bottom w:val="single" w:sz="4" w:space="0" w:color="auto"/>
              <w:right w:val="single" w:sz="4" w:space="0" w:color="auto"/>
            </w:tcBorders>
            <w:shd w:val="clear" w:color="auto" w:fill="auto"/>
            <w:noWrap/>
            <w:vAlign w:val="bottom"/>
            <w:hideMark/>
          </w:tcPr>
          <w:p w14:paraId="18C83B71" w14:textId="77777777" w:rsidR="001D69E4" w:rsidRPr="001D69E4" w:rsidRDefault="001D69E4" w:rsidP="001D69E4">
            <w:pPr>
              <w:spacing w:after="0" w:line="240" w:lineRule="auto"/>
              <w:jc w:val="right"/>
              <w:rPr>
                <w:rFonts w:ascii="Calibri" w:eastAsia="Times New Roman" w:hAnsi="Calibri" w:cs="Calibri"/>
                <w:color w:val="000000"/>
              </w:rPr>
            </w:pPr>
            <w:r w:rsidRPr="001D69E4">
              <w:rPr>
                <w:rFonts w:ascii="Calibri" w:eastAsia="Times New Roman" w:hAnsi="Calibri" w:cs="Calibri"/>
                <w:color w:val="000000"/>
              </w:rPr>
              <w:t>4</w:t>
            </w:r>
          </w:p>
        </w:tc>
        <w:tc>
          <w:tcPr>
            <w:tcW w:w="2520" w:type="dxa"/>
            <w:tcBorders>
              <w:top w:val="nil"/>
              <w:left w:val="nil"/>
              <w:bottom w:val="single" w:sz="4" w:space="0" w:color="auto"/>
              <w:right w:val="single" w:sz="4" w:space="0" w:color="auto"/>
            </w:tcBorders>
            <w:shd w:val="clear" w:color="auto" w:fill="auto"/>
            <w:vAlign w:val="bottom"/>
            <w:hideMark/>
          </w:tcPr>
          <w:p w14:paraId="549D1007" w14:textId="77777777" w:rsidR="001D69E4" w:rsidRPr="001D69E4" w:rsidRDefault="00FB3353" w:rsidP="001D69E4">
            <w:pPr>
              <w:spacing w:after="0" w:line="240" w:lineRule="auto"/>
              <w:rPr>
                <w:rFonts w:ascii="Calibri" w:eastAsia="Times New Roman" w:hAnsi="Calibri" w:cs="Calibri"/>
                <w:color w:val="000000"/>
              </w:rPr>
            </w:pPr>
            <w:r>
              <w:rPr>
                <w:rFonts w:ascii="Calibri" w:eastAsia="Times New Roman" w:hAnsi="Calibri" w:cs="Calibri"/>
                <w:color w:val="000000"/>
              </w:rPr>
              <w:t>Computation</w:t>
            </w:r>
            <w:r w:rsidR="001D69E4" w:rsidRPr="001D69E4">
              <w:rPr>
                <w:rFonts w:ascii="Calibri" w:eastAsia="Times New Roman" w:hAnsi="Calibri" w:cs="Calibri"/>
                <w:color w:val="000000"/>
              </w:rPr>
              <w:t xml:space="preserve"> Start Date + 70 Business Days</w:t>
            </w:r>
          </w:p>
        </w:tc>
        <w:tc>
          <w:tcPr>
            <w:tcW w:w="1763" w:type="dxa"/>
            <w:tcBorders>
              <w:top w:val="nil"/>
              <w:left w:val="nil"/>
              <w:bottom w:val="single" w:sz="4" w:space="0" w:color="auto"/>
              <w:right w:val="single" w:sz="4" w:space="0" w:color="auto"/>
            </w:tcBorders>
            <w:shd w:val="clear" w:color="auto" w:fill="auto"/>
            <w:vAlign w:val="bottom"/>
            <w:hideMark/>
          </w:tcPr>
          <w:p w14:paraId="287CBC4E" w14:textId="77777777" w:rsidR="001D69E4" w:rsidRPr="001D69E4" w:rsidRDefault="001D69E4" w:rsidP="001D69E4">
            <w:pPr>
              <w:spacing w:after="0" w:line="240" w:lineRule="auto"/>
              <w:rPr>
                <w:rFonts w:ascii="Calibri" w:eastAsia="Times New Roman" w:hAnsi="Calibri" w:cs="Calibri"/>
                <w:color w:val="000000"/>
              </w:rPr>
            </w:pPr>
            <w:r w:rsidRPr="001D69E4">
              <w:rPr>
                <w:rFonts w:ascii="Calibri" w:eastAsia="Times New Roman" w:hAnsi="Calibri" w:cs="Calibri"/>
                <w:color w:val="000000"/>
              </w:rPr>
              <w:t>Start Date + 15 Business Days</w:t>
            </w:r>
          </w:p>
        </w:tc>
        <w:tc>
          <w:tcPr>
            <w:tcW w:w="1207" w:type="dxa"/>
            <w:tcBorders>
              <w:top w:val="nil"/>
              <w:left w:val="nil"/>
              <w:bottom w:val="single" w:sz="4" w:space="0" w:color="auto"/>
              <w:right w:val="single" w:sz="4" w:space="0" w:color="auto"/>
            </w:tcBorders>
            <w:shd w:val="clear" w:color="auto" w:fill="auto"/>
            <w:noWrap/>
            <w:vAlign w:val="bottom"/>
            <w:hideMark/>
          </w:tcPr>
          <w:p w14:paraId="5450B50E" w14:textId="77777777" w:rsidR="001D69E4" w:rsidRPr="001D69E4" w:rsidRDefault="001D69E4" w:rsidP="001D69E4">
            <w:pPr>
              <w:spacing w:after="0" w:line="240" w:lineRule="auto"/>
              <w:jc w:val="right"/>
              <w:rPr>
                <w:rFonts w:ascii="Calibri" w:eastAsia="Times New Roman" w:hAnsi="Calibri" w:cs="Calibri"/>
                <w:color w:val="000000"/>
              </w:rPr>
            </w:pPr>
            <w:r w:rsidRPr="001D69E4">
              <w:rPr>
                <w:rFonts w:ascii="Calibri" w:eastAsia="Times New Roman" w:hAnsi="Calibri" w:cs="Calibri"/>
                <w:color w:val="000000"/>
              </w:rPr>
              <w:t>1-Jan-18</w:t>
            </w:r>
          </w:p>
        </w:tc>
        <w:tc>
          <w:tcPr>
            <w:tcW w:w="712" w:type="dxa"/>
            <w:tcBorders>
              <w:top w:val="nil"/>
              <w:left w:val="nil"/>
              <w:bottom w:val="single" w:sz="4" w:space="0" w:color="auto"/>
              <w:right w:val="single" w:sz="4" w:space="0" w:color="auto"/>
            </w:tcBorders>
            <w:shd w:val="clear" w:color="auto" w:fill="auto"/>
            <w:noWrap/>
            <w:vAlign w:val="bottom"/>
            <w:hideMark/>
          </w:tcPr>
          <w:p w14:paraId="373EC72F" w14:textId="77777777" w:rsidR="001D69E4" w:rsidRPr="001D69E4" w:rsidRDefault="001D69E4" w:rsidP="001D69E4">
            <w:pPr>
              <w:spacing w:after="0" w:line="240" w:lineRule="auto"/>
              <w:jc w:val="right"/>
              <w:rPr>
                <w:rFonts w:ascii="Calibri" w:eastAsia="Times New Roman" w:hAnsi="Calibri" w:cs="Calibri"/>
                <w:color w:val="000000"/>
              </w:rPr>
            </w:pPr>
            <w:r w:rsidRPr="001D69E4">
              <w:rPr>
                <w:rFonts w:ascii="Calibri" w:eastAsia="Times New Roman" w:hAnsi="Calibri" w:cs="Calibri"/>
                <w:color w:val="000000"/>
              </w:rPr>
              <w:t>70</w:t>
            </w:r>
          </w:p>
        </w:tc>
        <w:tc>
          <w:tcPr>
            <w:tcW w:w="1268" w:type="dxa"/>
            <w:tcBorders>
              <w:top w:val="nil"/>
              <w:left w:val="nil"/>
              <w:bottom w:val="single" w:sz="4" w:space="0" w:color="auto"/>
              <w:right w:val="single" w:sz="4" w:space="0" w:color="auto"/>
            </w:tcBorders>
            <w:shd w:val="clear" w:color="auto" w:fill="auto"/>
            <w:noWrap/>
            <w:vAlign w:val="bottom"/>
            <w:hideMark/>
          </w:tcPr>
          <w:p w14:paraId="7E6C1B87" w14:textId="77777777" w:rsidR="001D69E4" w:rsidRPr="001D69E4" w:rsidRDefault="001D69E4" w:rsidP="001D69E4">
            <w:pPr>
              <w:spacing w:after="0" w:line="240" w:lineRule="auto"/>
              <w:jc w:val="right"/>
              <w:rPr>
                <w:rFonts w:ascii="Calibri" w:eastAsia="Times New Roman" w:hAnsi="Calibri" w:cs="Calibri"/>
                <w:color w:val="000000"/>
              </w:rPr>
            </w:pPr>
            <w:r w:rsidRPr="001D69E4">
              <w:rPr>
                <w:rFonts w:ascii="Calibri" w:eastAsia="Times New Roman" w:hAnsi="Calibri" w:cs="Calibri"/>
                <w:color w:val="000000"/>
              </w:rPr>
              <w:t>9-Apr-18</w:t>
            </w:r>
          </w:p>
        </w:tc>
        <w:tc>
          <w:tcPr>
            <w:tcW w:w="630" w:type="dxa"/>
            <w:tcBorders>
              <w:top w:val="nil"/>
              <w:left w:val="nil"/>
              <w:bottom w:val="single" w:sz="4" w:space="0" w:color="auto"/>
              <w:right w:val="single" w:sz="4" w:space="0" w:color="auto"/>
            </w:tcBorders>
            <w:shd w:val="clear" w:color="auto" w:fill="auto"/>
            <w:noWrap/>
            <w:vAlign w:val="bottom"/>
            <w:hideMark/>
          </w:tcPr>
          <w:p w14:paraId="146918DC" w14:textId="77777777" w:rsidR="001D69E4" w:rsidRPr="001D69E4" w:rsidRDefault="001D69E4" w:rsidP="001D69E4">
            <w:pPr>
              <w:spacing w:after="0" w:line="240" w:lineRule="auto"/>
              <w:jc w:val="right"/>
              <w:rPr>
                <w:rFonts w:ascii="Calibri" w:eastAsia="Times New Roman" w:hAnsi="Calibri" w:cs="Calibri"/>
                <w:color w:val="000000"/>
              </w:rPr>
            </w:pPr>
            <w:r w:rsidRPr="001D69E4">
              <w:rPr>
                <w:rFonts w:ascii="Calibri" w:eastAsia="Times New Roman" w:hAnsi="Calibri" w:cs="Calibri"/>
                <w:color w:val="000000"/>
              </w:rPr>
              <w:t>15</w:t>
            </w:r>
          </w:p>
        </w:tc>
        <w:tc>
          <w:tcPr>
            <w:tcW w:w="1205" w:type="dxa"/>
            <w:tcBorders>
              <w:top w:val="nil"/>
              <w:left w:val="nil"/>
              <w:bottom w:val="single" w:sz="4" w:space="0" w:color="auto"/>
              <w:right w:val="single" w:sz="4" w:space="0" w:color="auto"/>
            </w:tcBorders>
            <w:shd w:val="clear" w:color="auto" w:fill="auto"/>
            <w:noWrap/>
            <w:vAlign w:val="bottom"/>
            <w:hideMark/>
          </w:tcPr>
          <w:p w14:paraId="1EEB6B7E" w14:textId="77777777" w:rsidR="001D69E4" w:rsidRPr="001D69E4" w:rsidRDefault="001D69E4" w:rsidP="001D69E4">
            <w:pPr>
              <w:spacing w:after="0" w:line="240" w:lineRule="auto"/>
              <w:jc w:val="right"/>
              <w:rPr>
                <w:rFonts w:ascii="Calibri" w:eastAsia="Times New Roman" w:hAnsi="Calibri" w:cs="Calibri"/>
                <w:color w:val="000000"/>
              </w:rPr>
            </w:pPr>
            <w:r w:rsidRPr="001D69E4">
              <w:rPr>
                <w:rFonts w:ascii="Calibri" w:eastAsia="Times New Roman" w:hAnsi="Calibri" w:cs="Calibri"/>
                <w:color w:val="000000"/>
              </w:rPr>
              <w:t>30-Apr-18</w:t>
            </w:r>
          </w:p>
        </w:tc>
      </w:tr>
      <w:tr w:rsidR="00FB3353" w:rsidRPr="001D69E4" w14:paraId="3B28B13E" w14:textId="77777777" w:rsidTr="00FB3353">
        <w:trPr>
          <w:trHeight w:val="197"/>
        </w:trPr>
        <w:tc>
          <w:tcPr>
            <w:tcW w:w="555" w:type="dxa"/>
            <w:tcBorders>
              <w:top w:val="nil"/>
              <w:left w:val="single" w:sz="4" w:space="0" w:color="auto"/>
              <w:bottom w:val="single" w:sz="4" w:space="0" w:color="auto"/>
              <w:right w:val="single" w:sz="4" w:space="0" w:color="auto"/>
            </w:tcBorders>
            <w:shd w:val="clear" w:color="auto" w:fill="auto"/>
            <w:noWrap/>
            <w:vAlign w:val="bottom"/>
            <w:hideMark/>
          </w:tcPr>
          <w:p w14:paraId="11D69228" w14:textId="77777777" w:rsidR="001D69E4" w:rsidRPr="001D69E4" w:rsidRDefault="001D69E4" w:rsidP="001D69E4">
            <w:pPr>
              <w:spacing w:after="0" w:line="240" w:lineRule="auto"/>
              <w:jc w:val="right"/>
              <w:rPr>
                <w:rFonts w:ascii="Calibri" w:eastAsia="Times New Roman" w:hAnsi="Calibri" w:cs="Calibri"/>
                <w:color w:val="000000"/>
              </w:rPr>
            </w:pPr>
            <w:r w:rsidRPr="001D69E4">
              <w:rPr>
                <w:rFonts w:ascii="Calibri" w:eastAsia="Times New Roman" w:hAnsi="Calibri" w:cs="Calibri"/>
                <w:color w:val="000000"/>
              </w:rPr>
              <w:t>5</w:t>
            </w:r>
          </w:p>
        </w:tc>
        <w:tc>
          <w:tcPr>
            <w:tcW w:w="2520" w:type="dxa"/>
            <w:tcBorders>
              <w:top w:val="nil"/>
              <w:left w:val="nil"/>
              <w:bottom w:val="single" w:sz="4" w:space="0" w:color="auto"/>
              <w:right w:val="single" w:sz="4" w:space="0" w:color="auto"/>
            </w:tcBorders>
            <w:shd w:val="clear" w:color="auto" w:fill="auto"/>
            <w:vAlign w:val="bottom"/>
            <w:hideMark/>
          </w:tcPr>
          <w:p w14:paraId="6FB1B27D" w14:textId="77777777" w:rsidR="001D69E4" w:rsidRPr="001D69E4" w:rsidRDefault="00FB3353" w:rsidP="001D69E4">
            <w:pPr>
              <w:spacing w:after="0" w:line="240" w:lineRule="auto"/>
              <w:rPr>
                <w:rFonts w:ascii="Calibri" w:eastAsia="Times New Roman" w:hAnsi="Calibri" w:cs="Calibri"/>
                <w:color w:val="000000"/>
              </w:rPr>
            </w:pPr>
            <w:r>
              <w:rPr>
                <w:rFonts w:ascii="Calibri" w:eastAsia="Times New Roman" w:hAnsi="Calibri" w:cs="Calibri"/>
                <w:color w:val="000000"/>
              </w:rPr>
              <w:t>Computation</w:t>
            </w:r>
            <w:r w:rsidR="001D69E4" w:rsidRPr="001D69E4">
              <w:rPr>
                <w:rFonts w:ascii="Calibri" w:eastAsia="Times New Roman" w:hAnsi="Calibri" w:cs="Calibri"/>
                <w:color w:val="000000"/>
              </w:rPr>
              <w:t xml:space="preserve"> Start Date + 90 Business Days</w:t>
            </w:r>
          </w:p>
        </w:tc>
        <w:tc>
          <w:tcPr>
            <w:tcW w:w="1763" w:type="dxa"/>
            <w:tcBorders>
              <w:top w:val="nil"/>
              <w:left w:val="nil"/>
              <w:bottom w:val="single" w:sz="4" w:space="0" w:color="auto"/>
              <w:right w:val="single" w:sz="4" w:space="0" w:color="auto"/>
            </w:tcBorders>
            <w:shd w:val="clear" w:color="auto" w:fill="auto"/>
            <w:vAlign w:val="bottom"/>
            <w:hideMark/>
          </w:tcPr>
          <w:p w14:paraId="0F195AD3" w14:textId="77777777" w:rsidR="001D69E4" w:rsidRPr="001D69E4" w:rsidRDefault="001D69E4" w:rsidP="001D69E4">
            <w:pPr>
              <w:spacing w:after="0" w:line="240" w:lineRule="auto"/>
              <w:rPr>
                <w:rFonts w:ascii="Calibri" w:eastAsia="Times New Roman" w:hAnsi="Calibri" w:cs="Calibri"/>
                <w:color w:val="000000"/>
              </w:rPr>
            </w:pPr>
            <w:r w:rsidRPr="001D69E4">
              <w:rPr>
                <w:rFonts w:ascii="Calibri" w:eastAsia="Times New Roman" w:hAnsi="Calibri" w:cs="Calibri"/>
                <w:color w:val="000000"/>
              </w:rPr>
              <w:t>Start Date + 15 Business Days</w:t>
            </w:r>
          </w:p>
        </w:tc>
        <w:tc>
          <w:tcPr>
            <w:tcW w:w="1207" w:type="dxa"/>
            <w:tcBorders>
              <w:top w:val="nil"/>
              <w:left w:val="nil"/>
              <w:bottom w:val="single" w:sz="4" w:space="0" w:color="auto"/>
              <w:right w:val="single" w:sz="4" w:space="0" w:color="auto"/>
            </w:tcBorders>
            <w:shd w:val="clear" w:color="auto" w:fill="auto"/>
            <w:noWrap/>
            <w:vAlign w:val="bottom"/>
            <w:hideMark/>
          </w:tcPr>
          <w:p w14:paraId="5ABE1C67" w14:textId="77777777" w:rsidR="001D69E4" w:rsidRPr="001D69E4" w:rsidRDefault="001D69E4" w:rsidP="001D69E4">
            <w:pPr>
              <w:spacing w:after="0" w:line="240" w:lineRule="auto"/>
              <w:jc w:val="right"/>
              <w:rPr>
                <w:rFonts w:ascii="Calibri" w:eastAsia="Times New Roman" w:hAnsi="Calibri" w:cs="Calibri"/>
                <w:color w:val="000000"/>
              </w:rPr>
            </w:pPr>
            <w:r w:rsidRPr="001D69E4">
              <w:rPr>
                <w:rFonts w:ascii="Calibri" w:eastAsia="Times New Roman" w:hAnsi="Calibri" w:cs="Calibri"/>
                <w:color w:val="000000"/>
              </w:rPr>
              <w:t>1-Jan-18</w:t>
            </w:r>
          </w:p>
        </w:tc>
        <w:tc>
          <w:tcPr>
            <w:tcW w:w="712" w:type="dxa"/>
            <w:tcBorders>
              <w:top w:val="nil"/>
              <w:left w:val="nil"/>
              <w:bottom w:val="single" w:sz="4" w:space="0" w:color="auto"/>
              <w:right w:val="single" w:sz="4" w:space="0" w:color="auto"/>
            </w:tcBorders>
            <w:shd w:val="clear" w:color="auto" w:fill="auto"/>
            <w:noWrap/>
            <w:vAlign w:val="bottom"/>
            <w:hideMark/>
          </w:tcPr>
          <w:p w14:paraId="4A548DC2" w14:textId="77777777" w:rsidR="001D69E4" w:rsidRPr="001D69E4" w:rsidRDefault="001D69E4" w:rsidP="001D69E4">
            <w:pPr>
              <w:spacing w:after="0" w:line="240" w:lineRule="auto"/>
              <w:jc w:val="right"/>
              <w:rPr>
                <w:rFonts w:ascii="Calibri" w:eastAsia="Times New Roman" w:hAnsi="Calibri" w:cs="Calibri"/>
                <w:color w:val="000000"/>
              </w:rPr>
            </w:pPr>
            <w:r w:rsidRPr="001D69E4">
              <w:rPr>
                <w:rFonts w:ascii="Calibri" w:eastAsia="Times New Roman" w:hAnsi="Calibri" w:cs="Calibri"/>
                <w:color w:val="000000"/>
              </w:rPr>
              <w:t>90</w:t>
            </w:r>
          </w:p>
        </w:tc>
        <w:tc>
          <w:tcPr>
            <w:tcW w:w="1268" w:type="dxa"/>
            <w:tcBorders>
              <w:top w:val="nil"/>
              <w:left w:val="nil"/>
              <w:bottom w:val="single" w:sz="4" w:space="0" w:color="auto"/>
              <w:right w:val="single" w:sz="4" w:space="0" w:color="auto"/>
            </w:tcBorders>
            <w:shd w:val="clear" w:color="auto" w:fill="auto"/>
            <w:noWrap/>
            <w:vAlign w:val="bottom"/>
            <w:hideMark/>
          </w:tcPr>
          <w:p w14:paraId="28CF2C5C" w14:textId="77777777" w:rsidR="001D69E4" w:rsidRPr="001D69E4" w:rsidRDefault="001D69E4" w:rsidP="001D69E4">
            <w:pPr>
              <w:spacing w:after="0" w:line="240" w:lineRule="auto"/>
              <w:jc w:val="right"/>
              <w:rPr>
                <w:rFonts w:ascii="Calibri" w:eastAsia="Times New Roman" w:hAnsi="Calibri" w:cs="Calibri"/>
                <w:color w:val="000000"/>
              </w:rPr>
            </w:pPr>
            <w:r w:rsidRPr="001D69E4">
              <w:rPr>
                <w:rFonts w:ascii="Calibri" w:eastAsia="Times New Roman" w:hAnsi="Calibri" w:cs="Calibri"/>
                <w:color w:val="000000"/>
              </w:rPr>
              <w:t>7-May-18</w:t>
            </w:r>
          </w:p>
        </w:tc>
        <w:tc>
          <w:tcPr>
            <w:tcW w:w="630" w:type="dxa"/>
            <w:tcBorders>
              <w:top w:val="nil"/>
              <w:left w:val="nil"/>
              <w:bottom w:val="single" w:sz="4" w:space="0" w:color="auto"/>
              <w:right w:val="single" w:sz="4" w:space="0" w:color="auto"/>
            </w:tcBorders>
            <w:shd w:val="clear" w:color="auto" w:fill="auto"/>
            <w:noWrap/>
            <w:vAlign w:val="bottom"/>
            <w:hideMark/>
          </w:tcPr>
          <w:p w14:paraId="2EE599F1" w14:textId="77777777" w:rsidR="001D69E4" w:rsidRPr="001D69E4" w:rsidRDefault="001D69E4" w:rsidP="001D69E4">
            <w:pPr>
              <w:spacing w:after="0" w:line="240" w:lineRule="auto"/>
              <w:jc w:val="right"/>
              <w:rPr>
                <w:rFonts w:ascii="Calibri" w:eastAsia="Times New Roman" w:hAnsi="Calibri" w:cs="Calibri"/>
                <w:color w:val="000000"/>
              </w:rPr>
            </w:pPr>
            <w:r w:rsidRPr="001D69E4">
              <w:rPr>
                <w:rFonts w:ascii="Calibri" w:eastAsia="Times New Roman" w:hAnsi="Calibri" w:cs="Calibri"/>
                <w:color w:val="000000"/>
              </w:rPr>
              <w:t>15</w:t>
            </w:r>
          </w:p>
        </w:tc>
        <w:tc>
          <w:tcPr>
            <w:tcW w:w="1205" w:type="dxa"/>
            <w:tcBorders>
              <w:top w:val="nil"/>
              <w:left w:val="nil"/>
              <w:bottom w:val="single" w:sz="4" w:space="0" w:color="auto"/>
              <w:right w:val="single" w:sz="4" w:space="0" w:color="auto"/>
            </w:tcBorders>
            <w:shd w:val="clear" w:color="auto" w:fill="auto"/>
            <w:noWrap/>
            <w:vAlign w:val="bottom"/>
            <w:hideMark/>
          </w:tcPr>
          <w:p w14:paraId="394F8832" w14:textId="77777777" w:rsidR="001D69E4" w:rsidRPr="001D69E4" w:rsidRDefault="001D69E4" w:rsidP="001D69E4">
            <w:pPr>
              <w:spacing w:after="0" w:line="240" w:lineRule="auto"/>
              <w:jc w:val="right"/>
              <w:rPr>
                <w:rFonts w:ascii="Calibri" w:eastAsia="Times New Roman" w:hAnsi="Calibri" w:cs="Calibri"/>
                <w:color w:val="000000"/>
              </w:rPr>
            </w:pPr>
            <w:r w:rsidRPr="001D69E4">
              <w:rPr>
                <w:rFonts w:ascii="Calibri" w:eastAsia="Times New Roman" w:hAnsi="Calibri" w:cs="Calibri"/>
                <w:color w:val="000000"/>
              </w:rPr>
              <w:t>28-May-18</w:t>
            </w:r>
          </w:p>
        </w:tc>
      </w:tr>
      <w:tr w:rsidR="00FB3353" w:rsidRPr="001D69E4" w14:paraId="24AB5383" w14:textId="77777777" w:rsidTr="00FB3353">
        <w:trPr>
          <w:trHeight w:val="188"/>
        </w:trPr>
        <w:tc>
          <w:tcPr>
            <w:tcW w:w="555" w:type="dxa"/>
            <w:tcBorders>
              <w:top w:val="nil"/>
              <w:left w:val="single" w:sz="4" w:space="0" w:color="auto"/>
              <w:bottom w:val="single" w:sz="4" w:space="0" w:color="auto"/>
              <w:right w:val="single" w:sz="4" w:space="0" w:color="auto"/>
            </w:tcBorders>
            <w:shd w:val="clear" w:color="auto" w:fill="auto"/>
            <w:noWrap/>
            <w:vAlign w:val="bottom"/>
            <w:hideMark/>
          </w:tcPr>
          <w:p w14:paraId="23247184" w14:textId="77777777" w:rsidR="001D69E4" w:rsidRPr="001D69E4" w:rsidRDefault="001D69E4" w:rsidP="001D69E4">
            <w:pPr>
              <w:spacing w:after="0" w:line="240" w:lineRule="auto"/>
              <w:jc w:val="right"/>
              <w:rPr>
                <w:rFonts w:ascii="Calibri" w:eastAsia="Times New Roman" w:hAnsi="Calibri" w:cs="Calibri"/>
                <w:color w:val="000000"/>
              </w:rPr>
            </w:pPr>
            <w:r w:rsidRPr="001D69E4">
              <w:rPr>
                <w:rFonts w:ascii="Calibri" w:eastAsia="Times New Roman" w:hAnsi="Calibri" w:cs="Calibri"/>
                <w:color w:val="000000"/>
              </w:rPr>
              <w:t>6</w:t>
            </w:r>
          </w:p>
        </w:tc>
        <w:tc>
          <w:tcPr>
            <w:tcW w:w="2520" w:type="dxa"/>
            <w:tcBorders>
              <w:top w:val="nil"/>
              <w:left w:val="nil"/>
              <w:bottom w:val="single" w:sz="4" w:space="0" w:color="auto"/>
              <w:right w:val="single" w:sz="4" w:space="0" w:color="auto"/>
            </w:tcBorders>
            <w:shd w:val="clear" w:color="auto" w:fill="auto"/>
            <w:vAlign w:val="bottom"/>
            <w:hideMark/>
          </w:tcPr>
          <w:p w14:paraId="48238E33" w14:textId="77777777" w:rsidR="001D69E4" w:rsidRPr="001D69E4" w:rsidRDefault="00FB3353" w:rsidP="001D69E4">
            <w:pPr>
              <w:spacing w:after="0" w:line="240" w:lineRule="auto"/>
              <w:rPr>
                <w:rFonts w:ascii="Calibri" w:eastAsia="Times New Roman" w:hAnsi="Calibri" w:cs="Calibri"/>
                <w:color w:val="000000"/>
              </w:rPr>
            </w:pPr>
            <w:r>
              <w:rPr>
                <w:rFonts w:ascii="Calibri" w:eastAsia="Times New Roman" w:hAnsi="Calibri" w:cs="Calibri"/>
                <w:color w:val="000000"/>
              </w:rPr>
              <w:t>Computation</w:t>
            </w:r>
            <w:r w:rsidR="001D69E4" w:rsidRPr="001D69E4">
              <w:rPr>
                <w:rFonts w:ascii="Calibri" w:eastAsia="Times New Roman" w:hAnsi="Calibri" w:cs="Calibri"/>
                <w:color w:val="000000"/>
              </w:rPr>
              <w:t xml:space="preserve"> Start Date + 110 Business Days</w:t>
            </w:r>
          </w:p>
        </w:tc>
        <w:tc>
          <w:tcPr>
            <w:tcW w:w="1763" w:type="dxa"/>
            <w:tcBorders>
              <w:top w:val="nil"/>
              <w:left w:val="nil"/>
              <w:bottom w:val="single" w:sz="4" w:space="0" w:color="auto"/>
              <w:right w:val="single" w:sz="4" w:space="0" w:color="auto"/>
            </w:tcBorders>
            <w:shd w:val="clear" w:color="auto" w:fill="auto"/>
            <w:vAlign w:val="bottom"/>
            <w:hideMark/>
          </w:tcPr>
          <w:p w14:paraId="17130BAD" w14:textId="77777777" w:rsidR="001D69E4" w:rsidRPr="001D69E4" w:rsidRDefault="001D69E4" w:rsidP="001D69E4">
            <w:pPr>
              <w:spacing w:after="0" w:line="240" w:lineRule="auto"/>
              <w:rPr>
                <w:rFonts w:ascii="Calibri" w:eastAsia="Times New Roman" w:hAnsi="Calibri" w:cs="Calibri"/>
                <w:color w:val="000000"/>
              </w:rPr>
            </w:pPr>
            <w:r w:rsidRPr="001D69E4">
              <w:rPr>
                <w:rFonts w:ascii="Calibri" w:eastAsia="Times New Roman" w:hAnsi="Calibri" w:cs="Calibri"/>
                <w:color w:val="000000"/>
              </w:rPr>
              <w:t>Start Date + 15 Business Days</w:t>
            </w:r>
          </w:p>
        </w:tc>
        <w:tc>
          <w:tcPr>
            <w:tcW w:w="1207" w:type="dxa"/>
            <w:tcBorders>
              <w:top w:val="nil"/>
              <w:left w:val="nil"/>
              <w:bottom w:val="single" w:sz="4" w:space="0" w:color="auto"/>
              <w:right w:val="single" w:sz="4" w:space="0" w:color="auto"/>
            </w:tcBorders>
            <w:shd w:val="clear" w:color="auto" w:fill="auto"/>
            <w:noWrap/>
            <w:vAlign w:val="bottom"/>
            <w:hideMark/>
          </w:tcPr>
          <w:p w14:paraId="50B3BAD2" w14:textId="77777777" w:rsidR="001D69E4" w:rsidRPr="001D69E4" w:rsidRDefault="001D69E4" w:rsidP="001D69E4">
            <w:pPr>
              <w:spacing w:after="0" w:line="240" w:lineRule="auto"/>
              <w:jc w:val="right"/>
              <w:rPr>
                <w:rFonts w:ascii="Calibri" w:eastAsia="Times New Roman" w:hAnsi="Calibri" w:cs="Calibri"/>
                <w:color w:val="000000"/>
              </w:rPr>
            </w:pPr>
            <w:r w:rsidRPr="001D69E4">
              <w:rPr>
                <w:rFonts w:ascii="Calibri" w:eastAsia="Times New Roman" w:hAnsi="Calibri" w:cs="Calibri"/>
                <w:color w:val="000000"/>
              </w:rPr>
              <w:t>1-Jan-18</w:t>
            </w:r>
          </w:p>
        </w:tc>
        <w:tc>
          <w:tcPr>
            <w:tcW w:w="712" w:type="dxa"/>
            <w:tcBorders>
              <w:top w:val="nil"/>
              <w:left w:val="nil"/>
              <w:bottom w:val="single" w:sz="4" w:space="0" w:color="auto"/>
              <w:right w:val="single" w:sz="4" w:space="0" w:color="auto"/>
            </w:tcBorders>
            <w:shd w:val="clear" w:color="auto" w:fill="auto"/>
            <w:noWrap/>
            <w:vAlign w:val="bottom"/>
            <w:hideMark/>
          </w:tcPr>
          <w:p w14:paraId="1A12F55D" w14:textId="77777777" w:rsidR="001D69E4" w:rsidRPr="001D69E4" w:rsidRDefault="001D69E4" w:rsidP="001D69E4">
            <w:pPr>
              <w:spacing w:after="0" w:line="240" w:lineRule="auto"/>
              <w:jc w:val="right"/>
              <w:rPr>
                <w:rFonts w:ascii="Calibri" w:eastAsia="Times New Roman" w:hAnsi="Calibri" w:cs="Calibri"/>
                <w:color w:val="000000"/>
              </w:rPr>
            </w:pPr>
            <w:r w:rsidRPr="001D69E4">
              <w:rPr>
                <w:rFonts w:ascii="Calibri" w:eastAsia="Times New Roman" w:hAnsi="Calibri" w:cs="Calibri"/>
                <w:color w:val="000000"/>
              </w:rPr>
              <w:t>110</w:t>
            </w:r>
          </w:p>
        </w:tc>
        <w:tc>
          <w:tcPr>
            <w:tcW w:w="1268" w:type="dxa"/>
            <w:tcBorders>
              <w:top w:val="nil"/>
              <w:left w:val="nil"/>
              <w:bottom w:val="single" w:sz="4" w:space="0" w:color="auto"/>
              <w:right w:val="single" w:sz="4" w:space="0" w:color="auto"/>
            </w:tcBorders>
            <w:shd w:val="clear" w:color="auto" w:fill="auto"/>
            <w:noWrap/>
            <w:vAlign w:val="bottom"/>
            <w:hideMark/>
          </w:tcPr>
          <w:p w14:paraId="645BB9EA" w14:textId="77777777" w:rsidR="001D69E4" w:rsidRPr="001D69E4" w:rsidRDefault="001D69E4" w:rsidP="001D69E4">
            <w:pPr>
              <w:spacing w:after="0" w:line="240" w:lineRule="auto"/>
              <w:jc w:val="right"/>
              <w:rPr>
                <w:rFonts w:ascii="Calibri" w:eastAsia="Times New Roman" w:hAnsi="Calibri" w:cs="Calibri"/>
                <w:color w:val="000000"/>
              </w:rPr>
            </w:pPr>
            <w:r w:rsidRPr="001D69E4">
              <w:rPr>
                <w:rFonts w:ascii="Calibri" w:eastAsia="Times New Roman" w:hAnsi="Calibri" w:cs="Calibri"/>
                <w:color w:val="000000"/>
              </w:rPr>
              <w:t>4-Jun-18</w:t>
            </w:r>
          </w:p>
        </w:tc>
        <w:tc>
          <w:tcPr>
            <w:tcW w:w="630" w:type="dxa"/>
            <w:tcBorders>
              <w:top w:val="nil"/>
              <w:left w:val="nil"/>
              <w:bottom w:val="single" w:sz="4" w:space="0" w:color="auto"/>
              <w:right w:val="single" w:sz="4" w:space="0" w:color="auto"/>
            </w:tcBorders>
            <w:shd w:val="clear" w:color="auto" w:fill="auto"/>
            <w:noWrap/>
            <w:vAlign w:val="bottom"/>
            <w:hideMark/>
          </w:tcPr>
          <w:p w14:paraId="2DF82AA3" w14:textId="77777777" w:rsidR="001D69E4" w:rsidRPr="001D69E4" w:rsidRDefault="001D69E4" w:rsidP="001D69E4">
            <w:pPr>
              <w:spacing w:after="0" w:line="240" w:lineRule="auto"/>
              <w:jc w:val="right"/>
              <w:rPr>
                <w:rFonts w:ascii="Calibri" w:eastAsia="Times New Roman" w:hAnsi="Calibri" w:cs="Calibri"/>
                <w:color w:val="000000"/>
              </w:rPr>
            </w:pPr>
            <w:r w:rsidRPr="001D69E4">
              <w:rPr>
                <w:rFonts w:ascii="Calibri" w:eastAsia="Times New Roman" w:hAnsi="Calibri" w:cs="Calibri"/>
                <w:color w:val="000000"/>
              </w:rPr>
              <w:t>15</w:t>
            </w:r>
          </w:p>
        </w:tc>
        <w:tc>
          <w:tcPr>
            <w:tcW w:w="1205" w:type="dxa"/>
            <w:tcBorders>
              <w:top w:val="nil"/>
              <w:left w:val="nil"/>
              <w:bottom w:val="single" w:sz="4" w:space="0" w:color="auto"/>
              <w:right w:val="single" w:sz="4" w:space="0" w:color="auto"/>
            </w:tcBorders>
            <w:shd w:val="clear" w:color="auto" w:fill="auto"/>
            <w:noWrap/>
            <w:vAlign w:val="bottom"/>
            <w:hideMark/>
          </w:tcPr>
          <w:p w14:paraId="248886E2" w14:textId="77777777" w:rsidR="001D69E4" w:rsidRPr="001D69E4" w:rsidRDefault="001D69E4" w:rsidP="001D69E4">
            <w:pPr>
              <w:spacing w:after="0" w:line="240" w:lineRule="auto"/>
              <w:jc w:val="right"/>
              <w:rPr>
                <w:rFonts w:ascii="Calibri" w:eastAsia="Times New Roman" w:hAnsi="Calibri" w:cs="Calibri"/>
                <w:color w:val="000000"/>
              </w:rPr>
            </w:pPr>
            <w:r w:rsidRPr="001D69E4">
              <w:rPr>
                <w:rFonts w:ascii="Calibri" w:eastAsia="Times New Roman" w:hAnsi="Calibri" w:cs="Calibri"/>
                <w:color w:val="000000"/>
              </w:rPr>
              <w:t>25-Jun-18</w:t>
            </w:r>
          </w:p>
        </w:tc>
      </w:tr>
      <w:tr w:rsidR="00FB3353" w:rsidRPr="001D69E4" w14:paraId="7B9FDC9E" w14:textId="77777777" w:rsidTr="00FB3353">
        <w:trPr>
          <w:trHeight w:val="557"/>
        </w:trPr>
        <w:tc>
          <w:tcPr>
            <w:tcW w:w="555" w:type="dxa"/>
            <w:tcBorders>
              <w:top w:val="nil"/>
              <w:left w:val="single" w:sz="4" w:space="0" w:color="auto"/>
              <w:bottom w:val="single" w:sz="4" w:space="0" w:color="auto"/>
              <w:right w:val="single" w:sz="4" w:space="0" w:color="auto"/>
            </w:tcBorders>
            <w:shd w:val="clear" w:color="auto" w:fill="auto"/>
            <w:noWrap/>
            <w:vAlign w:val="bottom"/>
            <w:hideMark/>
          </w:tcPr>
          <w:p w14:paraId="5BAF8009" w14:textId="77777777" w:rsidR="001D69E4" w:rsidRPr="001D69E4" w:rsidRDefault="001D69E4" w:rsidP="001D69E4">
            <w:pPr>
              <w:spacing w:after="0" w:line="240" w:lineRule="auto"/>
              <w:jc w:val="right"/>
              <w:rPr>
                <w:rFonts w:ascii="Calibri" w:eastAsia="Times New Roman" w:hAnsi="Calibri" w:cs="Calibri"/>
                <w:color w:val="000000"/>
              </w:rPr>
            </w:pPr>
            <w:r w:rsidRPr="001D69E4">
              <w:rPr>
                <w:rFonts w:ascii="Calibri" w:eastAsia="Times New Roman" w:hAnsi="Calibri" w:cs="Calibri"/>
                <w:color w:val="000000"/>
              </w:rPr>
              <w:t>7</w:t>
            </w:r>
          </w:p>
        </w:tc>
        <w:tc>
          <w:tcPr>
            <w:tcW w:w="2520" w:type="dxa"/>
            <w:tcBorders>
              <w:top w:val="nil"/>
              <w:left w:val="nil"/>
              <w:bottom w:val="single" w:sz="4" w:space="0" w:color="auto"/>
              <w:right w:val="single" w:sz="4" w:space="0" w:color="auto"/>
            </w:tcBorders>
            <w:shd w:val="clear" w:color="auto" w:fill="auto"/>
            <w:vAlign w:val="bottom"/>
            <w:hideMark/>
          </w:tcPr>
          <w:p w14:paraId="76CFC2FE" w14:textId="77777777" w:rsidR="001D69E4" w:rsidRPr="001D69E4" w:rsidRDefault="00FB3353" w:rsidP="001D69E4">
            <w:pPr>
              <w:spacing w:after="0" w:line="240" w:lineRule="auto"/>
              <w:rPr>
                <w:rFonts w:ascii="Calibri" w:eastAsia="Times New Roman" w:hAnsi="Calibri" w:cs="Calibri"/>
                <w:color w:val="000000"/>
              </w:rPr>
            </w:pPr>
            <w:r>
              <w:rPr>
                <w:rFonts w:ascii="Calibri" w:eastAsia="Times New Roman" w:hAnsi="Calibri" w:cs="Calibri"/>
                <w:color w:val="000000"/>
              </w:rPr>
              <w:t>Computation</w:t>
            </w:r>
            <w:r w:rsidR="001D69E4" w:rsidRPr="001D69E4">
              <w:rPr>
                <w:rFonts w:ascii="Calibri" w:eastAsia="Times New Roman" w:hAnsi="Calibri" w:cs="Calibri"/>
                <w:color w:val="000000"/>
              </w:rPr>
              <w:t xml:space="preserve"> Start Date + 130 Business Days</w:t>
            </w:r>
          </w:p>
        </w:tc>
        <w:tc>
          <w:tcPr>
            <w:tcW w:w="1763" w:type="dxa"/>
            <w:tcBorders>
              <w:top w:val="nil"/>
              <w:left w:val="nil"/>
              <w:bottom w:val="single" w:sz="4" w:space="0" w:color="auto"/>
              <w:right w:val="single" w:sz="4" w:space="0" w:color="auto"/>
            </w:tcBorders>
            <w:shd w:val="clear" w:color="auto" w:fill="auto"/>
            <w:vAlign w:val="bottom"/>
            <w:hideMark/>
          </w:tcPr>
          <w:p w14:paraId="1B786F6E" w14:textId="77777777" w:rsidR="001D69E4" w:rsidRPr="001D69E4" w:rsidRDefault="001D69E4" w:rsidP="001D69E4">
            <w:pPr>
              <w:spacing w:after="0" w:line="240" w:lineRule="auto"/>
              <w:rPr>
                <w:rFonts w:ascii="Calibri" w:eastAsia="Times New Roman" w:hAnsi="Calibri" w:cs="Calibri"/>
                <w:color w:val="000000"/>
              </w:rPr>
            </w:pPr>
            <w:r w:rsidRPr="001D69E4">
              <w:rPr>
                <w:rFonts w:ascii="Calibri" w:eastAsia="Times New Roman" w:hAnsi="Calibri" w:cs="Calibri"/>
                <w:color w:val="000000"/>
              </w:rPr>
              <w:t>Start Date + 15 Business Days</w:t>
            </w:r>
          </w:p>
        </w:tc>
        <w:tc>
          <w:tcPr>
            <w:tcW w:w="1207" w:type="dxa"/>
            <w:tcBorders>
              <w:top w:val="nil"/>
              <w:left w:val="nil"/>
              <w:bottom w:val="single" w:sz="4" w:space="0" w:color="auto"/>
              <w:right w:val="single" w:sz="4" w:space="0" w:color="auto"/>
            </w:tcBorders>
            <w:shd w:val="clear" w:color="auto" w:fill="auto"/>
            <w:noWrap/>
            <w:vAlign w:val="bottom"/>
            <w:hideMark/>
          </w:tcPr>
          <w:p w14:paraId="76578AD3" w14:textId="77777777" w:rsidR="001D69E4" w:rsidRPr="001D69E4" w:rsidRDefault="001D69E4" w:rsidP="001D69E4">
            <w:pPr>
              <w:spacing w:after="0" w:line="240" w:lineRule="auto"/>
              <w:jc w:val="right"/>
              <w:rPr>
                <w:rFonts w:ascii="Calibri" w:eastAsia="Times New Roman" w:hAnsi="Calibri" w:cs="Calibri"/>
                <w:color w:val="000000"/>
              </w:rPr>
            </w:pPr>
            <w:r w:rsidRPr="001D69E4">
              <w:rPr>
                <w:rFonts w:ascii="Calibri" w:eastAsia="Times New Roman" w:hAnsi="Calibri" w:cs="Calibri"/>
                <w:color w:val="000000"/>
              </w:rPr>
              <w:t>1-Jan-18</w:t>
            </w:r>
          </w:p>
        </w:tc>
        <w:tc>
          <w:tcPr>
            <w:tcW w:w="712" w:type="dxa"/>
            <w:tcBorders>
              <w:top w:val="nil"/>
              <w:left w:val="nil"/>
              <w:bottom w:val="single" w:sz="4" w:space="0" w:color="auto"/>
              <w:right w:val="single" w:sz="4" w:space="0" w:color="auto"/>
            </w:tcBorders>
            <w:shd w:val="clear" w:color="auto" w:fill="auto"/>
            <w:noWrap/>
            <w:vAlign w:val="bottom"/>
            <w:hideMark/>
          </w:tcPr>
          <w:p w14:paraId="1775C5E1" w14:textId="77777777" w:rsidR="001D69E4" w:rsidRPr="001D69E4" w:rsidRDefault="001D69E4" w:rsidP="001D69E4">
            <w:pPr>
              <w:spacing w:after="0" w:line="240" w:lineRule="auto"/>
              <w:jc w:val="right"/>
              <w:rPr>
                <w:rFonts w:ascii="Calibri" w:eastAsia="Times New Roman" w:hAnsi="Calibri" w:cs="Calibri"/>
                <w:color w:val="000000"/>
              </w:rPr>
            </w:pPr>
            <w:r w:rsidRPr="001D69E4">
              <w:rPr>
                <w:rFonts w:ascii="Calibri" w:eastAsia="Times New Roman" w:hAnsi="Calibri" w:cs="Calibri"/>
                <w:color w:val="000000"/>
              </w:rPr>
              <w:t>130</w:t>
            </w:r>
          </w:p>
        </w:tc>
        <w:tc>
          <w:tcPr>
            <w:tcW w:w="1268" w:type="dxa"/>
            <w:tcBorders>
              <w:top w:val="nil"/>
              <w:left w:val="nil"/>
              <w:bottom w:val="single" w:sz="4" w:space="0" w:color="auto"/>
              <w:right w:val="single" w:sz="4" w:space="0" w:color="auto"/>
            </w:tcBorders>
            <w:shd w:val="clear" w:color="auto" w:fill="auto"/>
            <w:noWrap/>
            <w:vAlign w:val="bottom"/>
            <w:hideMark/>
          </w:tcPr>
          <w:p w14:paraId="1C34FAB8" w14:textId="77777777" w:rsidR="001D69E4" w:rsidRPr="001D69E4" w:rsidRDefault="001D69E4" w:rsidP="001D69E4">
            <w:pPr>
              <w:spacing w:after="0" w:line="240" w:lineRule="auto"/>
              <w:jc w:val="right"/>
              <w:rPr>
                <w:rFonts w:ascii="Calibri" w:eastAsia="Times New Roman" w:hAnsi="Calibri" w:cs="Calibri"/>
                <w:color w:val="000000"/>
              </w:rPr>
            </w:pPr>
            <w:r w:rsidRPr="001D69E4">
              <w:rPr>
                <w:rFonts w:ascii="Calibri" w:eastAsia="Times New Roman" w:hAnsi="Calibri" w:cs="Calibri"/>
                <w:color w:val="000000"/>
              </w:rPr>
              <w:t>2-Jul-18</w:t>
            </w:r>
          </w:p>
        </w:tc>
        <w:tc>
          <w:tcPr>
            <w:tcW w:w="630" w:type="dxa"/>
            <w:tcBorders>
              <w:top w:val="nil"/>
              <w:left w:val="nil"/>
              <w:bottom w:val="single" w:sz="4" w:space="0" w:color="auto"/>
              <w:right w:val="single" w:sz="4" w:space="0" w:color="auto"/>
            </w:tcBorders>
            <w:shd w:val="clear" w:color="auto" w:fill="auto"/>
            <w:noWrap/>
            <w:vAlign w:val="bottom"/>
            <w:hideMark/>
          </w:tcPr>
          <w:p w14:paraId="37831E3D" w14:textId="77777777" w:rsidR="001D69E4" w:rsidRPr="001D69E4" w:rsidRDefault="001D69E4" w:rsidP="001D69E4">
            <w:pPr>
              <w:spacing w:after="0" w:line="240" w:lineRule="auto"/>
              <w:jc w:val="right"/>
              <w:rPr>
                <w:rFonts w:ascii="Calibri" w:eastAsia="Times New Roman" w:hAnsi="Calibri" w:cs="Calibri"/>
                <w:color w:val="000000"/>
              </w:rPr>
            </w:pPr>
            <w:r w:rsidRPr="001D69E4">
              <w:rPr>
                <w:rFonts w:ascii="Calibri" w:eastAsia="Times New Roman" w:hAnsi="Calibri" w:cs="Calibri"/>
                <w:color w:val="000000"/>
              </w:rPr>
              <w:t>15</w:t>
            </w:r>
          </w:p>
        </w:tc>
        <w:tc>
          <w:tcPr>
            <w:tcW w:w="1205" w:type="dxa"/>
            <w:tcBorders>
              <w:top w:val="nil"/>
              <w:left w:val="nil"/>
              <w:bottom w:val="single" w:sz="4" w:space="0" w:color="auto"/>
              <w:right w:val="single" w:sz="4" w:space="0" w:color="auto"/>
            </w:tcBorders>
            <w:shd w:val="clear" w:color="auto" w:fill="auto"/>
            <w:noWrap/>
            <w:vAlign w:val="bottom"/>
            <w:hideMark/>
          </w:tcPr>
          <w:p w14:paraId="3C2BE93F" w14:textId="77777777" w:rsidR="001D69E4" w:rsidRPr="001D69E4" w:rsidRDefault="001D69E4" w:rsidP="001D69E4">
            <w:pPr>
              <w:spacing w:after="0" w:line="240" w:lineRule="auto"/>
              <w:jc w:val="right"/>
              <w:rPr>
                <w:rFonts w:ascii="Calibri" w:eastAsia="Times New Roman" w:hAnsi="Calibri" w:cs="Calibri"/>
                <w:color w:val="000000"/>
              </w:rPr>
            </w:pPr>
            <w:r w:rsidRPr="001D69E4">
              <w:rPr>
                <w:rFonts w:ascii="Calibri" w:eastAsia="Times New Roman" w:hAnsi="Calibri" w:cs="Calibri"/>
                <w:color w:val="000000"/>
              </w:rPr>
              <w:t>23-Jul-18</w:t>
            </w:r>
          </w:p>
        </w:tc>
      </w:tr>
      <w:tr w:rsidR="00FB3353" w:rsidRPr="001D69E4" w14:paraId="1729D231" w14:textId="77777777" w:rsidTr="00FB3353">
        <w:trPr>
          <w:trHeight w:val="359"/>
        </w:trPr>
        <w:tc>
          <w:tcPr>
            <w:tcW w:w="555" w:type="dxa"/>
            <w:tcBorders>
              <w:top w:val="nil"/>
              <w:left w:val="single" w:sz="4" w:space="0" w:color="auto"/>
              <w:bottom w:val="single" w:sz="4" w:space="0" w:color="auto"/>
              <w:right w:val="single" w:sz="4" w:space="0" w:color="auto"/>
            </w:tcBorders>
            <w:shd w:val="clear" w:color="auto" w:fill="auto"/>
            <w:noWrap/>
            <w:vAlign w:val="bottom"/>
            <w:hideMark/>
          </w:tcPr>
          <w:p w14:paraId="3EDF8538" w14:textId="77777777" w:rsidR="001D69E4" w:rsidRPr="001D69E4" w:rsidRDefault="001D69E4" w:rsidP="001D69E4">
            <w:pPr>
              <w:spacing w:after="0" w:line="240" w:lineRule="auto"/>
              <w:jc w:val="right"/>
              <w:rPr>
                <w:rFonts w:ascii="Calibri" w:eastAsia="Times New Roman" w:hAnsi="Calibri" w:cs="Calibri"/>
                <w:color w:val="000000"/>
              </w:rPr>
            </w:pPr>
            <w:r w:rsidRPr="001D69E4">
              <w:rPr>
                <w:rFonts w:ascii="Calibri" w:eastAsia="Times New Roman" w:hAnsi="Calibri" w:cs="Calibri"/>
                <w:color w:val="000000"/>
              </w:rPr>
              <w:t>8</w:t>
            </w:r>
          </w:p>
        </w:tc>
        <w:tc>
          <w:tcPr>
            <w:tcW w:w="2520" w:type="dxa"/>
            <w:tcBorders>
              <w:top w:val="nil"/>
              <w:left w:val="nil"/>
              <w:bottom w:val="single" w:sz="4" w:space="0" w:color="auto"/>
              <w:right w:val="single" w:sz="4" w:space="0" w:color="auto"/>
            </w:tcBorders>
            <w:shd w:val="clear" w:color="auto" w:fill="auto"/>
            <w:vAlign w:val="bottom"/>
            <w:hideMark/>
          </w:tcPr>
          <w:p w14:paraId="20069DDF" w14:textId="77777777" w:rsidR="001D69E4" w:rsidRPr="001D69E4" w:rsidRDefault="00FB3353" w:rsidP="001D69E4">
            <w:pPr>
              <w:spacing w:after="0" w:line="240" w:lineRule="auto"/>
              <w:rPr>
                <w:rFonts w:ascii="Calibri" w:eastAsia="Times New Roman" w:hAnsi="Calibri" w:cs="Calibri"/>
                <w:color w:val="000000"/>
              </w:rPr>
            </w:pPr>
            <w:r>
              <w:rPr>
                <w:rFonts w:ascii="Calibri" w:eastAsia="Times New Roman" w:hAnsi="Calibri" w:cs="Calibri"/>
                <w:color w:val="000000"/>
              </w:rPr>
              <w:t>Computation</w:t>
            </w:r>
            <w:r w:rsidR="001D69E4" w:rsidRPr="001D69E4">
              <w:rPr>
                <w:rFonts w:ascii="Calibri" w:eastAsia="Times New Roman" w:hAnsi="Calibri" w:cs="Calibri"/>
                <w:color w:val="000000"/>
              </w:rPr>
              <w:t xml:space="preserve"> Start Date + 150 Business Days</w:t>
            </w:r>
          </w:p>
        </w:tc>
        <w:tc>
          <w:tcPr>
            <w:tcW w:w="1763" w:type="dxa"/>
            <w:tcBorders>
              <w:top w:val="nil"/>
              <w:left w:val="nil"/>
              <w:bottom w:val="single" w:sz="4" w:space="0" w:color="auto"/>
              <w:right w:val="single" w:sz="4" w:space="0" w:color="auto"/>
            </w:tcBorders>
            <w:shd w:val="clear" w:color="auto" w:fill="auto"/>
            <w:vAlign w:val="bottom"/>
            <w:hideMark/>
          </w:tcPr>
          <w:p w14:paraId="38E33666" w14:textId="77777777" w:rsidR="001D69E4" w:rsidRPr="001D69E4" w:rsidRDefault="001D69E4" w:rsidP="001D69E4">
            <w:pPr>
              <w:spacing w:after="0" w:line="240" w:lineRule="auto"/>
              <w:rPr>
                <w:rFonts w:ascii="Calibri" w:eastAsia="Times New Roman" w:hAnsi="Calibri" w:cs="Calibri"/>
                <w:color w:val="000000"/>
              </w:rPr>
            </w:pPr>
            <w:r w:rsidRPr="001D69E4">
              <w:rPr>
                <w:rFonts w:ascii="Calibri" w:eastAsia="Times New Roman" w:hAnsi="Calibri" w:cs="Calibri"/>
                <w:color w:val="000000"/>
              </w:rPr>
              <w:t>Start Date + 15 Business Days</w:t>
            </w:r>
          </w:p>
        </w:tc>
        <w:tc>
          <w:tcPr>
            <w:tcW w:w="1207" w:type="dxa"/>
            <w:tcBorders>
              <w:top w:val="nil"/>
              <w:left w:val="nil"/>
              <w:bottom w:val="single" w:sz="4" w:space="0" w:color="auto"/>
              <w:right w:val="single" w:sz="4" w:space="0" w:color="auto"/>
            </w:tcBorders>
            <w:shd w:val="clear" w:color="auto" w:fill="auto"/>
            <w:noWrap/>
            <w:vAlign w:val="bottom"/>
            <w:hideMark/>
          </w:tcPr>
          <w:p w14:paraId="7FAABE58" w14:textId="77777777" w:rsidR="001D69E4" w:rsidRPr="001D69E4" w:rsidRDefault="001D69E4" w:rsidP="001D69E4">
            <w:pPr>
              <w:spacing w:after="0" w:line="240" w:lineRule="auto"/>
              <w:jc w:val="right"/>
              <w:rPr>
                <w:rFonts w:ascii="Calibri" w:eastAsia="Times New Roman" w:hAnsi="Calibri" w:cs="Calibri"/>
                <w:color w:val="000000"/>
              </w:rPr>
            </w:pPr>
            <w:r w:rsidRPr="001D69E4">
              <w:rPr>
                <w:rFonts w:ascii="Calibri" w:eastAsia="Times New Roman" w:hAnsi="Calibri" w:cs="Calibri"/>
                <w:color w:val="000000"/>
              </w:rPr>
              <w:t>1-Jan-18</w:t>
            </w:r>
          </w:p>
        </w:tc>
        <w:tc>
          <w:tcPr>
            <w:tcW w:w="712" w:type="dxa"/>
            <w:tcBorders>
              <w:top w:val="nil"/>
              <w:left w:val="nil"/>
              <w:bottom w:val="single" w:sz="4" w:space="0" w:color="auto"/>
              <w:right w:val="single" w:sz="4" w:space="0" w:color="auto"/>
            </w:tcBorders>
            <w:shd w:val="clear" w:color="auto" w:fill="auto"/>
            <w:noWrap/>
            <w:vAlign w:val="bottom"/>
            <w:hideMark/>
          </w:tcPr>
          <w:p w14:paraId="54552742" w14:textId="77777777" w:rsidR="001D69E4" w:rsidRPr="001D69E4" w:rsidRDefault="001D69E4" w:rsidP="001D69E4">
            <w:pPr>
              <w:spacing w:after="0" w:line="240" w:lineRule="auto"/>
              <w:jc w:val="right"/>
              <w:rPr>
                <w:rFonts w:ascii="Calibri" w:eastAsia="Times New Roman" w:hAnsi="Calibri" w:cs="Calibri"/>
                <w:color w:val="000000"/>
              </w:rPr>
            </w:pPr>
            <w:r w:rsidRPr="001D69E4">
              <w:rPr>
                <w:rFonts w:ascii="Calibri" w:eastAsia="Times New Roman" w:hAnsi="Calibri" w:cs="Calibri"/>
                <w:color w:val="000000"/>
              </w:rPr>
              <w:t>150</w:t>
            </w:r>
          </w:p>
        </w:tc>
        <w:tc>
          <w:tcPr>
            <w:tcW w:w="1268" w:type="dxa"/>
            <w:tcBorders>
              <w:top w:val="nil"/>
              <w:left w:val="nil"/>
              <w:bottom w:val="single" w:sz="4" w:space="0" w:color="auto"/>
              <w:right w:val="single" w:sz="4" w:space="0" w:color="auto"/>
            </w:tcBorders>
            <w:shd w:val="clear" w:color="auto" w:fill="auto"/>
            <w:noWrap/>
            <w:vAlign w:val="bottom"/>
            <w:hideMark/>
          </w:tcPr>
          <w:p w14:paraId="61D00164" w14:textId="77777777" w:rsidR="001D69E4" w:rsidRPr="001D69E4" w:rsidRDefault="001D69E4" w:rsidP="001D69E4">
            <w:pPr>
              <w:spacing w:after="0" w:line="240" w:lineRule="auto"/>
              <w:jc w:val="right"/>
              <w:rPr>
                <w:rFonts w:ascii="Calibri" w:eastAsia="Times New Roman" w:hAnsi="Calibri" w:cs="Calibri"/>
                <w:color w:val="000000"/>
              </w:rPr>
            </w:pPr>
            <w:r w:rsidRPr="001D69E4">
              <w:rPr>
                <w:rFonts w:ascii="Calibri" w:eastAsia="Times New Roman" w:hAnsi="Calibri" w:cs="Calibri"/>
                <w:color w:val="000000"/>
              </w:rPr>
              <w:t>30-Jul-18</w:t>
            </w:r>
          </w:p>
        </w:tc>
        <w:tc>
          <w:tcPr>
            <w:tcW w:w="630" w:type="dxa"/>
            <w:tcBorders>
              <w:top w:val="nil"/>
              <w:left w:val="nil"/>
              <w:bottom w:val="single" w:sz="4" w:space="0" w:color="auto"/>
              <w:right w:val="single" w:sz="4" w:space="0" w:color="auto"/>
            </w:tcBorders>
            <w:shd w:val="clear" w:color="auto" w:fill="auto"/>
            <w:noWrap/>
            <w:vAlign w:val="bottom"/>
            <w:hideMark/>
          </w:tcPr>
          <w:p w14:paraId="03D2412F" w14:textId="77777777" w:rsidR="001D69E4" w:rsidRPr="001D69E4" w:rsidRDefault="001D69E4" w:rsidP="001D69E4">
            <w:pPr>
              <w:spacing w:after="0" w:line="240" w:lineRule="auto"/>
              <w:jc w:val="right"/>
              <w:rPr>
                <w:rFonts w:ascii="Calibri" w:eastAsia="Times New Roman" w:hAnsi="Calibri" w:cs="Calibri"/>
                <w:color w:val="000000"/>
              </w:rPr>
            </w:pPr>
            <w:r w:rsidRPr="001D69E4">
              <w:rPr>
                <w:rFonts w:ascii="Calibri" w:eastAsia="Times New Roman" w:hAnsi="Calibri" w:cs="Calibri"/>
                <w:color w:val="000000"/>
              </w:rPr>
              <w:t>15</w:t>
            </w:r>
          </w:p>
        </w:tc>
        <w:tc>
          <w:tcPr>
            <w:tcW w:w="1205" w:type="dxa"/>
            <w:tcBorders>
              <w:top w:val="nil"/>
              <w:left w:val="nil"/>
              <w:bottom w:val="single" w:sz="4" w:space="0" w:color="auto"/>
              <w:right w:val="single" w:sz="4" w:space="0" w:color="auto"/>
            </w:tcBorders>
            <w:shd w:val="clear" w:color="auto" w:fill="auto"/>
            <w:noWrap/>
            <w:vAlign w:val="bottom"/>
            <w:hideMark/>
          </w:tcPr>
          <w:p w14:paraId="341B521C" w14:textId="77777777" w:rsidR="001D69E4" w:rsidRPr="001D69E4" w:rsidRDefault="001D69E4" w:rsidP="001D69E4">
            <w:pPr>
              <w:spacing w:after="0" w:line="240" w:lineRule="auto"/>
              <w:jc w:val="right"/>
              <w:rPr>
                <w:rFonts w:ascii="Calibri" w:eastAsia="Times New Roman" w:hAnsi="Calibri" w:cs="Calibri"/>
                <w:color w:val="000000"/>
              </w:rPr>
            </w:pPr>
            <w:r w:rsidRPr="001D69E4">
              <w:rPr>
                <w:rFonts w:ascii="Calibri" w:eastAsia="Times New Roman" w:hAnsi="Calibri" w:cs="Calibri"/>
                <w:color w:val="000000"/>
              </w:rPr>
              <w:t>20-Aug-18</w:t>
            </w:r>
          </w:p>
        </w:tc>
      </w:tr>
      <w:tr w:rsidR="00FB3353" w:rsidRPr="001D69E4" w14:paraId="0F37BFC5" w14:textId="77777777" w:rsidTr="00FB3353">
        <w:trPr>
          <w:trHeight w:val="530"/>
        </w:trPr>
        <w:tc>
          <w:tcPr>
            <w:tcW w:w="555" w:type="dxa"/>
            <w:tcBorders>
              <w:top w:val="nil"/>
              <w:left w:val="single" w:sz="4" w:space="0" w:color="auto"/>
              <w:bottom w:val="single" w:sz="4" w:space="0" w:color="auto"/>
              <w:right w:val="single" w:sz="4" w:space="0" w:color="auto"/>
            </w:tcBorders>
            <w:shd w:val="clear" w:color="auto" w:fill="auto"/>
            <w:noWrap/>
            <w:vAlign w:val="bottom"/>
            <w:hideMark/>
          </w:tcPr>
          <w:p w14:paraId="3A71695C" w14:textId="77777777" w:rsidR="001D69E4" w:rsidRPr="001D69E4" w:rsidRDefault="001D69E4" w:rsidP="001D69E4">
            <w:pPr>
              <w:spacing w:after="0" w:line="240" w:lineRule="auto"/>
              <w:jc w:val="right"/>
              <w:rPr>
                <w:rFonts w:ascii="Calibri" w:eastAsia="Times New Roman" w:hAnsi="Calibri" w:cs="Calibri"/>
                <w:color w:val="000000"/>
              </w:rPr>
            </w:pPr>
            <w:r w:rsidRPr="001D69E4">
              <w:rPr>
                <w:rFonts w:ascii="Calibri" w:eastAsia="Times New Roman" w:hAnsi="Calibri" w:cs="Calibri"/>
                <w:color w:val="000000"/>
              </w:rPr>
              <w:t>9</w:t>
            </w:r>
          </w:p>
        </w:tc>
        <w:tc>
          <w:tcPr>
            <w:tcW w:w="2520" w:type="dxa"/>
            <w:tcBorders>
              <w:top w:val="nil"/>
              <w:left w:val="nil"/>
              <w:bottom w:val="single" w:sz="4" w:space="0" w:color="auto"/>
              <w:right w:val="single" w:sz="4" w:space="0" w:color="auto"/>
            </w:tcBorders>
            <w:shd w:val="clear" w:color="auto" w:fill="auto"/>
            <w:vAlign w:val="bottom"/>
            <w:hideMark/>
          </w:tcPr>
          <w:p w14:paraId="2BE3B3CF" w14:textId="77777777" w:rsidR="001D69E4" w:rsidRPr="001D69E4" w:rsidRDefault="00FB3353" w:rsidP="001D69E4">
            <w:pPr>
              <w:spacing w:after="0" w:line="240" w:lineRule="auto"/>
              <w:rPr>
                <w:rFonts w:ascii="Calibri" w:eastAsia="Times New Roman" w:hAnsi="Calibri" w:cs="Calibri"/>
                <w:color w:val="000000"/>
              </w:rPr>
            </w:pPr>
            <w:r>
              <w:rPr>
                <w:rFonts w:ascii="Calibri" w:eastAsia="Times New Roman" w:hAnsi="Calibri" w:cs="Calibri"/>
                <w:color w:val="000000"/>
              </w:rPr>
              <w:t>Computation</w:t>
            </w:r>
            <w:r w:rsidR="001D69E4" w:rsidRPr="001D69E4">
              <w:rPr>
                <w:rFonts w:ascii="Calibri" w:eastAsia="Times New Roman" w:hAnsi="Calibri" w:cs="Calibri"/>
                <w:color w:val="000000"/>
              </w:rPr>
              <w:t xml:space="preserve"> Start Date + 170 Business Days</w:t>
            </w:r>
          </w:p>
        </w:tc>
        <w:tc>
          <w:tcPr>
            <w:tcW w:w="1763" w:type="dxa"/>
            <w:tcBorders>
              <w:top w:val="nil"/>
              <w:left w:val="nil"/>
              <w:bottom w:val="single" w:sz="4" w:space="0" w:color="auto"/>
              <w:right w:val="single" w:sz="4" w:space="0" w:color="auto"/>
            </w:tcBorders>
            <w:shd w:val="clear" w:color="auto" w:fill="auto"/>
            <w:vAlign w:val="bottom"/>
            <w:hideMark/>
          </w:tcPr>
          <w:p w14:paraId="5975C751" w14:textId="77777777" w:rsidR="001D69E4" w:rsidRPr="001D69E4" w:rsidRDefault="001D69E4" w:rsidP="001D69E4">
            <w:pPr>
              <w:spacing w:after="0" w:line="240" w:lineRule="auto"/>
              <w:rPr>
                <w:rFonts w:ascii="Calibri" w:eastAsia="Times New Roman" w:hAnsi="Calibri" w:cs="Calibri"/>
                <w:color w:val="000000"/>
              </w:rPr>
            </w:pPr>
            <w:r w:rsidRPr="001D69E4">
              <w:rPr>
                <w:rFonts w:ascii="Calibri" w:eastAsia="Times New Roman" w:hAnsi="Calibri" w:cs="Calibri"/>
                <w:color w:val="000000"/>
              </w:rPr>
              <w:t>Start Date + 15 Business Days</w:t>
            </w:r>
          </w:p>
        </w:tc>
        <w:tc>
          <w:tcPr>
            <w:tcW w:w="1207" w:type="dxa"/>
            <w:tcBorders>
              <w:top w:val="nil"/>
              <w:left w:val="nil"/>
              <w:bottom w:val="single" w:sz="4" w:space="0" w:color="auto"/>
              <w:right w:val="single" w:sz="4" w:space="0" w:color="auto"/>
            </w:tcBorders>
            <w:shd w:val="clear" w:color="auto" w:fill="auto"/>
            <w:noWrap/>
            <w:vAlign w:val="bottom"/>
            <w:hideMark/>
          </w:tcPr>
          <w:p w14:paraId="166C5455" w14:textId="77777777" w:rsidR="001D69E4" w:rsidRPr="001D69E4" w:rsidRDefault="001D69E4" w:rsidP="001D69E4">
            <w:pPr>
              <w:spacing w:after="0" w:line="240" w:lineRule="auto"/>
              <w:jc w:val="right"/>
              <w:rPr>
                <w:rFonts w:ascii="Calibri" w:eastAsia="Times New Roman" w:hAnsi="Calibri" w:cs="Calibri"/>
                <w:color w:val="000000"/>
              </w:rPr>
            </w:pPr>
            <w:r w:rsidRPr="001D69E4">
              <w:rPr>
                <w:rFonts w:ascii="Calibri" w:eastAsia="Times New Roman" w:hAnsi="Calibri" w:cs="Calibri"/>
                <w:color w:val="000000"/>
              </w:rPr>
              <w:t>1-Jan-18</w:t>
            </w:r>
          </w:p>
        </w:tc>
        <w:tc>
          <w:tcPr>
            <w:tcW w:w="712" w:type="dxa"/>
            <w:tcBorders>
              <w:top w:val="nil"/>
              <w:left w:val="nil"/>
              <w:bottom w:val="single" w:sz="4" w:space="0" w:color="auto"/>
              <w:right w:val="single" w:sz="4" w:space="0" w:color="auto"/>
            </w:tcBorders>
            <w:shd w:val="clear" w:color="auto" w:fill="auto"/>
            <w:noWrap/>
            <w:vAlign w:val="bottom"/>
            <w:hideMark/>
          </w:tcPr>
          <w:p w14:paraId="54EBF58D" w14:textId="77777777" w:rsidR="001D69E4" w:rsidRPr="001D69E4" w:rsidRDefault="001D69E4" w:rsidP="001D69E4">
            <w:pPr>
              <w:spacing w:after="0" w:line="240" w:lineRule="auto"/>
              <w:jc w:val="right"/>
              <w:rPr>
                <w:rFonts w:ascii="Calibri" w:eastAsia="Times New Roman" w:hAnsi="Calibri" w:cs="Calibri"/>
                <w:color w:val="000000"/>
              </w:rPr>
            </w:pPr>
            <w:r w:rsidRPr="001D69E4">
              <w:rPr>
                <w:rFonts w:ascii="Calibri" w:eastAsia="Times New Roman" w:hAnsi="Calibri" w:cs="Calibri"/>
                <w:color w:val="000000"/>
              </w:rPr>
              <w:t>170</w:t>
            </w:r>
          </w:p>
        </w:tc>
        <w:tc>
          <w:tcPr>
            <w:tcW w:w="1268" w:type="dxa"/>
            <w:tcBorders>
              <w:top w:val="nil"/>
              <w:left w:val="nil"/>
              <w:bottom w:val="single" w:sz="4" w:space="0" w:color="auto"/>
              <w:right w:val="single" w:sz="4" w:space="0" w:color="auto"/>
            </w:tcBorders>
            <w:shd w:val="clear" w:color="auto" w:fill="auto"/>
            <w:noWrap/>
            <w:vAlign w:val="bottom"/>
            <w:hideMark/>
          </w:tcPr>
          <w:p w14:paraId="7B3816A8" w14:textId="77777777" w:rsidR="001D69E4" w:rsidRPr="001D69E4" w:rsidRDefault="001D69E4" w:rsidP="001D69E4">
            <w:pPr>
              <w:spacing w:after="0" w:line="240" w:lineRule="auto"/>
              <w:jc w:val="right"/>
              <w:rPr>
                <w:rFonts w:ascii="Calibri" w:eastAsia="Times New Roman" w:hAnsi="Calibri" w:cs="Calibri"/>
                <w:color w:val="000000"/>
              </w:rPr>
            </w:pPr>
            <w:r w:rsidRPr="001D69E4">
              <w:rPr>
                <w:rFonts w:ascii="Calibri" w:eastAsia="Times New Roman" w:hAnsi="Calibri" w:cs="Calibri"/>
                <w:color w:val="000000"/>
              </w:rPr>
              <w:t>27-Aug-18</w:t>
            </w:r>
          </w:p>
        </w:tc>
        <w:tc>
          <w:tcPr>
            <w:tcW w:w="630" w:type="dxa"/>
            <w:tcBorders>
              <w:top w:val="nil"/>
              <w:left w:val="nil"/>
              <w:bottom w:val="single" w:sz="4" w:space="0" w:color="auto"/>
              <w:right w:val="single" w:sz="4" w:space="0" w:color="auto"/>
            </w:tcBorders>
            <w:shd w:val="clear" w:color="auto" w:fill="auto"/>
            <w:noWrap/>
            <w:vAlign w:val="bottom"/>
            <w:hideMark/>
          </w:tcPr>
          <w:p w14:paraId="31CA3593" w14:textId="77777777" w:rsidR="001D69E4" w:rsidRPr="001D69E4" w:rsidRDefault="001D69E4" w:rsidP="001D69E4">
            <w:pPr>
              <w:spacing w:after="0" w:line="240" w:lineRule="auto"/>
              <w:jc w:val="right"/>
              <w:rPr>
                <w:rFonts w:ascii="Calibri" w:eastAsia="Times New Roman" w:hAnsi="Calibri" w:cs="Calibri"/>
                <w:color w:val="000000"/>
              </w:rPr>
            </w:pPr>
            <w:r w:rsidRPr="001D69E4">
              <w:rPr>
                <w:rFonts w:ascii="Calibri" w:eastAsia="Times New Roman" w:hAnsi="Calibri" w:cs="Calibri"/>
                <w:color w:val="000000"/>
              </w:rPr>
              <w:t>15</w:t>
            </w:r>
          </w:p>
        </w:tc>
        <w:tc>
          <w:tcPr>
            <w:tcW w:w="1205" w:type="dxa"/>
            <w:tcBorders>
              <w:top w:val="nil"/>
              <w:left w:val="nil"/>
              <w:bottom w:val="single" w:sz="4" w:space="0" w:color="auto"/>
              <w:right w:val="single" w:sz="4" w:space="0" w:color="auto"/>
            </w:tcBorders>
            <w:shd w:val="clear" w:color="auto" w:fill="auto"/>
            <w:noWrap/>
            <w:vAlign w:val="bottom"/>
            <w:hideMark/>
          </w:tcPr>
          <w:p w14:paraId="35761CB3" w14:textId="77777777" w:rsidR="001D69E4" w:rsidRPr="001D69E4" w:rsidRDefault="001D69E4" w:rsidP="001D69E4">
            <w:pPr>
              <w:spacing w:after="0" w:line="240" w:lineRule="auto"/>
              <w:jc w:val="right"/>
              <w:rPr>
                <w:rFonts w:ascii="Calibri" w:eastAsia="Times New Roman" w:hAnsi="Calibri" w:cs="Calibri"/>
                <w:color w:val="000000"/>
              </w:rPr>
            </w:pPr>
            <w:r w:rsidRPr="001D69E4">
              <w:rPr>
                <w:rFonts w:ascii="Calibri" w:eastAsia="Times New Roman" w:hAnsi="Calibri" w:cs="Calibri"/>
                <w:color w:val="000000"/>
              </w:rPr>
              <w:t>17-Sep-18</w:t>
            </w:r>
          </w:p>
        </w:tc>
      </w:tr>
      <w:tr w:rsidR="00FB3353" w:rsidRPr="001D69E4" w14:paraId="1B1D4998" w14:textId="77777777" w:rsidTr="00FB3353">
        <w:trPr>
          <w:trHeight w:val="269"/>
        </w:trPr>
        <w:tc>
          <w:tcPr>
            <w:tcW w:w="555" w:type="dxa"/>
            <w:tcBorders>
              <w:top w:val="nil"/>
              <w:left w:val="single" w:sz="4" w:space="0" w:color="auto"/>
              <w:bottom w:val="single" w:sz="4" w:space="0" w:color="auto"/>
              <w:right w:val="single" w:sz="4" w:space="0" w:color="auto"/>
            </w:tcBorders>
            <w:shd w:val="clear" w:color="auto" w:fill="auto"/>
            <w:noWrap/>
            <w:vAlign w:val="bottom"/>
            <w:hideMark/>
          </w:tcPr>
          <w:p w14:paraId="68C499A4" w14:textId="77777777" w:rsidR="001D69E4" w:rsidRPr="001D69E4" w:rsidRDefault="001D69E4" w:rsidP="001D69E4">
            <w:pPr>
              <w:spacing w:after="0" w:line="240" w:lineRule="auto"/>
              <w:jc w:val="right"/>
              <w:rPr>
                <w:rFonts w:ascii="Calibri" w:eastAsia="Times New Roman" w:hAnsi="Calibri" w:cs="Calibri"/>
                <w:color w:val="000000"/>
              </w:rPr>
            </w:pPr>
            <w:r w:rsidRPr="001D69E4">
              <w:rPr>
                <w:rFonts w:ascii="Calibri" w:eastAsia="Times New Roman" w:hAnsi="Calibri" w:cs="Calibri"/>
                <w:color w:val="000000"/>
              </w:rPr>
              <w:t>10</w:t>
            </w:r>
          </w:p>
        </w:tc>
        <w:tc>
          <w:tcPr>
            <w:tcW w:w="2520" w:type="dxa"/>
            <w:tcBorders>
              <w:top w:val="nil"/>
              <w:left w:val="nil"/>
              <w:bottom w:val="single" w:sz="4" w:space="0" w:color="auto"/>
              <w:right w:val="single" w:sz="4" w:space="0" w:color="auto"/>
            </w:tcBorders>
            <w:shd w:val="clear" w:color="auto" w:fill="auto"/>
            <w:vAlign w:val="bottom"/>
            <w:hideMark/>
          </w:tcPr>
          <w:p w14:paraId="594727CE" w14:textId="77777777" w:rsidR="001D69E4" w:rsidRPr="001D69E4" w:rsidRDefault="00FB3353" w:rsidP="001D69E4">
            <w:pPr>
              <w:spacing w:after="0" w:line="240" w:lineRule="auto"/>
              <w:rPr>
                <w:rFonts w:ascii="Calibri" w:eastAsia="Times New Roman" w:hAnsi="Calibri" w:cs="Calibri"/>
                <w:color w:val="000000"/>
              </w:rPr>
            </w:pPr>
            <w:r>
              <w:rPr>
                <w:rFonts w:ascii="Calibri" w:eastAsia="Times New Roman" w:hAnsi="Calibri" w:cs="Calibri"/>
                <w:color w:val="000000"/>
              </w:rPr>
              <w:t>Computation</w:t>
            </w:r>
            <w:r w:rsidR="001D69E4" w:rsidRPr="001D69E4">
              <w:rPr>
                <w:rFonts w:ascii="Calibri" w:eastAsia="Times New Roman" w:hAnsi="Calibri" w:cs="Calibri"/>
                <w:color w:val="000000"/>
              </w:rPr>
              <w:t xml:space="preserve"> Start Date + 190 Business Days</w:t>
            </w:r>
          </w:p>
        </w:tc>
        <w:tc>
          <w:tcPr>
            <w:tcW w:w="1763" w:type="dxa"/>
            <w:tcBorders>
              <w:top w:val="nil"/>
              <w:left w:val="nil"/>
              <w:bottom w:val="single" w:sz="4" w:space="0" w:color="auto"/>
              <w:right w:val="single" w:sz="4" w:space="0" w:color="auto"/>
            </w:tcBorders>
            <w:shd w:val="clear" w:color="auto" w:fill="auto"/>
            <w:vAlign w:val="bottom"/>
            <w:hideMark/>
          </w:tcPr>
          <w:p w14:paraId="19CEF403" w14:textId="77777777" w:rsidR="001D69E4" w:rsidRPr="001D69E4" w:rsidRDefault="001D69E4" w:rsidP="001D69E4">
            <w:pPr>
              <w:spacing w:after="0" w:line="240" w:lineRule="auto"/>
              <w:rPr>
                <w:rFonts w:ascii="Calibri" w:eastAsia="Times New Roman" w:hAnsi="Calibri" w:cs="Calibri"/>
                <w:color w:val="000000"/>
              </w:rPr>
            </w:pPr>
            <w:r w:rsidRPr="001D69E4">
              <w:rPr>
                <w:rFonts w:ascii="Calibri" w:eastAsia="Times New Roman" w:hAnsi="Calibri" w:cs="Calibri"/>
                <w:color w:val="000000"/>
              </w:rPr>
              <w:t>Start Date + 15 Business Days</w:t>
            </w:r>
          </w:p>
        </w:tc>
        <w:tc>
          <w:tcPr>
            <w:tcW w:w="1207" w:type="dxa"/>
            <w:tcBorders>
              <w:top w:val="nil"/>
              <w:left w:val="nil"/>
              <w:bottom w:val="single" w:sz="4" w:space="0" w:color="auto"/>
              <w:right w:val="single" w:sz="4" w:space="0" w:color="auto"/>
            </w:tcBorders>
            <w:shd w:val="clear" w:color="auto" w:fill="auto"/>
            <w:noWrap/>
            <w:vAlign w:val="bottom"/>
            <w:hideMark/>
          </w:tcPr>
          <w:p w14:paraId="3373D954" w14:textId="77777777" w:rsidR="001D69E4" w:rsidRPr="001D69E4" w:rsidRDefault="001D69E4" w:rsidP="001D69E4">
            <w:pPr>
              <w:spacing w:after="0" w:line="240" w:lineRule="auto"/>
              <w:jc w:val="right"/>
              <w:rPr>
                <w:rFonts w:ascii="Calibri" w:eastAsia="Times New Roman" w:hAnsi="Calibri" w:cs="Calibri"/>
                <w:color w:val="000000"/>
              </w:rPr>
            </w:pPr>
            <w:r w:rsidRPr="001D69E4">
              <w:rPr>
                <w:rFonts w:ascii="Calibri" w:eastAsia="Times New Roman" w:hAnsi="Calibri" w:cs="Calibri"/>
                <w:color w:val="000000"/>
              </w:rPr>
              <w:t>1-Jan-18</w:t>
            </w:r>
          </w:p>
        </w:tc>
        <w:tc>
          <w:tcPr>
            <w:tcW w:w="712" w:type="dxa"/>
            <w:tcBorders>
              <w:top w:val="nil"/>
              <w:left w:val="nil"/>
              <w:bottom w:val="single" w:sz="4" w:space="0" w:color="auto"/>
              <w:right w:val="single" w:sz="4" w:space="0" w:color="auto"/>
            </w:tcBorders>
            <w:shd w:val="clear" w:color="auto" w:fill="auto"/>
            <w:noWrap/>
            <w:vAlign w:val="bottom"/>
            <w:hideMark/>
          </w:tcPr>
          <w:p w14:paraId="7E6534DE" w14:textId="77777777" w:rsidR="001D69E4" w:rsidRPr="001D69E4" w:rsidRDefault="001D69E4" w:rsidP="001D69E4">
            <w:pPr>
              <w:spacing w:after="0" w:line="240" w:lineRule="auto"/>
              <w:jc w:val="right"/>
              <w:rPr>
                <w:rFonts w:ascii="Calibri" w:eastAsia="Times New Roman" w:hAnsi="Calibri" w:cs="Calibri"/>
                <w:color w:val="000000"/>
              </w:rPr>
            </w:pPr>
            <w:r w:rsidRPr="001D69E4">
              <w:rPr>
                <w:rFonts w:ascii="Calibri" w:eastAsia="Times New Roman" w:hAnsi="Calibri" w:cs="Calibri"/>
                <w:color w:val="000000"/>
              </w:rPr>
              <w:t>190</w:t>
            </w:r>
          </w:p>
        </w:tc>
        <w:tc>
          <w:tcPr>
            <w:tcW w:w="1268" w:type="dxa"/>
            <w:tcBorders>
              <w:top w:val="nil"/>
              <w:left w:val="nil"/>
              <w:bottom w:val="single" w:sz="4" w:space="0" w:color="auto"/>
              <w:right w:val="single" w:sz="4" w:space="0" w:color="auto"/>
            </w:tcBorders>
            <w:shd w:val="clear" w:color="auto" w:fill="auto"/>
            <w:noWrap/>
            <w:vAlign w:val="bottom"/>
            <w:hideMark/>
          </w:tcPr>
          <w:p w14:paraId="0BAA2230" w14:textId="77777777" w:rsidR="001D69E4" w:rsidRPr="001D69E4" w:rsidRDefault="001D69E4" w:rsidP="001D69E4">
            <w:pPr>
              <w:spacing w:after="0" w:line="240" w:lineRule="auto"/>
              <w:jc w:val="right"/>
              <w:rPr>
                <w:rFonts w:ascii="Calibri" w:eastAsia="Times New Roman" w:hAnsi="Calibri" w:cs="Calibri"/>
                <w:color w:val="000000"/>
              </w:rPr>
            </w:pPr>
            <w:r w:rsidRPr="001D69E4">
              <w:rPr>
                <w:rFonts w:ascii="Calibri" w:eastAsia="Times New Roman" w:hAnsi="Calibri" w:cs="Calibri"/>
                <w:color w:val="000000"/>
              </w:rPr>
              <w:t>24-Sep-18</w:t>
            </w:r>
          </w:p>
        </w:tc>
        <w:tc>
          <w:tcPr>
            <w:tcW w:w="630" w:type="dxa"/>
            <w:tcBorders>
              <w:top w:val="nil"/>
              <w:left w:val="nil"/>
              <w:bottom w:val="single" w:sz="4" w:space="0" w:color="auto"/>
              <w:right w:val="single" w:sz="4" w:space="0" w:color="auto"/>
            </w:tcBorders>
            <w:shd w:val="clear" w:color="auto" w:fill="auto"/>
            <w:noWrap/>
            <w:vAlign w:val="bottom"/>
            <w:hideMark/>
          </w:tcPr>
          <w:p w14:paraId="18EE3088" w14:textId="77777777" w:rsidR="001D69E4" w:rsidRPr="001D69E4" w:rsidRDefault="001D69E4" w:rsidP="001D69E4">
            <w:pPr>
              <w:spacing w:after="0" w:line="240" w:lineRule="auto"/>
              <w:jc w:val="right"/>
              <w:rPr>
                <w:rFonts w:ascii="Calibri" w:eastAsia="Times New Roman" w:hAnsi="Calibri" w:cs="Calibri"/>
                <w:color w:val="000000"/>
              </w:rPr>
            </w:pPr>
            <w:r w:rsidRPr="001D69E4">
              <w:rPr>
                <w:rFonts w:ascii="Calibri" w:eastAsia="Times New Roman" w:hAnsi="Calibri" w:cs="Calibri"/>
                <w:color w:val="000000"/>
              </w:rPr>
              <w:t>15</w:t>
            </w:r>
          </w:p>
        </w:tc>
        <w:tc>
          <w:tcPr>
            <w:tcW w:w="1205" w:type="dxa"/>
            <w:tcBorders>
              <w:top w:val="nil"/>
              <w:left w:val="nil"/>
              <w:bottom w:val="single" w:sz="4" w:space="0" w:color="auto"/>
              <w:right w:val="single" w:sz="4" w:space="0" w:color="auto"/>
            </w:tcBorders>
            <w:shd w:val="clear" w:color="auto" w:fill="auto"/>
            <w:noWrap/>
            <w:vAlign w:val="bottom"/>
            <w:hideMark/>
          </w:tcPr>
          <w:p w14:paraId="04C88184" w14:textId="77777777" w:rsidR="001D69E4" w:rsidRPr="001D69E4" w:rsidRDefault="001D69E4" w:rsidP="001D69E4">
            <w:pPr>
              <w:spacing w:after="0" w:line="240" w:lineRule="auto"/>
              <w:jc w:val="right"/>
              <w:rPr>
                <w:rFonts w:ascii="Calibri" w:eastAsia="Times New Roman" w:hAnsi="Calibri" w:cs="Calibri"/>
                <w:color w:val="000000"/>
              </w:rPr>
            </w:pPr>
            <w:r w:rsidRPr="001D69E4">
              <w:rPr>
                <w:rFonts w:ascii="Calibri" w:eastAsia="Times New Roman" w:hAnsi="Calibri" w:cs="Calibri"/>
                <w:color w:val="000000"/>
              </w:rPr>
              <w:t>15-Oct-18</w:t>
            </w:r>
          </w:p>
        </w:tc>
      </w:tr>
      <w:tr w:rsidR="00FB3353" w:rsidRPr="001D69E4" w14:paraId="392DAC42" w14:textId="77777777" w:rsidTr="00FB3353">
        <w:trPr>
          <w:trHeight w:val="260"/>
        </w:trPr>
        <w:tc>
          <w:tcPr>
            <w:tcW w:w="555" w:type="dxa"/>
            <w:tcBorders>
              <w:top w:val="nil"/>
              <w:left w:val="single" w:sz="4" w:space="0" w:color="auto"/>
              <w:bottom w:val="single" w:sz="4" w:space="0" w:color="auto"/>
              <w:right w:val="single" w:sz="4" w:space="0" w:color="auto"/>
            </w:tcBorders>
            <w:shd w:val="clear" w:color="auto" w:fill="auto"/>
            <w:noWrap/>
            <w:vAlign w:val="bottom"/>
            <w:hideMark/>
          </w:tcPr>
          <w:p w14:paraId="4D9D1F3D" w14:textId="77777777" w:rsidR="001D69E4" w:rsidRPr="001D69E4" w:rsidRDefault="001D69E4" w:rsidP="001D69E4">
            <w:pPr>
              <w:spacing w:after="0" w:line="240" w:lineRule="auto"/>
              <w:jc w:val="right"/>
              <w:rPr>
                <w:rFonts w:ascii="Calibri" w:eastAsia="Times New Roman" w:hAnsi="Calibri" w:cs="Calibri"/>
                <w:color w:val="000000"/>
              </w:rPr>
            </w:pPr>
            <w:r w:rsidRPr="001D69E4">
              <w:rPr>
                <w:rFonts w:ascii="Calibri" w:eastAsia="Times New Roman" w:hAnsi="Calibri" w:cs="Calibri"/>
                <w:color w:val="000000"/>
              </w:rPr>
              <w:t>11</w:t>
            </w:r>
          </w:p>
        </w:tc>
        <w:tc>
          <w:tcPr>
            <w:tcW w:w="2520" w:type="dxa"/>
            <w:tcBorders>
              <w:top w:val="nil"/>
              <w:left w:val="nil"/>
              <w:bottom w:val="single" w:sz="4" w:space="0" w:color="auto"/>
              <w:right w:val="single" w:sz="4" w:space="0" w:color="auto"/>
            </w:tcBorders>
            <w:shd w:val="clear" w:color="auto" w:fill="auto"/>
            <w:vAlign w:val="bottom"/>
            <w:hideMark/>
          </w:tcPr>
          <w:p w14:paraId="1FC44AE4" w14:textId="77777777" w:rsidR="001D69E4" w:rsidRPr="001D69E4" w:rsidRDefault="00FB3353" w:rsidP="001D69E4">
            <w:pPr>
              <w:spacing w:after="0" w:line="240" w:lineRule="auto"/>
              <w:rPr>
                <w:rFonts w:ascii="Calibri" w:eastAsia="Times New Roman" w:hAnsi="Calibri" w:cs="Calibri"/>
                <w:color w:val="000000"/>
              </w:rPr>
            </w:pPr>
            <w:r>
              <w:rPr>
                <w:rFonts w:ascii="Calibri" w:eastAsia="Times New Roman" w:hAnsi="Calibri" w:cs="Calibri"/>
                <w:color w:val="000000"/>
              </w:rPr>
              <w:t>Computation</w:t>
            </w:r>
            <w:r w:rsidR="001D69E4" w:rsidRPr="001D69E4">
              <w:rPr>
                <w:rFonts w:ascii="Calibri" w:eastAsia="Times New Roman" w:hAnsi="Calibri" w:cs="Calibri"/>
                <w:color w:val="000000"/>
              </w:rPr>
              <w:t xml:space="preserve"> Start Date + 210 Business Days</w:t>
            </w:r>
          </w:p>
        </w:tc>
        <w:tc>
          <w:tcPr>
            <w:tcW w:w="1763" w:type="dxa"/>
            <w:tcBorders>
              <w:top w:val="nil"/>
              <w:left w:val="nil"/>
              <w:bottom w:val="single" w:sz="4" w:space="0" w:color="auto"/>
              <w:right w:val="single" w:sz="4" w:space="0" w:color="auto"/>
            </w:tcBorders>
            <w:shd w:val="clear" w:color="auto" w:fill="auto"/>
            <w:vAlign w:val="bottom"/>
            <w:hideMark/>
          </w:tcPr>
          <w:p w14:paraId="4879DD9A" w14:textId="77777777" w:rsidR="001D69E4" w:rsidRPr="001D69E4" w:rsidRDefault="001D69E4" w:rsidP="001D69E4">
            <w:pPr>
              <w:spacing w:after="0" w:line="240" w:lineRule="auto"/>
              <w:rPr>
                <w:rFonts w:ascii="Calibri" w:eastAsia="Times New Roman" w:hAnsi="Calibri" w:cs="Calibri"/>
                <w:color w:val="000000"/>
              </w:rPr>
            </w:pPr>
            <w:r w:rsidRPr="001D69E4">
              <w:rPr>
                <w:rFonts w:ascii="Calibri" w:eastAsia="Times New Roman" w:hAnsi="Calibri" w:cs="Calibri"/>
                <w:color w:val="000000"/>
              </w:rPr>
              <w:t>Start Date + 15 Business Days</w:t>
            </w:r>
          </w:p>
        </w:tc>
        <w:tc>
          <w:tcPr>
            <w:tcW w:w="1207" w:type="dxa"/>
            <w:tcBorders>
              <w:top w:val="nil"/>
              <w:left w:val="nil"/>
              <w:bottom w:val="single" w:sz="4" w:space="0" w:color="auto"/>
              <w:right w:val="single" w:sz="4" w:space="0" w:color="auto"/>
            </w:tcBorders>
            <w:shd w:val="clear" w:color="auto" w:fill="auto"/>
            <w:noWrap/>
            <w:vAlign w:val="bottom"/>
            <w:hideMark/>
          </w:tcPr>
          <w:p w14:paraId="06372F72" w14:textId="77777777" w:rsidR="001D69E4" w:rsidRPr="001D69E4" w:rsidRDefault="001D69E4" w:rsidP="001D69E4">
            <w:pPr>
              <w:spacing w:after="0" w:line="240" w:lineRule="auto"/>
              <w:jc w:val="right"/>
              <w:rPr>
                <w:rFonts w:ascii="Calibri" w:eastAsia="Times New Roman" w:hAnsi="Calibri" w:cs="Calibri"/>
                <w:color w:val="000000"/>
              </w:rPr>
            </w:pPr>
            <w:r w:rsidRPr="001D69E4">
              <w:rPr>
                <w:rFonts w:ascii="Calibri" w:eastAsia="Times New Roman" w:hAnsi="Calibri" w:cs="Calibri"/>
                <w:color w:val="000000"/>
              </w:rPr>
              <w:t>1-Jan-18</w:t>
            </w:r>
          </w:p>
        </w:tc>
        <w:tc>
          <w:tcPr>
            <w:tcW w:w="712" w:type="dxa"/>
            <w:tcBorders>
              <w:top w:val="nil"/>
              <w:left w:val="nil"/>
              <w:bottom w:val="single" w:sz="4" w:space="0" w:color="auto"/>
              <w:right w:val="single" w:sz="4" w:space="0" w:color="auto"/>
            </w:tcBorders>
            <w:shd w:val="clear" w:color="auto" w:fill="auto"/>
            <w:noWrap/>
            <w:vAlign w:val="bottom"/>
            <w:hideMark/>
          </w:tcPr>
          <w:p w14:paraId="0E23DB5E" w14:textId="77777777" w:rsidR="001D69E4" w:rsidRPr="001D69E4" w:rsidRDefault="001D69E4" w:rsidP="001D69E4">
            <w:pPr>
              <w:spacing w:after="0" w:line="240" w:lineRule="auto"/>
              <w:jc w:val="right"/>
              <w:rPr>
                <w:rFonts w:ascii="Calibri" w:eastAsia="Times New Roman" w:hAnsi="Calibri" w:cs="Calibri"/>
                <w:color w:val="000000"/>
              </w:rPr>
            </w:pPr>
            <w:r w:rsidRPr="001D69E4">
              <w:rPr>
                <w:rFonts w:ascii="Calibri" w:eastAsia="Times New Roman" w:hAnsi="Calibri" w:cs="Calibri"/>
                <w:color w:val="000000"/>
              </w:rPr>
              <w:t>210</w:t>
            </w:r>
          </w:p>
        </w:tc>
        <w:tc>
          <w:tcPr>
            <w:tcW w:w="1268" w:type="dxa"/>
            <w:tcBorders>
              <w:top w:val="nil"/>
              <w:left w:val="nil"/>
              <w:bottom w:val="single" w:sz="4" w:space="0" w:color="auto"/>
              <w:right w:val="single" w:sz="4" w:space="0" w:color="auto"/>
            </w:tcBorders>
            <w:shd w:val="clear" w:color="auto" w:fill="auto"/>
            <w:noWrap/>
            <w:vAlign w:val="bottom"/>
            <w:hideMark/>
          </w:tcPr>
          <w:p w14:paraId="10A36C69" w14:textId="77777777" w:rsidR="001D69E4" w:rsidRPr="001D69E4" w:rsidRDefault="001D69E4" w:rsidP="001D69E4">
            <w:pPr>
              <w:spacing w:after="0" w:line="240" w:lineRule="auto"/>
              <w:jc w:val="right"/>
              <w:rPr>
                <w:rFonts w:ascii="Calibri" w:eastAsia="Times New Roman" w:hAnsi="Calibri" w:cs="Calibri"/>
                <w:color w:val="000000"/>
              </w:rPr>
            </w:pPr>
            <w:r w:rsidRPr="001D69E4">
              <w:rPr>
                <w:rFonts w:ascii="Calibri" w:eastAsia="Times New Roman" w:hAnsi="Calibri" w:cs="Calibri"/>
                <w:color w:val="000000"/>
              </w:rPr>
              <w:t>22-Oct-18</w:t>
            </w:r>
          </w:p>
        </w:tc>
        <w:tc>
          <w:tcPr>
            <w:tcW w:w="630" w:type="dxa"/>
            <w:tcBorders>
              <w:top w:val="nil"/>
              <w:left w:val="nil"/>
              <w:bottom w:val="single" w:sz="4" w:space="0" w:color="auto"/>
              <w:right w:val="single" w:sz="4" w:space="0" w:color="auto"/>
            </w:tcBorders>
            <w:shd w:val="clear" w:color="auto" w:fill="auto"/>
            <w:noWrap/>
            <w:vAlign w:val="bottom"/>
            <w:hideMark/>
          </w:tcPr>
          <w:p w14:paraId="6882A1A7" w14:textId="77777777" w:rsidR="001D69E4" w:rsidRPr="001D69E4" w:rsidRDefault="001D69E4" w:rsidP="001D69E4">
            <w:pPr>
              <w:spacing w:after="0" w:line="240" w:lineRule="auto"/>
              <w:jc w:val="right"/>
              <w:rPr>
                <w:rFonts w:ascii="Calibri" w:eastAsia="Times New Roman" w:hAnsi="Calibri" w:cs="Calibri"/>
                <w:color w:val="000000"/>
              </w:rPr>
            </w:pPr>
            <w:r w:rsidRPr="001D69E4">
              <w:rPr>
                <w:rFonts w:ascii="Calibri" w:eastAsia="Times New Roman" w:hAnsi="Calibri" w:cs="Calibri"/>
                <w:color w:val="000000"/>
              </w:rPr>
              <w:t>15</w:t>
            </w:r>
          </w:p>
        </w:tc>
        <w:tc>
          <w:tcPr>
            <w:tcW w:w="1205" w:type="dxa"/>
            <w:tcBorders>
              <w:top w:val="nil"/>
              <w:left w:val="nil"/>
              <w:bottom w:val="single" w:sz="4" w:space="0" w:color="auto"/>
              <w:right w:val="single" w:sz="4" w:space="0" w:color="auto"/>
            </w:tcBorders>
            <w:shd w:val="clear" w:color="auto" w:fill="auto"/>
            <w:noWrap/>
            <w:vAlign w:val="bottom"/>
            <w:hideMark/>
          </w:tcPr>
          <w:p w14:paraId="768075A2" w14:textId="77777777" w:rsidR="001D69E4" w:rsidRPr="001D69E4" w:rsidRDefault="001D69E4" w:rsidP="001D69E4">
            <w:pPr>
              <w:spacing w:after="0" w:line="240" w:lineRule="auto"/>
              <w:jc w:val="right"/>
              <w:rPr>
                <w:rFonts w:ascii="Calibri" w:eastAsia="Times New Roman" w:hAnsi="Calibri" w:cs="Calibri"/>
                <w:color w:val="000000"/>
              </w:rPr>
            </w:pPr>
            <w:r w:rsidRPr="001D69E4">
              <w:rPr>
                <w:rFonts w:ascii="Calibri" w:eastAsia="Times New Roman" w:hAnsi="Calibri" w:cs="Calibri"/>
                <w:color w:val="000000"/>
              </w:rPr>
              <w:t>12-Nov-18</w:t>
            </w:r>
          </w:p>
        </w:tc>
      </w:tr>
    </w:tbl>
    <w:p w14:paraId="283622BD" w14:textId="77777777" w:rsidR="00ED2BB5" w:rsidRDefault="00ED2BB5" w:rsidP="00ED2BB5">
      <w:pPr>
        <w:rPr>
          <w:rFonts w:ascii="Arial" w:hAnsi="Arial" w:cs="Arial"/>
          <w:sz w:val="20"/>
          <w:szCs w:val="20"/>
        </w:rPr>
      </w:pPr>
    </w:p>
    <w:p w14:paraId="3FDF806E" w14:textId="77777777" w:rsidR="00ED2BB5" w:rsidRDefault="00ED2BB5" w:rsidP="00ED2BB5">
      <w:pPr>
        <w:rPr>
          <w:rFonts w:ascii="Arial" w:hAnsi="Arial" w:cs="Arial"/>
          <w:sz w:val="20"/>
          <w:szCs w:val="20"/>
        </w:rPr>
      </w:pPr>
      <w:r>
        <w:rPr>
          <w:rFonts w:ascii="Arial" w:hAnsi="Arial" w:cs="Arial"/>
          <w:sz w:val="20"/>
          <w:szCs w:val="20"/>
        </w:rPr>
        <w:t>Example</w:t>
      </w:r>
    </w:p>
    <w:tbl>
      <w:tblPr>
        <w:tblStyle w:val="TableGrid"/>
        <w:tblW w:w="10458" w:type="dxa"/>
        <w:tblLook w:val="04A0" w:firstRow="1" w:lastRow="0" w:firstColumn="1" w:lastColumn="0" w:noHBand="0" w:noVBand="1"/>
      </w:tblPr>
      <w:tblGrid>
        <w:gridCol w:w="2394"/>
        <w:gridCol w:w="2394"/>
        <w:gridCol w:w="5670"/>
      </w:tblGrid>
      <w:tr w:rsidR="00ED2BB5" w14:paraId="2C0A7863" w14:textId="77777777" w:rsidTr="00ED2BB5">
        <w:tc>
          <w:tcPr>
            <w:tcW w:w="2394" w:type="dxa"/>
          </w:tcPr>
          <w:p w14:paraId="7C4ED8A5" w14:textId="77777777" w:rsidR="00ED2BB5" w:rsidRDefault="00ED2BB5" w:rsidP="00ED2BB5">
            <w:pPr>
              <w:rPr>
                <w:rFonts w:ascii="Arial" w:hAnsi="Arial" w:cs="Arial"/>
                <w:sz w:val="20"/>
                <w:szCs w:val="20"/>
              </w:rPr>
            </w:pPr>
            <w:r>
              <w:rPr>
                <w:rFonts w:ascii="Arial" w:hAnsi="Arial" w:cs="Arial"/>
                <w:sz w:val="20"/>
                <w:szCs w:val="20"/>
              </w:rPr>
              <w:t>Required-For-Date</w:t>
            </w:r>
          </w:p>
        </w:tc>
        <w:tc>
          <w:tcPr>
            <w:tcW w:w="2394" w:type="dxa"/>
          </w:tcPr>
          <w:p w14:paraId="77DA263A" w14:textId="77777777" w:rsidR="00ED2BB5" w:rsidRDefault="00ED2BB5" w:rsidP="00ED2BB5">
            <w:pPr>
              <w:rPr>
                <w:rFonts w:ascii="Arial" w:hAnsi="Arial" w:cs="Arial"/>
                <w:sz w:val="20"/>
                <w:szCs w:val="20"/>
              </w:rPr>
            </w:pPr>
            <w:r>
              <w:rPr>
                <w:rFonts w:ascii="Arial" w:hAnsi="Arial" w:cs="Arial"/>
                <w:sz w:val="20"/>
                <w:szCs w:val="20"/>
              </w:rPr>
              <w:t>No of Sets matching the criteria</w:t>
            </w:r>
          </w:p>
        </w:tc>
        <w:tc>
          <w:tcPr>
            <w:tcW w:w="5670" w:type="dxa"/>
          </w:tcPr>
          <w:p w14:paraId="06F97BAE" w14:textId="77777777" w:rsidR="00ED2BB5" w:rsidRDefault="00ED2BB5" w:rsidP="00ED2BB5">
            <w:pPr>
              <w:rPr>
                <w:rFonts w:ascii="Arial" w:hAnsi="Arial" w:cs="Arial"/>
                <w:sz w:val="20"/>
                <w:szCs w:val="20"/>
              </w:rPr>
            </w:pPr>
            <w:r>
              <w:rPr>
                <w:rFonts w:ascii="Arial" w:hAnsi="Arial" w:cs="Arial"/>
                <w:sz w:val="20"/>
                <w:szCs w:val="20"/>
              </w:rPr>
              <w:t>Explanation</w:t>
            </w:r>
          </w:p>
        </w:tc>
      </w:tr>
      <w:tr w:rsidR="00ED2BB5" w14:paraId="46D67CAB" w14:textId="77777777" w:rsidTr="00ED2BB5">
        <w:tc>
          <w:tcPr>
            <w:tcW w:w="2394" w:type="dxa"/>
          </w:tcPr>
          <w:p w14:paraId="28B92DF5" w14:textId="77777777" w:rsidR="00ED2BB5" w:rsidRDefault="001D69E4" w:rsidP="001D69E4">
            <w:pPr>
              <w:rPr>
                <w:rFonts w:ascii="Arial" w:hAnsi="Arial" w:cs="Arial"/>
                <w:sz w:val="20"/>
                <w:szCs w:val="20"/>
              </w:rPr>
            </w:pPr>
            <w:r>
              <w:rPr>
                <w:rFonts w:ascii="Arial" w:hAnsi="Arial" w:cs="Arial"/>
                <w:sz w:val="20"/>
                <w:szCs w:val="20"/>
              </w:rPr>
              <w:t>10</w:t>
            </w:r>
            <w:r w:rsidR="00ED2BB5">
              <w:rPr>
                <w:rFonts w:ascii="Arial" w:hAnsi="Arial" w:cs="Arial"/>
                <w:sz w:val="20"/>
                <w:szCs w:val="20"/>
              </w:rPr>
              <w:t>-</w:t>
            </w:r>
            <w:r>
              <w:rPr>
                <w:rFonts w:ascii="Arial" w:hAnsi="Arial" w:cs="Arial"/>
                <w:sz w:val="20"/>
                <w:szCs w:val="20"/>
              </w:rPr>
              <w:t>January-</w:t>
            </w:r>
            <w:r w:rsidR="00ED2BB5">
              <w:rPr>
                <w:rFonts w:ascii="Arial" w:hAnsi="Arial" w:cs="Arial"/>
                <w:sz w:val="20"/>
                <w:szCs w:val="20"/>
              </w:rPr>
              <w:t>2018</w:t>
            </w:r>
          </w:p>
        </w:tc>
        <w:tc>
          <w:tcPr>
            <w:tcW w:w="2394" w:type="dxa"/>
          </w:tcPr>
          <w:p w14:paraId="6324C820" w14:textId="77777777" w:rsidR="00ED2BB5" w:rsidRDefault="00ED2BB5" w:rsidP="00ED2BB5">
            <w:pPr>
              <w:rPr>
                <w:rFonts w:ascii="Arial" w:hAnsi="Arial" w:cs="Arial"/>
                <w:sz w:val="20"/>
                <w:szCs w:val="20"/>
              </w:rPr>
            </w:pPr>
            <w:r>
              <w:rPr>
                <w:rFonts w:ascii="Arial" w:hAnsi="Arial" w:cs="Arial"/>
                <w:sz w:val="20"/>
                <w:szCs w:val="20"/>
              </w:rPr>
              <w:t>0</w:t>
            </w:r>
          </w:p>
        </w:tc>
        <w:tc>
          <w:tcPr>
            <w:tcW w:w="5670" w:type="dxa"/>
          </w:tcPr>
          <w:p w14:paraId="151E4F57" w14:textId="77777777" w:rsidR="00ED2BB5" w:rsidRDefault="00ED2BB5" w:rsidP="00ED2BB5">
            <w:pPr>
              <w:rPr>
                <w:rFonts w:ascii="Arial" w:hAnsi="Arial" w:cs="Arial"/>
                <w:sz w:val="20"/>
                <w:szCs w:val="20"/>
              </w:rPr>
            </w:pPr>
            <w:r>
              <w:rPr>
                <w:rFonts w:ascii="Arial" w:hAnsi="Arial" w:cs="Arial"/>
                <w:sz w:val="20"/>
                <w:szCs w:val="20"/>
              </w:rPr>
              <w:t>The Required-For-Date is before the start of the first set.</w:t>
            </w:r>
          </w:p>
        </w:tc>
      </w:tr>
      <w:tr w:rsidR="00ED2BB5" w14:paraId="1B2B98D6" w14:textId="77777777" w:rsidTr="00ED2BB5">
        <w:tc>
          <w:tcPr>
            <w:tcW w:w="2394" w:type="dxa"/>
          </w:tcPr>
          <w:p w14:paraId="2D799193" w14:textId="77777777" w:rsidR="00ED2BB5" w:rsidRDefault="00ED2BB5" w:rsidP="00ED2BB5">
            <w:pPr>
              <w:jc w:val="both"/>
              <w:rPr>
                <w:rFonts w:ascii="Arial" w:hAnsi="Arial" w:cs="Arial"/>
                <w:sz w:val="20"/>
                <w:szCs w:val="20"/>
              </w:rPr>
            </w:pPr>
            <w:r>
              <w:rPr>
                <w:rFonts w:ascii="Arial" w:hAnsi="Arial" w:cs="Arial"/>
                <w:sz w:val="20"/>
                <w:szCs w:val="20"/>
              </w:rPr>
              <w:t>21-Mar-2018</w:t>
            </w:r>
          </w:p>
        </w:tc>
        <w:tc>
          <w:tcPr>
            <w:tcW w:w="2394" w:type="dxa"/>
          </w:tcPr>
          <w:p w14:paraId="2BD28BFF" w14:textId="77777777" w:rsidR="00ED2BB5" w:rsidRDefault="00ED2BB5" w:rsidP="00ED2BB5">
            <w:pPr>
              <w:rPr>
                <w:rFonts w:ascii="Arial" w:hAnsi="Arial" w:cs="Arial"/>
                <w:sz w:val="20"/>
                <w:szCs w:val="20"/>
              </w:rPr>
            </w:pPr>
            <w:r>
              <w:rPr>
                <w:rFonts w:ascii="Arial" w:hAnsi="Arial" w:cs="Arial"/>
                <w:sz w:val="20"/>
                <w:szCs w:val="20"/>
              </w:rPr>
              <w:t>1</w:t>
            </w:r>
          </w:p>
        </w:tc>
        <w:tc>
          <w:tcPr>
            <w:tcW w:w="5670" w:type="dxa"/>
          </w:tcPr>
          <w:p w14:paraId="47517613" w14:textId="77777777" w:rsidR="00ED2BB5" w:rsidRDefault="0057671C" w:rsidP="0057671C">
            <w:pPr>
              <w:rPr>
                <w:rFonts w:ascii="Arial" w:hAnsi="Arial" w:cs="Arial"/>
                <w:sz w:val="20"/>
                <w:szCs w:val="20"/>
              </w:rPr>
            </w:pPr>
            <w:r>
              <w:rPr>
                <w:rFonts w:ascii="Arial" w:hAnsi="Arial" w:cs="Arial"/>
                <w:sz w:val="20"/>
                <w:szCs w:val="20"/>
              </w:rPr>
              <w:t>Set 3</w:t>
            </w:r>
            <w:r w:rsidR="00ED2BB5">
              <w:rPr>
                <w:rFonts w:ascii="Arial" w:hAnsi="Arial" w:cs="Arial"/>
                <w:sz w:val="20"/>
                <w:szCs w:val="20"/>
              </w:rPr>
              <w:t xml:space="preserve"> (</w:t>
            </w:r>
            <w:r>
              <w:rPr>
                <w:rFonts w:ascii="Arial" w:hAnsi="Arial" w:cs="Arial"/>
                <w:sz w:val="20"/>
                <w:szCs w:val="20"/>
              </w:rPr>
              <w:t>12</w:t>
            </w:r>
            <w:r w:rsidR="00ED2BB5">
              <w:rPr>
                <w:rFonts w:ascii="Arial" w:hAnsi="Arial" w:cs="Arial"/>
                <w:sz w:val="20"/>
                <w:szCs w:val="20"/>
              </w:rPr>
              <w:t xml:space="preserve">-Mar-18 to </w:t>
            </w:r>
            <w:r>
              <w:rPr>
                <w:rFonts w:ascii="Arial" w:hAnsi="Arial" w:cs="Arial"/>
                <w:sz w:val="20"/>
                <w:szCs w:val="20"/>
              </w:rPr>
              <w:t>2-Apr-18</w:t>
            </w:r>
            <w:r w:rsidR="00ED2BB5">
              <w:rPr>
                <w:rFonts w:ascii="Arial" w:hAnsi="Arial" w:cs="Arial"/>
                <w:sz w:val="20"/>
                <w:szCs w:val="20"/>
              </w:rPr>
              <w:t>)</w:t>
            </w:r>
          </w:p>
        </w:tc>
      </w:tr>
      <w:tr w:rsidR="00ED2BB5" w14:paraId="68BFA789" w14:textId="77777777" w:rsidTr="00ED2BB5">
        <w:tc>
          <w:tcPr>
            <w:tcW w:w="2394" w:type="dxa"/>
          </w:tcPr>
          <w:p w14:paraId="72930CBA" w14:textId="77777777" w:rsidR="00ED2BB5" w:rsidRDefault="00ED2BB5" w:rsidP="00ED2BB5">
            <w:pPr>
              <w:jc w:val="both"/>
              <w:rPr>
                <w:rFonts w:ascii="Arial" w:hAnsi="Arial" w:cs="Arial"/>
                <w:sz w:val="20"/>
                <w:szCs w:val="20"/>
              </w:rPr>
            </w:pPr>
            <w:r>
              <w:rPr>
                <w:rFonts w:ascii="Arial" w:hAnsi="Arial" w:cs="Arial"/>
                <w:sz w:val="20"/>
                <w:szCs w:val="20"/>
              </w:rPr>
              <w:t>8-May-2018</w:t>
            </w:r>
          </w:p>
        </w:tc>
        <w:tc>
          <w:tcPr>
            <w:tcW w:w="2394" w:type="dxa"/>
          </w:tcPr>
          <w:p w14:paraId="0E5C2440" w14:textId="77777777" w:rsidR="00ED2BB5" w:rsidRDefault="0057671C" w:rsidP="00ED2BB5">
            <w:pPr>
              <w:rPr>
                <w:rFonts w:ascii="Arial" w:hAnsi="Arial" w:cs="Arial"/>
                <w:sz w:val="20"/>
                <w:szCs w:val="20"/>
              </w:rPr>
            </w:pPr>
            <w:r>
              <w:rPr>
                <w:rFonts w:ascii="Arial" w:hAnsi="Arial" w:cs="Arial"/>
                <w:sz w:val="20"/>
                <w:szCs w:val="20"/>
              </w:rPr>
              <w:t>1</w:t>
            </w:r>
          </w:p>
        </w:tc>
        <w:tc>
          <w:tcPr>
            <w:tcW w:w="5670" w:type="dxa"/>
          </w:tcPr>
          <w:p w14:paraId="7FE75548" w14:textId="77777777" w:rsidR="00ED2BB5" w:rsidRDefault="0057671C" w:rsidP="0057671C">
            <w:pPr>
              <w:rPr>
                <w:rFonts w:ascii="Arial" w:hAnsi="Arial" w:cs="Arial"/>
                <w:sz w:val="20"/>
                <w:szCs w:val="20"/>
              </w:rPr>
            </w:pPr>
            <w:r>
              <w:rPr>
                <w:rFonts w:ascii="Arial" w:hAnsi="Arial" w:cs="Arial"/>
                <w:sz w:val="20"/>
                <w:szCs w:val="20"/>
              </w:rPr>
              <w:t>Set 5 (7-May</w:t>
            </w:r>
            <w:r w:rsidR="00ED2BB5">
              <w:rPr>
                <w:rFonts w:ascii="Arial" w:hAnsi="Arial" w:cs="Arial"/>
                <w:sz w:val="20"/>
                <w:szCs w:val="20"/>
              </w:rPr>
              <w:t xml:space="preserve">-18 to 28 May-18) </w:t>
            </w:r>
          </w:p>
        </w:tc>
      </w:tr>
    </w:tbl>
    <w:p w14:paraId="1B8B20B1" w14:textId="77777777" w:rsidR="00ED2BB5" w:rsidRDefault="00ED2BB5" w:rsidP="00ED2BB5">
      <w:pPr>
        <w:rPr>
          <w:rFonts w:ascii="Arial" w:hAnsi="Arial" w:cs="Arial"/>
          <w:sz w:val="20"/>
          <w:szCs w:val="20"/>
        </w:rPr>
      </w:pPr>
    </w:p>
    <w:p w14:paraId="4371EBAF" w14:textId="77777777" w:rsidR="00ED2BB5" w:rsidRDefault="00ED2BB5" w:rsidP="00ED2BB5">
      <w:pPr>
        <w:rPr>
          <w:rFonts w:ascii="Arial" w:hAnsi="Arial" w:cs="Arial"/>
          <w:sz w:val="20"/>
          <w:szCs w:val="20"/>
        </w:rPr>
      </w:pPr>
    </w:p>
    <w:p w14:paraId="046B7A0F" w14:textId="77777777" w:rsidR="00C76293" w:rsidRDefault="00C76293" w:rsidP="00291871">
      <w:pPr>
        <w:rPr>
          <w:rFonts w:ascii="Arial" w:hAnsi="Arial" w:cs="Arial"/>
          <w:sz w:val="20"/>
          <w:szCs w:val="20"/>
        </w:rPr>
      </w:pPr>
    </w:p>
    <w:p w14:paraId="2A3650FD" w14:textId="77777777" w:rsidR="00ED2BB5" w:rsidRDefault="00ED2BB5">
      <w:pPr>
        <w:rPr>
          <w:rFonts w:ascii="Arial" w:hAnsi="Arial" w:cs="Arial"/>
          <w:sz w:val="20"/>
          <w:szCs w:val="20"/>
        </w:rPr>
      </w:pPr>
      <w:r>
        <w:rPr>
          <w:rFonts w:ascii="Arial" w:hAnsi="Arial" w:cs="Arial"/>
          <w:sz w:val="20"/>
          <w:szCs w:val="20"/>
        </w:rPr>
        <w:br w:type="page"/>
      </w:r>
    </w:p>
    <w:p w14:paraId="00CDD4F4" w14:textId="77777777" w:rsidR="00CE1277" w:rsidRDefault="00CE1277" w:rsidP="00291871">
      <w:pPr>
        <w:rPr>
          <w:rFonts w:ascii="Arial" w:hAnsi="Arial" w:cs="Arial"/>
          <w:sz w:val="20"/>
          <w:szCs w:val="20"/>
        </w:rPr>
      </w:pPr>
      <w:r>
        <w:rPr>
          <w:rFonts w:ascii="Arial" w:hAnsi="Arial" w:cs="Arial"/>
          <w:sz w:val="20"/>
          <w:szCs w:val="20"/>
        </w:rPr>
        <w:lastRenderedPageBreak/>
        <w:t>Computation Start Date</w:t>
      </w:r>
    </w:p>
    <w:p w14:paraId="736F3C5A" w14:textId="77777777" w:rsidR="00CE1277" w:rsidRDefault="00CE1277" w:rsidP="00291871">
      <w:pPr>
        <w:rPr>
          <w:rFonts w:ascii="Arial" w:hAnsi="Arial" w:cs="Arial"/>
          <w:sz w:val="20"/>
          <w:szCs w:val="20"/>
        </w:rPr>
      </w:pPr>
      <w:r>
        <w:rPr>
          <w:rFonts w:ascii="Arial" w:hAnsi="Arial" w:cs="Arial"/>
          <w:sz w:val="20"/>
          <w:szCs w:val="20"/>
        </w:rPr>
        <w:t xml:space="preserve">Example Start </w:t>
      </w:r>
      <w:proofErr w:type="gramStart"/>
      <w:r>
        <w:rPr>
          <w:rFonts w:ascii="Arial" w:hAnsi="Arial" w:cs="Arial"/>
          <w:sz w:val="20"/>
          <w:szCs w:val="20"/>
        </w:rPr>
        <w:t>Date :</w:t>
      </w:r>
      <w:proofErr w:type="gramEnd"/>
      <w:r>
        <w:rPr>
          <w:rFonts w:ascii="Arial" w:hAnsi="Arial" w:cs="Arial"/>
          <w:sz w:val="20"/>
          <w:szCs w:val="20"/>
        </w:rPr>
        <w:t xml:space="preserve"> 1-Jan-2018</w:t>
      </w:r>
    </w:p>
    <w:tbl>
      <w:tblPr>
        <w:tblStyle w:val="TableGrid"/>
        <w:tblW w:w="0" w:type="auto"/>
        <w:tblLook w:val="04A0" w:firstRow="1" w:lastRow="0" w:firstColumn="1" w:lastColumn="0" w:noHBand="0" w:noVBand="1"/>
      </w:tblPr>
      <w:tblGrid>
        <w:gridCol w:w="558"/>
        <w:gridCol w:w="1440"/>
        <w:gridCol w:w="1980"/>
        <w:gridCol w:w="2340"/>
        <w:gridCol w:w="1890"/>
      </w:tblGrid>
      <w:tr w:rsidR="00CE1277" w14:paraId="4388011F" w14:textId="77777777" w:rsidTr="00CE1277">
        <w:tc>
          <w:tcPr>
            <w:tcW w:w="558" w:type="dxa"/>
          </w:tcPr>
          <w:p w14:paraId="0D6B2CE1" w14:textId="77777777" w:rsidR="00CE1277" w:rsidRDefault="00CE1277" w:rsidP="00291871">
            <w:pPr>
              <w:rPr>
                <w:rFonts w:ascii="Arial" w:hAnsi="Arial" w:cs="Arial"/>
                <w:sz w:val="20"/>
                <w:szCs w:val="20"/>
              </w:rPr>
            </w:pPr>
            <w:r>
              <w:rPr>
                <w:rFonts w:ascii="Arial" w:hAnsi="Arial" w:cs="Arial"/>
                <w:sz w:val="20"/>
                <w:szCs w:val="20"/>
              </w:rPr>
              <w:t>Set</w:t>
            </w:r>
          </w:p>
        </w:tc>
        <w:tc>
          <w:tcPr>
            <w:tcW w:w="1440" w:type="dxa"/>
          </w:tcPr>
          <w:p w14:paraId="63A56D35" w14:textId="77777777" w:rsidR="00CE1277" w:rsidRDefault="00CE1277" w:rsidP="00291871">
            <w:pPr>
              <w:rPr>
                <w:rFonts w:ascii="Arial" w:hAnsi="Arial" w:cs="Arial"/>
                <w:sz w:val="20"/>
                <w:szCs w:val="20"/>
              </w:rPr>
            </w:pPr>
            <w:r>
              <w:rPr>
                <w:rFonts w:ascii="Arial" w:hAnsi="Arial" w:cs="Arial"/>
                <w:sz w:val="20"/>
                <w:szCs w:val="20"/>
              </w:rPr>
              <w:t>Start Date</w:t>
            </w:r>
          </w:p>
        </w:tc>
        <w:tc>
          <w:tcPr>
            <w:tcW w:w="1980" w:type="dxa"/>
          </w:tcPr>
          <w:p w14:paraId="5C5B704E" w14:textId="77777777" w:rsidR="00CE1277" w:rsidRDefault="00CE1277" w:rsidP="00291871">
            <w:pPr>
              <w:rPr>
                <w:rFonts w:ascii="Arial" w:hAnsi="Arial" w:cs="Arial"/>
                <w:sz w:val="20"/>
                <w:szCs w:val="20"/>
              </w:rPr>
            </w:pPr>
            <w:r>
              <w:rPr>
                <w:rFonts w:ascii="Arial" w:hAnsi="Arial" w:cs="Arial"/>
                <w:sz w:val="20"/>
                <w:szCs w:val="20"/>
              </w:rPr>
              <w:t>Example Start Date</w:t>
            </w:r>
          </w:p>
        </w:tc>
        <w:tc>
          <w:tcPr>
            <w:tcW w:w="2340" w:type="dxa"/>
          </w:tcPr>
          <w:p w14:paraId="3AF04950" w14:textId="77777777" w:rsidR="00CE1277" w:rsidRDefault="00CE1277" w:rsidP="00291871">
            <w:pPr>
              <w:rPr>
                <w:rFonts w:ascii="Arial" w:hAnsi="Arial" w:cs="Arial"/>
                <w:sz w:val="20"/>
                <w:szCs w:val="20"/>
              </w:rPr>
            </w:pPr>
            <w:r>
              <w:rPr>
                <w:rFonts w:ascii="Arial" w:hAnsi="Arial" w:cs="Arial"/>
                <w:sz w:val="20"/>
                <w:szCs w:val="20"/>
              </w:rPr>
              <w:t>End Date</w:t>
            </w:r>
          </w:p>
        </w:tc>
        <w:tc>
          <w:tcPr>
            <w:tcW w:w="1890" w:type="dxa"/>
          </w:tcPr>
          <w:p w14:paraId="2F3947E6" w14:textId="77777777" w:rsidR="00CE1277" w:rsidRDefault="00CE1277" w:rsidP="00291871">
            <w:pPr>
              <w:rPr>
                <w:rFonts w:ascii="Arial" w:hAnsi="Arial" w:cs="Arial"/>
                <w:sz w:val="20"/>
                <w:szCs w:val="20"/>
              </w:rPr>
            </w:pPr>
            <w:r>
              <w:rPr>
                <w:rFonts w:ascii="Arial" w:hAnsi="Arial" w:cs="Arial"/>
                <w:sz w:val="20"/>
                <w:szCs w:val="20"/>
              </w:rPr>
              <w:t>Example End Date</w:t>
            </w:r>
          </w:p>
        </w:tc>
      </w:tr>
      <w:tr w:rsidR="00CE1277" w14:paraId="785A3692" w14:textId="77777777" w:rsidTr="00CE1277">
        <w:tc>
          <w:tcPr>
            <w:tcW w:w="558" w:type="dxa"/>
          </w:tcPr>
          <w:p w14:paraId="539FCF70" w14:textId="77777777" w:rsidR="00CE1277" w:rsidRDefault="00CE1277" w:rsidP="00291871">
            <w:pPr>
              <w:rPr>
                <w:rFonts w:ascii="Arial" w:hAnsi="Arial" w:cs="Arial"/>
                <w:sz w:val="20"/>
                <w:szCs w:val="20"/>
              </w:rPr>
            </w:pPr>
            <w:r>
              <w:rPr>
                <w:rFonts w:ascii="Arial" w:hAnsi="Arial" w:cs="Arial"/>
                <w:sz w:val="20"/>
                <w:szCs w:val="20"/>
              </w:rPr>
              <w:t>1</w:t>
            </w:r>
          </w:p>
        </w:tc>
        <w:tc>
          <w:tcPr>
            <w:tcW w:w="1440" w:type="dxa"/>
          </w:tcPr>
          <w:p w14:paraId="34E5D8F9" w14:textId="77777777" w:rsidR="00CE1277" w:rsidRDefault="00CE1277" w:rsidP="00CE1277">
            <w:pPr>
              <w:rPr>
                <w:rFonts w:ascii="Arial" w:hAnsi="Arial" w:cs="Arial"/>
                <w:sz w:val="20"/>
                <w:szCs w:val="20"/>
              </w:rPr>
            </w:pPr>
            <w:r>
              <w:rPr>
                <w:rFonts w:ascii="Arial" w:hAnsi="Arial" w:cs="Arial"/>
                <w:sz w:val="20"/>
                <w:szCs w:val="20"/>
              </w:rPr>
              <w:t>Computation Start Date</w:t>
            </w:r>
          </w:p>
          <w:p w14:paraId="70C1A7C3" w14:textId="77777777" w:rsidR="00CE1277" w:rsidRDefault="00CE1277" w:rsidP="00291871">
            <w:pPr>
              <w:rPr>
                <w:rFonts w:ascii="Arial" w:hAnsi="Arial" w:cs="Arial"/>
                <w:sz w:val="20"/>
                <w:szCs w:val="20"/>
              </w:rPr>
            </w:pPr>
            <w:r>
              <w:rPr>
                <w:rFonts w:ascii="Arial" w:hAnsi="Arial" w:cs="Arial"/>
                <w:sz w:val="20"/>
                <w:szCs w:val="20"/>
              </w:rPr>
              <w:t>+ 45 Business days</w:t>
            </w:r>
          </w:p>
        </w:tc>
        <w:tc>
          <w:tcPr>
            <w:tcW w:w="1980" w:type="dxa"/>
          </w:tcPr>
          <w:p w14:paraId="504DE5D7" w14:textId="77777777" w:rsidR="00CE1277" w:rsidRDefault="00A745D0" w:rsidP="00291871">
            <w:pPr>
              <w:rPr>
                <w:rFonts w:ascii="Arial" w:hAnsi="Arial" w:cs="Arial"/>
                <w:sz w:val="20"/>
                <w:szCs w:val="20"/>
              </w:rPr>
            </w:pPr>
            <w:r>
              <w:rPr>
                <w:rFonts w:ascii="Arial" w:hAnsi="Arial" w:cs="Arial"/>
                <w:sz w:val="20"/>
                <w:szCs w:val="20"/>
              </w:rPr>
              <w:t>1-March-2018</w:t>
            </w:r>
          </w:p>
        </w:tc>
        <w:tc>
          <w:tcPr>
            <w:tcW w:w="2340" w:type="dxa"/>
          </w:tcPr>
          <w:p w14:paraId="577748A3" w14:textId="77777777" w:rsidR="00CE1277" w:rsidRDefault="00CE1277" w:rsidP="00291871">
            <w:pPr>
              <w:rPr>
                <w:rFonts w:ascii="Arial" w:hAnsi="Arial" w:cs="Arial"/>
                <w:sz w:val="20"/>
                <w:szCs w:val="20"/>
              </w:rPr>
            </w:pPr>
            <w:r>
              <w:rPr>
                <w:rFonts w:ascii="Arial" w:hAnsi="Arial" w:cs="Arial"/>
                <w:sz w:val="20"/>
                <w:szCs w:val="20"/>
              </w:rPr>
              <w:t>Start Date + 60 Business days</w:t>
            </w:r>
          </w:p>
        </w:tc>
        <w:tc>
          <w:tcPr>
            <w:tcW w:w="1890" w:type="dxa"/>
          </w:tcPr>
          <w:p w14:paraId="162A85C3" w14:textId="77777777" w:rsidR="00CE1277" w:rsidRDefault="00A745D0" w:rsidP="00291871">
            <w:pPr>
              <w:rPr>
                <w:rFonts w:ascii="Arial" w:hAnsi="Arial" w:cs="Arial"/>
                <w:sz w:val="20"/>
                <w:szCs w:val="20"/>
              </w:rPr>
            </w:pPr>
            <w:r>
              <w:rPr>
                <w:rFonts w:ascii="Arial" w:hAnsi="Arial" w:cs="Arial"/>
                <w:sz w:val="20"/>
                <w:szCs w:val="20"/>
              </w:rPr>
              <w:t>21-May-2018</w:t>
            </w:r>
          </w:p>
        </w:tc>
      </w:tr>
      <w:tr w:rsidR="00CE1277" w14:paraId="603E4741" w14:textId="77777777" w:rsidTr="00CE1277">
        <w:tc>
          <w:tcPr>
            <w:tcW w:w="558" w:type="dxa"/>
          </w:tcPr>
          <w:p w14:paraId="37EC69BD" w14:textId="77777777" w:rsidR="00CE1277" w:rsidRDefault="00CE1277" w:rsidP="00291871">
            <w:pPr>
              <w:rPr>
                <w:rFonts w:ascii="Arial" w:hAnsi="Arial" w:cs="Arial"/>
                <w:sz w:val="20"/>
                <w:szCs w:val="20"/>
              </w:rPr>
            </w:pPr>
            <w:r>
              <w:rPr>
                <w:rFonts w:ascii="Arial" w:hAnsi="Arial" w:cs="Arial"/>
                <w:sz w:val="20"/>
                <w:szCs w:val="20"/>
              </w:rPr>
              <w:t>2</w:t>
            </w:r>
          </w:p>
        </w:tc>
        <w:tc>
          <w:tcPr>
            <w:tcW w:w="1440" w:type="dxa"/>
          </w:tcPr>
          <w:p w14:paraId="03A14451" w14:textId="77777777" w:rsidR="00CE1277" w:rsidRDefault="00CE1277" w:rsidP="00291871">
            <w:pPr>
              <w:rPr>
                <w:rFonts w:ascii="Arial" w:hAnsi="Arial" w:cs="Arial"/>
                <w:sz w:val="20"/>
                <w:szCs w:val="20"/>
              </w:rPr>
            </w:pPr>
          </w:p>
        </w:tc>
        <w:tc>
          <w:tcPr>
            <w:tcW w:w="1980" w:type="dxa"/>
          </w:tcPr>
          <w:p w14:paraId="5CC683EF" w14:textId="77777777" w:rsidR="00CE1277" w:rsidRDefault="00CE1277" w:rsidP="00291871">
            <w:pPr>
              <w:rPr>
                <w:rFonts w:ascii="Arial" w:hAnsi="Arial" w:cs="Arial"/>
                <w:sz w:val="20"/>
                <w:szCs w:val="20"/>
              </w:rPr>
            </w:pPr>
          </w:p>
        </w:tc>
        <w:tc>
          <w:tcPr>
            <w:tcW w:w="2340" w:type="dxa"/>
          </w:tcPr>
          <w:p w14:paraId="46C03D9E" w14:textId="77777777" w:rsidR="00CE1277" w:rsidRDefault="00CE1277" w:rsidP="00291871">
            <w:pPr>
              <w:rPr>
                <w:rFonts w:ascii="Arial" w:hAnsi="Arial" w:cs="Arial"/>
                <w:sz w:val="20"/>
                <w:szCs w:val="20"/>
              </w:rPr>
            </w:pPr>
          </w:p>
        </w:tc>
        <w:tc>
          <w:tcPr>
            <w:tcW w:w="1890" w:type="dxa"/>
          </w:tcPr>
          <w:p w14:paraId="5808AF69" w14:textId="77777777" w:rsidR="00CE1277" w:rsidRDefault="00CE1277" w:rsidP="00291871">
            <w:pPr>
              <w:rPr>
                <w:rFonts w:ascii="Arial" w:hAnsi="Arial" w:cs="Arial"/>
                <w:sz w:val="20"/>
                <w:szCs w:val="20"/>
              </w:rPr>
            </w:pPr>
          </w:p>
        </w:tc>
      </w:tr>
      <w:tr w:rsidR="00CE1277" w14:paraId="6ADD0741" w14:textId="77777777" w:rsidTr="00CE1277">
        <w:tc>
          <w:tcPr>
            <w:tcW w:w="558" w:type="dxa"/>
          </w:tcPr>
          <w:p w14:paraId="504068F8" w14:textId="77777777" w:rsidR="00CE1277" w:rsidRDefault="00CE1277" w:rsidP="00291871">
            <w:pPr>
              <w:rPr>
                <w:rFonts w:ascii="Arial" w:hAnsi="Arial" w:cs="Arial"/>
                <w:sz w:val="20"/>
                <w:szCs w:val="20"/>
              </w:rPr>
            </w:pPr>
          </w:p>
        </w:tc>
        <w:tc>
          <w:tcPr>
            <w:tcW w:w="1440" w:type="dxa"/>
          </w:tcPr>
          <w:p w14:paraId="5207E28F" w14:textId="77777777" w:rsidR="00CE1277" w:rsidRDefault="00CE1277" w:rsidP="00291871">
            <w:pPr>
              <w:rPr>
                <w:rFonts w:ascii="Arial" w:hAnsi="Arial" w:cs="Arial"/>
                <w:sz w:val="20"/>
                <w:szCs w:val="20"/>
              </w:rPr>
            </w:pPr>
          </w:p>
        </w:tc>
        <w:tc>
          <w:tcPr>
            <w:tcW w:w="1980" w:type="dxa"/>
          </w:tcPr>
          <w:p w14:paraId="138B7A71" w14:textId="77777777" w:rsidR="00CE1277" w:rsidRDefault="00CE1277" w:rsidP="00291871">
            <w:pPr>
              <w:rPr>
                <w:rFonts w:ascii="Arial" w:hAnsi="Arial" w:cs="Arial"/>
                <w:sz w:val="20"/>
                <w:szCs w:val="20"/>
              </w:rPr>
            </w:pPr>
          </w:p>
        </w:tc>
        <w:tc>
          <w:tcPr>
            <w:tcW w:w="2340" w:type="dxa"/>
          </w:tcPr>
          <w:p w14:paraId="68E50981" w14:textId="77777777" w:rsidR="00CE1277" w:rsidRDefault="00CE1277" w:rsidP="00291871">
            <w:pPr>
              <w:rPr>
                <w:rFonts w:ascii="Arial" w:hAnsi="Arial" w:cs="Arial"/>
                <w:sz w:val="20"/>
                <w:szCs w:val="20"/>
              </w:rPr>
            </w:pPr>
          </w:p>
        </w:tc>
        <w:tc>
          <w:tcPr>
            <w:tcW w:w="1890" w:type="dxa"/>
          </w:tcPr>
          <w:p w14:paraId="35AA8C81" w14:textId="77777777" w:rsidR="00CE1277" w:rsidRDefault="00CE1277" w:rsidP="00291871">
            <w:pPr>
              <w:rPr>
                <w:rFonts w:ascii="Arial" w:hAnsi="Arial" w:cs="Arial"/>
                <w:sz w:val="20"/>
                <w:szCs w:val="20"/>
              </w:rPr>
            </w:pPr>
          </w:p>
        </w:tc>
      </w:tr>
    </w:tbl>
    <w:p w14:paraId="3C6C3303" w14:textId="77777777" w:rsidR="00291871" w:rsidRDefault="00CE1277" w:rsidP="00291871">
      <w:pPr>
        <w:rPr>
          <w:rFonts w:ascii="Arial" w:hAnsi="Arial" w:cs="Arial"/>
          <w:sz w:val="20"/>
          <w:szCs w:val="20"/>
        </w:rPr>
      </w:pPr>
      <w:r>
        <w:rPr>
          <w:rFonts w:ascii="Arial" w:hAnsi="Arial" w:cs="Arial"/>
          <w:sz w:val="20"/>
          <w:szCs w:val="20"/>
        </w:rPr>
        <w:t>(</w:t>
      </w:r>
      <w:proofErr w:type="spellStart"/>
      <w:r w:rsidR="00291871">
        <w:rPr>
          <w:rFonts w:ascii="Arial" w:hAnsi="Arial" w:cs="Arial"/>
          <w:sz w:val="20"/>
          <w:szCs w:val="20"/>
        </w:rPr>
        <w:t>ToDate</w:t>
      </w:r>
      <w:proofErr w:type="spellEnd"/>
      <w:r w:rsidR="00291871">
        <w:rPr>
          <w:rFonts w:ascii="Arial" w:hAnsi="Arial" w:cs="Arial"/>
          <w:sz w:val="20"/>
          <w:szCs w:val="20"/>
        </w:rPr>
        <w:t xml:space="preserve"> + 45</w:t>
      </w:r>
      <w:r>
        <w:rPr>
          <w:rFonts w:ascii="Arial" w:hAnsi="Arial" w:cs="Arial"/>
          <w:sz w:val="20"/>
          <w:szCs w:val="20"/>
        </w:rPr>
        <w:t xml:space="preserve"> days) </w:t>
      </w:r>
      <w:proofErr w:type="gramStart"/>
      <w:r>
        <w:rPr>
          <w:rFonts w:ascii="Arial" w:hAnsi="Arial" w:cs="Arial"/>
          <w:sz w:val="20"/>
          <w:szCs w:val="20"/>
        </w:rPr>
        <w:t>and  (</w:t>
      </w:r>
      <w:proofErr w:type="gramEnd"/>
      <w:r>
        <w:rPr>
          <w:rFonts w:ascii="Arial" w:hAnsi="Arial" w:cs="Arial"/>
          <w:sz w:val="20"/>
          <w:szCs w:val="20"/>
        </w:rPr>
        <w:t xml:space="preserve"> </w:t>
      </w:r>
      <w:proofErr w:type="spellStart"/>
      <w:r>
        <w:rPr>
          <w:rFonts w:ascii="Arial" w:hAnsi="Arial" w:cs="Arial"/>
          <w:sz w:val="20"/>
          <w:szCs w:val="20"/>
        </w:rPr>
        <w:t>ToDate</w:t>
      </w:r>
      <w:proofErr w:type="spellEnd"/>
      <w:r>
        <w:rPr>
          <w:rFonts w:ascii="Arial" w:hAnsi="Arial" w:cs="Arial"/>
          <w:sz w:val="20"/>
          <w:szCs w:val="20"/>
        </w:rPr>
        <w:t xml:space="preserve"> + 105 days)</w:t>
      </w:r>
    </w:p>
    <w:p w14:paraId="1DEDD13C" w14:textId="77777777" w:rsidR="00CE1277" w:rsidRDefault="00CE1277" w:rsidP="00CE1277">
      <w:pPr>
        <w:ind w:firstLine="720"/>
        <w:rPr>
          <w:rFonts w:ascii="Arial" w:hAnsi="Arial" w:cs="Arial"/>
          <w:sz w:val="20"/>
          <w:szCs w:val="20"/>
        </w:rPr>
      </w:pPr>
    </w:p>
    <w:p w14:paraId="4780A7CA" w14:textId="77777777" w:rsidR="00CE1277" w:rsidRDefault="00A745D0" w:rsidP="00CE1277">
      <w:pPr>
        <w:ind w:firstLine="720"/>
        <w:rPr>
          <w:rFonts w:ascii="Arial" w:hAnsi="Arial" w:cs="Arial"/>
          <w:sz w:val="20"/>
          <w:szCs w:val="20"/>
        </w:rPr>
      </w:pPr>
      <w:proofErr w:type="gramStart"/>
      <w:r>
        <w:rPr>
          <w:rFonts w:ascii="Arial" w:hAnsi="Arial" w:cs="Arial"/>
          <w:sz w:val="20"/>
          <w:szCs w:val="20"/>
        </w:rPr>
        <w:t>Jan  =</w:t>
      </w:r>
      <w:proofErr w:type="gramEnd"/>
      <w:r>
        <w:rPr>
          <w:rFonts w:ascii="Arial" w:hAnsi="Arial" w:cs="Arial"/>
          <w:sz w:val="20"/>
          <w:szCs w:val="20"/>
        </w:rPr>
        <w:t xml:space="preserve"> 23</w:t>
      </w:r>
    </w:p>
    <w:p w14:paraId="2DB1C4AE" w14:textId="77777777" w:rsidR="00A745D0" w:rsidRDefault="00A745D0" w:rsidP="00CE1277">
      <w:pPr>
        <w:ind w:firstLine="720"/>
        <w:rPr>
          <w:rFonts w:ascii="Arial" w:hAnsi="Arial" w:cs="Arial"/>
          <w:sz w:val="20"/>
          <w:szCs w:val="20"/>
        </w:rPr>
      </w:pPr>
      <w:r>
        <w:rPr>
          <w:rFonts w:ascii="Arial" w:hAnsi="Arial" w:cs="Arial"/>
          <w:sz w:val="20"/>
          <w:szCs w:val="20"/>
        </w:rPr>
        <w:t>Feb = 22</w:t>
      </w:r>
    </w:p>
    <w:p w14:paraId="17D307F4" w14:textId="77777777" w:rsidR="00A745D0" w:rsidRDefault="00A745D0" w:rsidP="00CE1277">
      <w:pPr>
        <w:ind w:firstLine="720"/>
        <w:rPr>
          <w:rFonts w:ascii="Arial" w:hAnsi="Arial" w:cs="Arial"/>
          <w:sz w:val="20"/>
          <w:szCs w:val="20"/>
        </w:rPr>
      </w:pPr>
      <w:proofErr w:type="gramStart"/>
      <w:r>
        <w:rPr>
          <w:rFonts w:ascii="Arial" w:hAnsi="Arial" w:cs="Arial"/>
          <w:sz w:val="20"/>
          <w:szCs w:val="20"/>
        </w:rPr>
        <w:t>March  =</w:t>
      </w:r>
      <w:proofErr w:type="gramEnd"/>
      <w:r>
        <w:rPr>
          <w:rFonts w:ascii="Arial" w:hAnsi="Arial" w:cs="Arial"/>
          <w:sz w:val="20"/>
          <w:szCs w:val="20"/>
        </w:rPr>
        <w:t xml:space="preserve"> 22</w:t>
      </w:r>
    </w:p>
    <w:p w14:paraId="15E4CCB9" w14:textId="77777777" w:rsidR="00A745D0" w:rsidRDefault="00A745D0" w:rsidP="00CE1277">
      <w:pPr>
        <w:ind w:firstLine="720"/>
        <w:rPr>
          <w:rFonts w:ascii="Arial" w:hAnsi="Arial" w:cs="Arial"/>
          <w:sz w:val="20"/>
          <w:szCs w:val="20"/>
        </w:rPr>
      </w:pPr>
      <w:r>
        <w:rPr>
          <w:rFonts w:ascii="Arial" w:hAnsi="Arial" w:cs="Arial"/>
          <w:sz w:val="20"/>
          <w:szCs w:val="20"/>
        </w:rPr>
        <w:t>April = 21</w:t>
      </w:r>
    </w:p>
    <w:p w14:paraId="058E87B6" w14:textId="77777777" w:rsidR="00A745D0" w:rsidRDefault="00A745D0" w:rsidP="00CE1277">
      <w:pPr>
        <w:ind w:firstLine="720"/>
        <w:rPr>
          <w:rFonts w:ascii="Arial" w:hAnsi="Arial" w:cs="Arial"/>
          <w:sz w:val="20"/>
          <w:szCs w:val="20"/>
        </w:rPr>
      </w:pPr>
      <w:r>
        <w:rPr>
          <w:rFonts w:ascii="Arial" w:hAnsi="Arial" w:cs="Arial"/>
          <w:sz w:val="20"/>
          <w:szCs w:val="20"/>
        </w:rPr>
        <w:t>May = 23</w:t>
      </w:r>
    </w:p>
    <w:p w14:paraId="47F914ED" w14:textId="77777777" w:rsidR="00A745D0" w:rsidRDefault="00A745D0" w:rsidP="00CE1277">
      <w:pPr>
        <w:ind w:firstLine="720"/>
        <w:rPr>
          <w:rFonts w:ascii="Arial" w:hAnsi="Arial" w:cs="Arial"/>
          <w:sz w:val="20"/>
          <w:szCs w:val="20"/>
        </w:rPr>
      </w:pPr>
      <w:r>
        <w:rPr>
          <w:rFonts w:ascii="Arial" w:hAnsi="Arial" w:cs="Arial"/>
          <w:sz w:val="20"/>
          <w:szCs w:val="20"/>
        </w:rPr>
        <w:t>June = 21</w:t>
      </w:r>
    </w:p>
    <w:p w14:paraId="39A4B0B3" w14:textId="77777777" w:rsidR="00A745D0" w:rsidRDefault="00A745D0" w:rsidP="00CE1277">
      <w:pPr>
        <w:ind w:firstLine="720"/>
        <w:rPr>
          <w:rFonts w:ascii="Arial" w:hAnsi="Arial" w:cs="Arial"/>
          <w:sz w:val="20"/>
          <w:szCs w:val="20"/>
        </w:rPr>
      </w:pPr>
      <w:r>
        <w:rPr>
          <w:rFonts w:ascii="Arial" w:hAnsi="Arial" w:cs="Arial"/>
          <w:sz w:val="20"/>
          <w:szCs w:val="20"/>
        </w:rPr>
        <w:t xml:space="preserve">July = </w:t>
      </w:r>
    </w:p>
    <w:p w14:paraId="7E1B8C61" w14:textId="77777777" w:rsidR="00291871" w:rsidRDefault="00291871" w:rsidP="00291871">
      <w:pPr>
        <w:rPr>
          <w:rFonts w:ascii="Arial" w:hAnsi="Arial" w:cs="Arial"/>
          <w:sz w:val="20"/>
          <w:szCs w:val="20"/>
        </w:rPr>
      </w:pPr>
    </w:p>
    <w:p w14:paraId="01E55EC7" w14:textId="77777777" w:rsidR="00291871" w:rsidRPr="00DA1B57" w:rsidRDefault="00291871" w:rsidP="00291871">
      <w:pPr>
        <w:rPr>
          <w:rFonts w:ascii="Arial" w:hAnsi="Arial" w:cs="Arial"/>
          <w:sz w:val="20"/>
          <w:szCs w:val="20"/>
        </w:rPr>
      </w:pPr>
      <w:r w:rsidRPr="00DA1B57">
        <w:rPr>
          <w:rFonts w:ascii="Arial" w:hAnsi="Arial" w:cs="Arial"/>
          <w:sz w:val="20"/>
          <w:szCs w:val="20"/>
        </w:rPr>
        <w:t>Using number of new set-ups/month and CPPCs/month calculate effort using the algorithm provided/referred</w:t>
      </w:r>
    </w:p>
    <w:p w14:paraId="57719D62" w14:textId="77777777" w:rsidR="00291871" w:rsidRPr="00DA1B57" w:rsidRDefault="00291871" w:rsidP="00291871">
      <w:pPr>
        <w:rPr>
          <w:rFonts w:ascii="Arial" w:hAnsi="Arial" w:cs="Arial"/>
          <w:sz w:val="20"/>
          <w:szCs w:val="20"/>
        </w:rPr>
      </w:pPr>
    </w:p>
    <w:p w14:paraId="3CAF8F12" w14:textId="77777777" w:rsidR="00291871" w:rsidRPr="00DA1B57" w:rsidRDefault="00291871" w:rsidP="00291871">
      <w:pPr>
        <w:rPr>
          <w:ins w:id="136" w:author="shanmugamm" w:date="2017-10-31T15:25:00Z"/>
          <w:rFonts w:ascii="Arial" w:hAnsi="Arial" w:cs="Arial"/>
          <w:sz w:val="20"/>
          <w:szCs w:val="20"/>
        </w:rPr>
      </w:pPr>
      <w:r w:rsidRPr="00DA1B57">
        <w:rPr>
          <w:rFonts w:ascii="Arial" w:hAnsi="Arial" w:cs="Arial"/>
          <w:sz w:val="20"/>
          <w:szCs w:val="20"/>
        </w:rPr>
        <w:t>These studies should not be added to the current month but should start at +45 business days</w:t>
      </w:r>
      <w:r>
        <w:rPr>
          <w:rFonts w:ascii="Arial" w:hAnsi="Arial" w:cs="Arial"/>
          <w:sz w:val="20"/>
          <w:szCs w:val="20"/>
        </w:rPr>
        <w:t xml:space="preserve"> for set ups and +10 days for CPPCs</w:t>
      </w:r>
      <w:r w:rsidRPr="00DA1B57">
        <w:rPr>
          <w:rFonts w:ascii="Arial" w:hAnsi="Arial" w:cs="Arial"/>
          <w:sz w:val="20"/>
          <w:szCs w:val="20"/>
        </w:rPr>
        <w:t xml:space="preserve"> from current date and have to roll for the duration as provided below for set-up and CPPC</w:t>
      </w:r>
      <w:ins w:id="137" w:author="shanmugamm" w:date="2017-10-31T15:21:00Z">
        <w:r w:rsidRPr="00DA1B57">
          <w:rPr>
            <w:rFonts w:ascii="Arial" w:hAnsi="Arial" w:cs="Arial"/>
            <w:sz w:val="20"/>
            <w:szCs w:val="20"/>
          </w:rPr>
          <w:t xml:space="preserve"> </w:t>
        </w:r>
      </w:ins>
    </w:p>
    <w:p w14:paraId="3610878C" w14:textId="77777777" w:rsidR="00CE1277" w:rsidRPr="00DA1B57" w:rsidRDefault="00CE1277" w:rsidP="00CE1277">
      <w:pPr>
        <w:rPr>
          <w:rFonts w:ascii="Arial" w:hAnsi="Arial" w:cs="Arial"/>
          <w:sz w:val="20"/>
          <w:szCs w:val="20"/>
        </w:rPr>
      </w:pPr>
      <w:r w:rsidRPr="00DA1B57">
        <w:rPr>
          <w:rFonts w:ascii="Arial" w:hAnsi="Arial" w:cs="Arial"/>
          <w:sz w:val="20"/>
          <w:szCs w:val="20"/>
        </w:rPr>
        <w:t>For set ups, start date = current date+ 45 Business days, current date  + 65 business days, current date + 85 business days, current date + 105 business days so on….till start date + 225 business days</w:t>
      </w:r>
    </w:p>
    <w:p w14:paraId="332CCFD1" w14:textId="77777777" w:rsidR="00291871" w:rsidRPr="00DA1B57" w:rsidRDefault="00291871" w:rsidP="00291871">
      <w:pPr>
        <w:rPr>
          <w:ins w:id="138" w:author="shanmugamm" w:date="2017-10-31T15:25:00Z"/>
          <w:rFonts w:ascii="Arial" w:hAnsi="Arial" w:cs="Arial"/>
          <w:sz w:val="20"/>
          <w:szCs w:val="20"/>
        </w:rPr>
      </w:pPr>
    </w:p>
    <w:p w14:paraId="592D431D" w14:textId="77777777" w:rsidR="00291871" w:rsidRPr="00DA1B57" w:rsidRDefault="00291871" w:rsidP="00291871">
      <w:pPr>
        <w:rPr>
          <w:rFonts w:ascii="Arial" w:hAnsi="Arial" w:cs="Arial"/>
          <w:b/>
          <w:sz w:val="20"/>
          <w:szCs w:val="20"/>
        </w:rPr>
      </w:pPr>
      <w:r w:rsidRPr="00DA1B57">
        <w:rPr>
          <w:rFonts w:ascii="Arial" w:hAnsi="Arial" w:cs="Arial"/>
          <w:b/>
          <w:sz w:val="20"/>
          <w:szCs w:val="20"/>
        </w:rPr>
        <w:t xml:space="preserve">Set-up </w:t>
      </w:r>
    </w:p>
    <w:p w14:paraId="3874A699" w14:textId="77777777" w:rsidR="00291871" w:rsidRPr="00DA1B57" w:rsidRDefault="00291871" w:rsidP="00291871">
      <w:pPr>
        <w:rPr>
          <w:rFonts w:ascii="Arial" w:hAnsi="Arial" w:cs="Arial"/>
          <w:sz w:val="20"/>
          <w:szCs w:val="20"/>
        </w:rPr>
      </w:pPr>
    </w:p>
    <w:p w14:paraId="6E28071B" w14:textId="77777777" w:rsidR="00291871" w:rsidRPr="00DA1B57" w:rsidRDefault="00291871" w:rsidP="00291871">
      <w:pPr>
        <w:rPr>
          <w:rFonts w:ascii="Arial" w:hAnsi="Arial" w:cs="Arial"/>
          <w:sz w:val="20"/>
          <w:szCs w:val="20"/>
        </w:rPr>
      </w:pPr>
      <w:r w:rsidRPr="00DA1B57">
        <w:rPr>
          <w:rFonts w:ascii="Arial" w:hAnsi="Arial" w:cs="Arial"/>
          <w:sz w:val="20"/>
          <w:szCs w:val="20"/>
        </w:rPr>
        <w:t xml:space="preserve">Start date = current date + 45 Business days  </w:t>
      </w:r>
    </w:p>
    <w:p w14:paraId="10A59A9C" w14:textId="77777777" w:rsidR="00291871" w:rsidRPr="00DA1B57" w:rsidRDefault="00291871" w:rsidP="00291871">
      <w:pPr>
        <w:rPr>
          <w:rFonts w:ascii="Arial" w:hAnsi="Arial" w:cs="Arial"/>
          <w:sz w:val="20"/>
          <w:szCs w:val="20"/>
        </w:rPr>
      </w:pPr>
      <w:r w:rsidRPr="00DA1B57">
        <w:rPr>
          <w:rFonts w:ascii="Arial" w:hAnsi="Arial" w:cs="Arial"/>
          <w:sz w:val="20"/>
          <w:szCs w:val="20"/>
        </w:rPr>
        <w:t xml:space="preserve">Planned go live date = start date + 60 </w:t>
      </w:r>
      <w:proofErr w:type="gramStart"/>
      <w:r w:rsidRPr="00DA1B57">
        <w:rPr>
          <w:rFonts w:ascii="Arial" w:hAnsi="Arial" w:cs="Arial"/>
          <w:sz w:val="20"/>
          <w:szCs w:val="20"/>
        </w:rPr>
        <w:t>Business  days</w:t>
      </w:r>
      <w:proofErr w:type="gramEnd"/>
    </w:p>
    <w:p w14:paraId="3C2919A1" w14:textId="77777777" w:rsidR="00291871" w:rsidRDefault="00291871" w:rsidP="00252CEE">
      <w:pPr>
        <w:autoSpaceDE w:val="0"/>
        <w:autoSpaceDN w:val="0"/>
        <w:adjustRightInd w:val="0"/>
        <w:spacing w:after="0" w:line="240" w:lineRule="auto"/>
        <w:rPr>
          <w:rFonts w:ascii="Courier New" w:hAnsi="Courier New" w:cs="Courier New"/>
          <w:noProof/>
          <w:color w:val="0000FF"/>
          <w:sz w:val="20"/>
          <w:szCs w:val="20"/>
        </w:rPr>
      </w:pPr>
    </w:p>
    <w:p w14:paraId="0FC90FDB" w14:textId="77777777" w:rsidR="00291871" w:rsidRDefault="00291871" w:rsidP="00252CEE">
      <w:pPr>
        <w:autoSpaceDE w:val="0"/>
        <w:autoSpaceDN w:val="0"/>
        <w:adjustRightInd w:val="0"/>
        <w:spacing w:after="0" w:line="240" w:lineRule="auto"/>
        <w:rPr>
          <w:rFonts w:ascii="Courier New" w:hAnsi="Courier New" w:cs="Courier New"/>
          <w:noProof/>
          <w:color w:val="0000FF"/>
          <w:sz w:val="20"/>
          <w:szCs w:val="20"/>
        </w:rPr>
      </w:pPr>
    </w:p>
    <w:p w14:paraId="2F71FA49" w14:textId="77777777" w:rsidR="00252CEE" w:rsidRDefault="00252CEE" w:rsidP="00395037">
      <w:pPr>
        <w:autoSpaceDE w:val="0"/>
        <w:autoSpaceDN w:val="0"/>
        <w:adjustRightInd w:val="0"/>
        <w:spacing w:after="0" w:line="240" w:lineRule="auto"/>
        <w:rPr>
          <w:rFonts w:ascii="Courier New" w:hAnsi="Courier New" w:cs="Courier New"/>
          <w:noProof/>
          <w:color w:val="0000FF"/>
          <w:sz w:val="20"/>
          <w:szCs w:val="20"/>
        </w:rPr>
      </w:pPr>
    </w:p>
    <w:p w14:paraId="429B7F10" w14:textId="77777777" w:rsidR="00252CEE" w:rsidRDefault="00252CEE" w:rsidP="00395037">
      <w:pPr>
        <w:autoSpaceDE w:val="0"/>
        <w:autoSpaceDN w:val="0"/>
        <w:adjustRightInd w:val="0"/>
        <w:spacing w:after="0" w:line="240" w:lineRule="auto"/>
        <w:rPr>
          <w:rFonts w:ascii="Courier New" w:hAnsi="Courier New" w:cs="Courier New"/>
          <w:noProof/>
          <w:color w:val="0000FF"/>
          <w:sz w:val="20"/>
          <w:szCs w:val="20"/>
        </w:rPr>
      </w:pPr>
    </w:p>
    <w:p w14:paraId="626659A9" w14:textId="77777777" w:rsidR="00A40E36" w:rsidRDefault="00A40E36" w:rsidP="00395037">
      <w:pPr>
        <w:autoSpaceDE w:val="0"/>
        <w:autoSpaceDN w:val="0"/>
        <w:adjustRightInd w:val="0"/>
        <w:spacing w:after="0" w:line="240" w:lineRule="auto"/>
        <w:rPr>
          <w:rFonts w:ascii="Courier New" w:hAnsi="Courier New" w:cs="Courier New"/>
          <w:noProof/>
          <w:color w:val="0000FF"/>
          <w:sz w:val="20"/>
          <w:szCs w:val="20"/>
        </w:rPr>
      </w:pPr>
    </w:p>
    <w:tbl>
      <w:tblPr>
        <w:tblStyle w:val="TableGrid"/>
        <w:tblW w:w="0" w:type="auto"/>
        <w:tblLook w:val="04A0" w:firstRow="1" w:lastRow="0" w:firstColumn="1" w:lastColumn="0" w:noHBand="0" w:noVBand="1"/>
      </w:tblPr>
      <w:tblGrid>
        <w:gridCol w:w="1524"/>
        <w:gridCol w:w="1014"/>
        <w:gridCol w:w="1966"/>
        <w:gridCol w:w="1753"/>
        <w:gridCol w:w="1756"/>
        <w:gridCol w:w="1563"/>
      </w:tblGrid>
      <w:tr w:rsidR="00A40E36" w14:paraId="67EEBF55" w14:textId="77777777" w:rsidTr="00ED2BB5">
        <w:tc>
          <w:tcPr>
            <w:tcW w:w="1524" w:type="dxa"/>
          </w:tcPr>
          <w:p w14:paraId="0B8A81DD" w14:textId="77777777" w:rsidR="00A40E36" w:rsidRDefault="00A40E36" w:rsidP="00ED2BB5">
            <w:pPr>
              <w:autoSpaceDE w:val="0"/>
              <w:autoSpaceDN w:val="0"/>
              <w:adjustRightInd w:val="0"/>
              <w:rPr>
                <w:rFonts w:ascii="Courier New" w:hAnsi="Courier New" w:cs="Courier New"/>
                <w:noProof/>
                <w:color w:val="0000FF"/>
                <w:sz w:val="20"/>
                <w:szCs w:val="20"/>
              </w:rPr>
            </w:pPr>
          </w:p>
        </w:tc>
        <w:tc>
          <w:tcPr>
            <w:tcW w:w="1014" w:type="dxa"/>
          </w:tcPr>
          <w:p w14:paraId="5BA4AA1D" w14:textId="77777777" w:rsidR="00A40E36" w:rsidRDefault="00A40E36" w:rsidP="00ED2BB5">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Task Type</w:t>
            </w:r>
          </w:p>
        </w:tc>
        <w:tc>
          <w:tcPr>
            <w:tcW w:w="1966" w:type="dxa"/>
          </w:tcPr>
          <w:p w14:paraId="571F0887" w14:textId="77777777" w:rsidR="00A40E36" w:rsidRDefault="00A40E36" w:rsidP="00ED2BB5">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Criteria</w:t>
            </w:r>
          </w:p>
        </w:tc>
        <w:tc>
          <w:tcPr>
            <w:tcW w:w="1753" w:type="dxa"/>
          </w:tcPr>
          <w:p w14:paraId="5C9715C2" w14:textId="77777777" w:rsidR="00A40E36" w:rsidRDefault="00A40E36" w:rsidP="00ED2BB5">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Start Date</w:t>
            </w:r>
          </w:p>
        </w:tc>
        <w:tc>
          <w:tcPr>
            <w:tcW w:w="1756" w:type="dxa"/>
          </w:tcPr>
          <w:p w14:paraId="2B2A90D7" w14:textId="77777777" w:rsidR="00A40E36" w:rsidRDefault="00A40E36" w:rsidP="00ED2BB5">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End Date</w:t>
            </w:r>
          </w:p>
        </w:tc>
        <w:tc>
          <w:tcPr>
            <w:tcW w:w="1563" w:type="dxa"/>
          </w:tcPr>
          <w:p w14:paraId="1B034806" w14:textId="77777777" w:rsidR="00A40E36" w:rsidRDefault="00A40E36" w:rsidP="00ED2BB5">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FET in minutes</w:t>
            </w:r>
          </w:p>
        </w:tc>
      </w:tr>
      <w:tr w:rsidR="00A40E36" w14:paraId="2DD5B4C1" w14:textId="77777777" w:rsidTr="00ED2BB5">
        <w:tc>
          <w:tcPr>
            <w:tcW w:w="1524" w:type="dxa"/>
          </w:tcPr>
          <w:p w14:paraId="4D2EFFB6" w14:textId="77777777" w:rsidR="00A40E36" w:rsidRDefault="00A40E36" w:rsidP="00ED2BB5">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Lead FTE</w:t>
            </w:r>
          </w:p>
        </w:tc>
        <w:tc>
          <w:tcPr>
            <w:tcW w:w="1014" w:type="dxa"/>
          </w:tcPr>
          <w:p w14:paraId="1F14CF2C" w14:textId="77777777" w:rsidR="00A40E36" w:rsidRDefault="00A40E36" w:rsidP="00ED2BB5">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Setup</w:t>
            </w:r>
          </w:p>
        </w:tc>
        <w:tc>
          <w:tcPr>
            <w:tcW w:w="1966" w:type="dxa"/>
          </w:tcPr>
          <w:p w14:paraId="7C5C8D98" w14:textId="77777777" w:rsidR="00A40E36" w:rsidRDefault="00A40E36" w:rsidP="00ED2BB5">
            <w:pPr>
              <w:autoSpaceDE w:val="0"/>
              <w:autoSpaceDN w:val="0"/>
              <w:adjustRightInd w:val="0"/>
            </w:pPr>
            <w:r>
              <w:rPr>
                <w:rFonts w:ascii="Courier New" w:hAnsi="Courier New" w:cs="Courier New"/>
                <w:noProof/>
                <w:color w:val="0000FF"/>
                <w:sz w:val="20"/>
                <w:szCs w:val="20"/>
              </w:rPr>
              <w:t>[</w:t>
            </w:r>
            <w:r>
              <w:t xml:space="preserve">Task Started On] </w:t>
            </w:r>
            <w:proofErr w:type="gramStart"/>
            <w:r>
              <w:t>and  [</w:t>
            </w:r>
            <w:proofErr w:type="gramEnd"/>
            <w:r>
              <w:rPr>
                <w:rFonts w:ascii="Courier New" w:hAnsi="Courier New" w:cs="Courier New"/>
                <w:noProof/>
                <w:sz w:val="20"/>
                <w:szCs w:val="20"/>
              </w:rPr>
              <w:t>Go Live Planned Completion Date]</w:t>
            </w:r>
            <w:r>
              <w:t xml:space="preserve"> are available.</w:t>
            </w:r>
          </w:p>
          <w:p w14:paraId="05B0EC6B" w14:textId="77777777" w:rsidR="00A40E36" w:rsidRPr="006F36C2" w:rsidRDefault="00A40E36" w:rsidP="00ED2BB5">
            <w:pPr>
              <w:autoSpaceDE w:val="0"/>
              <w:autoSpaceDN w:val="0"/>
              <w:adjustRightInd w:val="0"/>
              <w:rPr>
                <w:b/>
              </w:rPr>
            </w:pPr>
          </w:p>
        </w:tc>
        <w:tc>
          <w:tcPr>
            <w:tcW w:w="1753" w:type="dxa"/>
          </w:tcPr>
          <w:p w14:paraId="6F6A836F" w14:textId="77777777" w:rsidR="00A40E36" w:rsidRPr="006F36C2" w:rsidRDefault="00A40E36" w:rsidP="00ED2BB5">
            <w:pPr>
              <w:autoSpaceDE w:val="0"/>
              <w:autoSpaceDN w:val="0"/>
              <w:adjustRightInd w:val="0"/>
              <w:rPr>
                <w:rFonts w:ascii="Courier New" w:hAnsi="Courier New" w:cs="Courier New"/>
                <w:noProof/>
                <w:color w:val="0000FF"/>
                <w:sz w:val="20"/>
                <w:szCs w:val="20"/>
              </w:rPr>
            </w:pPr>
            <w:r w:rsidRPr="006F36C2">
              <w:t>Task Started On</w:t>
            </w:r>
          </w:p>
        </w:tc>
        <w:tc>
          <w:tcPr>
            <w:tcW w:w="1756" w:type="dxa"/>
          </w:tcPr>
          <w:p w14:paraId="64412CDD" w14:textId="77777777" w:rsidR="00A40E36" w:rsidRPr="006F36C2" w:rsidRDefault="00A40E36" w:rsidP="00ED2BB5">
            <w:pPr>
              <w:autoSpaceDE w:val="0"/>
              <w:autoSpaceDN w:val="0"/>
              <w:adjustRightInd w:val="0"/>
              <w:rPr>
                <w:rFonts w:ascii="Courier New" w:hAnsi="Courier New" w:cs="Courier New"/>
                <w:noProof/>
                <w:color w:val="0000FF"/>
                <w:sz w:val="20"/>
                <w:szCs w:val="20"/>
              </w:rPr>
            </w:pPr>
            <w:r w:rsidRPr="006F36C2">
              <w:t>[</w:t>
            </w:r>
            <w:proofErr w:type="spellStart"/>
            <w:r w:rsidRPr="006F36C2">
              <w:rPr>
                <w:rFonts w:ascii="Courier New" w:hAnsi="Courier New" w:cs="Courier New"/>
                <w:noProof/>
                <w:sz w:val="20"/>
                <w:szCs w:val="20"/>
              </w:rPr>
              <w:t>GoLive</w:t>
            </w:r>
            <w:proofErr w:type="spellEnd"/>
            <w:r w:rsidRPr="006F36C2">
              <w:rPr>
                <w:rFonts w:ascii="Courier New" w:hAnsi="Courier New" w:cs="Courier New"/>
                <w:noProof/>
                <w:sz w:val="20"/>
                <w:szCs w:val="20"/>
              </w:rPr>
              <w:t xml:space="preserve"> Planned Completion Date]</w:t>
            </w:r>
          </w:p>
          <w:p w14:paraId="3362F7B9" w14:textId="77777777" w:rsidR="00A40E36" w:rsidRPr="006F36C2" w:rsidRDefault="00A40E36" w:rsidP="00ED2BB5">
            <w:pPr>
              <w:autoSpaceDE w:val="0"/>
              <w:autoSpaceDN w:val="0"/>
              <w:adjustRightInd w:val="0"/>
              <w:rPr>
                <w:rFonts w:ascii="Courier New" w:hAnsi="Courier New" w:cs="Courier New"/>
                <w:noProof/>
                <w:color w:val="0000FF"/>
                <w:sz w:val="20"/>
                <w:szCs w:val="20"/>
              </w:rPr>
            </w:pPr>
          </w:p>
        </w:tc>
        <w:tc>
          <w:tcPr>
            <w:tcW w:w="1563" w:type="dxa"/>
          </w:tcPr>
          <w:p w14:paraId="76C63B16" w14:textId="77777777" w:rsidR="00A40E36" w:rsidRDefault="00A40E36" w:rsidP="00ED2BB5">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1.5 * 60</w:t>
            </w:r>
          </w:p>
        </w:tc>
      </w:tr>
      <w:tr w:rsidR="00A40E36" w14:paraId="5916A17A" w14:textId="77777777" w:rsidTr="00ED2BB5">
        <w:tc>
          <w:tcPr>
            <w:tcW w:w="1524" w:type="dxa"/>
          </w:tcPr>
          <w:p w14:paraId="7A840A08" w14:textId="77777777" w:rsidR="00A40E36" w:rsidRDefault="00A40E36" w:rsidP="00ED2BB5">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Lead FTE</w:t>
            </w:r>
          </w:p>
        </w:tc>
        <w:tc>
          <w:tcPr>
            <w:tcW w:w="1014" w:type="dxa"/>
          </w:tcPr>
          <w:p w14:paraId="3681BE68" w14:textId="77777777" w:rsidR="00A40E36" w:rsidRDefault="00A40E36" w:rsidP="00ED2BB5">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Setup</w:t>
            </w:r>
          </w:p>
        </w:tc>
        <w:tc>
          <w:tcPr>
            <w:tcW w:w="1966" w:type="dxa"/>
          </w:tcPr>
          <w:p w14:paraId="2A726C08" w14:textId="77777777" w:rsidR="00A40E36" w:rsidRDefault="00A40E36" w:rsidP="00ED2BB5">
            <w:pPr>
              <w:autoSpaceDE w:val="0"/>
              <w:autoSpaceDN w:val="0"/>
              <w:adjustRightInd w:val="0"/>
            </w:pPr>
            <w:r>
              <w:rPr>
                <w:rFonts w:ascii="Courier New" w:hAnsi="Courier New" w:cs="Courier New"/>
                <w:noProof/>
                <w:color w:val="0000FF"/>
                <w:sz w:val="20"/>
                <w:szCs w:val="20"/>
              </w:rPr>
              <w:t>[</w:t>
            </w:r>
            <w:r>
              <w:t xml:space="preserve">Task Started On] </w:t>
            </w:r>
            <w:proofErr w:type="gramStart"/>
            <w:r>
              <w:t>or  [</w:t>
            </w:r>
            <w:proofErr w:type="gramEnd"/>
            <w:r>
              <w:rPr>
                <w:rFonts w:ascii="Courier New" w:hAnsi="Courier New" w:cs="Courier New"/>
                <w:noProof/>
                <w:sz w:val="20"/>
                <w:szCs w:val="20"/>
              </w:rPr>
              <w:t>Go Live Planned Completion Date]</w:t>
            </w:r>
            <w:r>
              <w:t xml:space="preserve"> or not available.</w:t>
            </w:r>
          </w:p>
          <w:p w14:paraId="02A736FE" w14:textId="77777777" w:rsidR="00A40E36" w:rsidRDefault="00A40E36" w:rsidP="00ED2BB5">
            <w:pPr>
              <w:autoSpaceDE w:val="0"/>
              <w:autoSpaceDN w:val="0"/>
              <w:adjustRightInd w:val="0"/>
              <w:rPr>
                <w:rFonts w:ascii="Courier New" w:hAnsi="Courier New" w:cs="Courier New"/>
                <w:noProof/>
                <w:color w:val="0000FF"/>
                <w:sz w:val="20"/>
                <w:szCs w:val="20"/>
              </w:rPr>
            </w:pPr>
          </w:p>
        </w:tc>
        <w:tc>
          <w:tcPr>
            <w:tcW w:w="1753" w:type="dxa"/>
          </w:tcPr>
          <w:p w14:paraId="63F557B5" w14:textId="77777777" w:rsidR="00A40E36" w:rsidRPr="006F36C2" w:rsidRDefault="00A40E36" w:rsidP="00ED2BB5">
            <w:pPr>
              <w:autoSpaceDE w:val="0"/>
              <w:autoSpaceDN w:val="0"/>
              <w:adjustRightInd w:val="0"/>
              <w:rPr>
                <w:rFonts w:ascii="Courier New" w:hAnsi="Courier New" w:cs="Courier New"/>
                <w:noProof/>
                <w:color w:val="0000FF"/>
                <w:sz w:val="20"/>
                <w:szCs w:val="20"/>
              </w:rPr>
            </w:pPr>
            <w:r w:rsidRPr="006F36C2">
              <w:rPr>
                <w:rFonts w:ascii="Courier New" w:hAnsi="Courier New" w:cs="Courier New"/>
                <w:noProof/>
                <w:sz w:val="20"/>
                <w:szCs w:val="20"/>
              </w:rPr>
              <w:t>Time Protocol Approval Planned + 4 Business Days</w:t>
            </w:r>
          </w:p>
        </w:tc>
        <w:tc>
          <w:tcPr>
            <w:tcW w:w="1756" w:type="dxa"/>
          </w:tcPr>
          <w:p w14:paraId="5632A5C1" w14:textId="77777777" w:rsidR="00A40E36" w:rsidRPr="006F36C2" w:rsidRDefault="00A40E36" w:rsidP="00ED2BB5">
            <w:pPr>
              <w:autoSpaceDE w:val="0"/>
              <w:autoSpaceDN w:val="0"/>
              <w:adjustRightInd w:val="0"/>
              <w:rPr>
                <w:rFonts w:ascii="Courier New" w:hAnsi="Courier New" w:cs="Courier New"/>
                <w:noProof/>
                <w:color w:val="0000FF"/>
                <w:sz w:val="20"/>
                <w:szCs w:val="20"/>
              </w:rPr>
            </w:pPr>
            <w:r w:rsidRPr="006F36C2">
              <w:rPr>
                <w:rFonts w:ascii="Courier New" w:hAnsi="Courier New" w:cs="Courier New"/>
                <w:noProof/>
                <w:color w:val="0000FF"/>
                <w:sz w:val="20"/>
                <w:szCs w:val="20"/>
              </w:rPr>
              <w:t>Start Date + 60 Business Days</w:t>
            </w:r>
          </w:p>
        </w:tc>
        <w:tc>
          <w:tcPr>
            <w:tcW w:w="1563" w:type="dxa"/>
          </w:tcPr>
          <w:p w14:paraId="700DB646" w14:textId="77777777" w:rsidR="00A40E36" w:rsidRDefault="00A40E36" w:rsidP="00ED2BB5">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1.5 * 60</w:t>
            </w:r>
          </w:p>
        </w:tc>
      </w:tr>
      <w:tr w:rsidR="00A40E36" w14:paraId="0CF14FA0" w14:textId="77777777" w:rsidTr="00ED2BB5">
        <w:tc>
          <w:tcPr>
            <w:tcW w:w="1524" w:type="dxa"/>
          </w:tcPr>
          <w:p w14:paraId="543D9D83" w14:textId="77777777" w:rsidR="00A40E36" w:rsidRDefault="00A40E36" w:rsidP="00ED2BB5">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Lead FTE</w:t>
            </w:r>
          </w:p>
        </w:tc>
        <w:tc>
          <w:tcPr>
            <w:tcW w:w="1014" w:type="dxa"/>
          </w:tcPr>
          <w:p w14:paraId="5AD07C69" w14:textId="77777777" w:rsidR="00A40E36" w:rsidRDefault="00A40E36" w:rsidP="00ED2BB5">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CPPC</w:t>
            </w:r>
          </w:p>
        </w:tc>
        <w:tc>
          <w:tcPr>
            <w:tcW w:w="1966" w:type="dxa"/>
          </w:tcPr>
          <w:p w14:paraId="0B41AF79" w14:textId="77777777" w:rsidR="00A40E36" w:rsidRDefault="00A40E36" w:rsidP="00ED2BB5">
            <w:pPr>
              <w:autoSpaceDE w:val="0"/>
              <w:autoSpaceDN w:val="0"/>
              <w:adjustRightInd w:val="0"/>
            </w:pPr>
            <w:r>
              <w:rPr>
                <w:rFonts w:ascii="Courier New" w:hAnsi="Courier New" w:cs="Courier New"/>
                <w:noProof/>
                <w:color w:val="0000FF"/>
                <w:sz w:val="20"/>
                <w:szCs w:val="20"/>
              </w:rPr>
              <w:t>[</w:t>
            </w:r>
            <w:r>
              <w:t xml:space="preserve">Task Started On] </w:t>
            </w:r>
            <w:proofErr w:type="gramStart"/>
            <w:r>
              <w:t>and  [</w:t>
            </w:r>
            <w:proofErr w:type="gramEnd"/>
            <w:r>
              <w:rPr>
                <w:rFonts w:ascii="Courier New" w:hAnsi="Courier New" w:cs="Courier New"/>
                <w:noProof/>
                <w:sz w:val="20"/>
                <w:szCs w:val="20"/>
              </w:rPr>
              <w:t>Go Live Planned Completion Date]</w:t>
            </w:r>
            <w:r>
              <w:t xml:space="preserve"> are available.</w:t>
            </w:r>
          </w:p>
          <w:p w14:paraId="71F57AF0" w14:textId="77777777" w:rsidR="00A40E36" w:rsidRDefault="00A40E36" w:rsidP="00ED2BB5">
            <w:pPr>
              <w:autoSpaceDE w:val="0"/>
              <w:autoSpaceDN w:val="0"/>
              <w:adjustRightInd w:val="0"/>
              <w:rPr>
                <w:rFonts w:ascii="Courier New" w:hAnsi="Courier New" w:cs="Courier New"/>
                <w:noProof/>
                <w:color w:val="0000FF"/>
                <w:sz w:val="20"/>
                <w:szCs w:val="20"/>
              </w:rPr>
            </w:pPr>
          </w:p>
        </w:tc>
        <w:tc>
          <w:tcPr>
            <w:tcW w:w="1753" w:type="dxa"/>
          </w:tcPr>
          <w:p w14:paraId="717A3C0D" w14:textId="77777777" w:rsidR="00A40E36" w:rsidRPr="006F36C2" w:rsidRDefault="00A40E36" w:rsidP="00ED2BB5">
            <w:pPr>
              <w:autoSpaceDE w:val="0"/>
              <w:autoSpaceDN w:val="0"/>
              <w:adjustRightInd w:val="0"/>
              <w:rPr>
                <w:rFonts w:ascii="Courier New" w:hAnsi="Courier New" w:cs="Courier New"/>
                <w:noProof/>
                <w:color w:val="0000FF"/>
                <w:sz w:val="20"/>
                <w:szCs w:val="20"/>
              </w:rPr>
            </w:pPr>
            <w:r w:rsidRPr="006F36C2">
              <w:t>Task Started On</w:t>
            </w:r>
          </w:p>
        </w:tc>
        <w:tc>
          <w:tcPr>
            <w:tcW w:w="1756" w:type="dxa"/>
          </w:tcPr>
          <w:p w14:paraId="795EAA17" w14:textId="77777777" w:rsidR="00A40E36" w:rsidRPr="006F36C2" w:rsidRDefault="00A40E36" w:rsidP="00ED2BB5">
            <w:pPr>
              <w:autoSpaceDE w:val="0"/>
              <w:autoSpaceDN w:val="0"/>
              <w:adjustRightInd w:val="0"/>
              <w:rPr>
                <w:rFonts w:ascii="Courier New" w:hAnsi="Courier New" w:cs="Courier New"/>
                <w:noProof/>
                <w:color w:val="0000FF"/>
                <w:sz w:val="20"/>
                <w:szCs w:val="20"/>
              </w:rPr>
            </w:pPr>
            <w:r w:rsidRPr="006F36C2">
              <w:t>[</w:t>
            </w:r>
            <w:proofErr w:type="spellStart"/>
            <w:r w:rsidRPr="006F36C2">
              <w:rPr>
                <w:rFonts w:ascii="Courier New" w:hAnsi="Courier New" w:cs="Courier New"/>
                <w:noProof/>
                <w:sz w:val="20"/>
                <w:szCs w:val="20"/>
              </w:rPr>
              <w:t>GoLive</w:t>
            </w:r>
            <w:proofErr w:type="spellEnd"/>
            <w:r w:rsidRPr="006F36C2">
              <w:rPr>
                <w:rFonts w:ascii="Courier New" w:hAnsi="Courier New" w:cs="Courier New"/>
                <w:noProof/>
                <w:sz w:val="20"/>
                <w:szCs w:val="20"/>
              </w:rPr>
              <w:t xml:space="preserve"> Planned Completion Date]</w:t>
            </w:r>
          </w:p>
          <w:p w14:paraId="3FB03FCC" w14:textId="77777777" w:rsidR="00A40E36" w:rsidRPr="006F36C2" w:rsidRDefault="00A40E36" w:rsidP="00ED2BB5">
            <w:pPr>
              <w:autoSpaceDE w:val="0"/>
              <w:autoSpaceDN w:val="0"/>
              <w:adjustRightInd w:val="0"/>
              <w:rPr>
                <w:rFonts w:ascii="Courier New" w:hAnsi="Courier New" w:cs="Courier New"/>
                <w:noProof/>
                <w:color w:val="0000FF"/>
                <w:sz w:val="20"/>
                <w:szCs w:val="20"/>
              </w:rPr>
            </w:pPr>
          </w:p>
        </w:tc>
        <w:tc>
          <w:tcPr>
            <w:tcW w:w="1563" w:type="dxa"/>
          </w:tcPr>
          <w:p w14:paraId="678C504C" w14:textId="77777777" w:rsidR="00A40E36" w:rsidRDefault="00A40E36" w:rsidP="00ED2BB5">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1.0 * 60</w:t>
            </w:r>
          </w:p>
        </w:tc>
      </w:tr>
      <w:tr w:rsidR="00A40E36" w14:paraId="5B04979D" w14:textId="77777777" w:rsidTr="00ED2BB5">
        <w:tc>
          <w:tcPr>
            <w:tcW w:w="1524" w:type="dxa"/>
          </w:tcPr>
          <w:p w14:paraId="208862B3" w14:textId="77777777" w:rsidR="00A40E36" w:rsidRDefault="00A40E36" w:rsidP="00ED2BB5">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Lead FTE</w:t>
            </w:r>
          </w:p>
        </w:tc>
        <w:tc>
          <w:tcPr>
            <w:tcW w:w="1014" w:type="dxa"/>
          </w:tcPr>
          <w:p w14:paraId="2B3F41FF" w14:textId="77777777" w:rsidR="00A40E36" w:rsidRDefault="00A40E36" w:rsidP="00ED2BB5">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CPPC</w:t>
            </w:r>
          </w:p>
        </w:tc>
        <w:tc>
          <w:tcPr>
            <w:tcW w:w="1966" w:type="dxa"/>
          </w:tcPr>
          <w:p w14:paraId="34D3ACBA" w14:textId="77777777" w:rsidR="00A40E36" w:rsidRDefault="00A40E36" w:rsidP="00ED2BB5">
            <w:pPr>
              <w:autoSpaceDE w:val="0"/>
              <w:autoSpaceDN w:val="0"/>
              <w:adjustRightInd w:val="0"/>
            </w:pPr>
            <w:r>
              <w:rPr>
                <w:rFonts w:ascii="Courier New" w:hAnsi="Courier New" w:cs="Courier New"/>
                <w:noProof/>
                <w:color w:val="0000FF"/>
                <w:sz w:val="20"/>
                <w:szCs w:val="20"/>
              </w:rPr>
              <w:t>[</w:t>
            </w:r>
            <w:r>
              <w:t xml:space="preserve">Task Started On] </w:t>
            </w:r>
            <w:proofErr w:type="gramStart"/>
            <w:r>
              <w:t>or  [</w:t>
            </w:r>
            <w:proofErr w:type="gramEnd"/>
            <w:r>
              <w:rPr>
                <w:rFonts w:ascii="Courier New" w:hAnsi="Courier New" w:cs="Courier New"/>
                <w:noProof/>
                <w:sz w:val="20"/>
                <w:szCs w:val="20"/>
              </w:rPr>
              <w:t>Go Live Planned Completion Date]</w:t>
            </w:r>
            <w:r>
              <w:t xml:space="preserve"> or not available.</w:t>
            </w:r>
          </w:p>
          <w:p w14:paraId="37963449" w14:textId="77777777" w:rsidR="00A40E36" w:rsidRDefault="00A40E36" w:rsidP="00ED2BB5">
            <w:pPr>
              <w:autoSpaceDE w:val="0"/>
              <w:autoSpaceDN w:val="0"/>
              <w:adjustRightInd w:val="0"/>
              <w:rPr>
                <w:rFonts w:ascii="Courier New" w:hAnsi="Courier New" w:cs="Courier New"/>
                <w:noProof/>
                <w:color w:val="0000FF"/>
                <w:sz w:val="20"/>
                <w:szCs w:val="20"/>
              </w:rPr>
            </w:pPr>
          </w:p>
        </w:tc>
        <w:tc>
          <w:tcPr>
            <w:tcW w:w="1753" w:type="dxa"/>
          </w:tcPr>
          <w:p w14:paraId="1860B0C2" w14:textId="77777777" w:rsidR="00A40E36" w:rsidRPr="006F36C2" w:rsidRDefault="00A40E36" w:rsidP="00ED2BB5">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Today + 10 days</w:t>
            </w:r>
          </w:p>
        </w:tc>
        <w:tc>
          <w:tcPr>
            <w:tcW w:w="1756" w:type="dxa"/>
          </w:tcPr>
          <w:p w14:paraId="5069CCF4" w14:textId="77777777" w:rsidR="00A40E36" w:rsidRDefault="00A40E36" w:rsidP="00ED2BB5">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Start Date + 15 days</w:t>
            </w:r>
          </w:p>
          <w:p w14:paraId="05E89B9D" w14:textId="77777777" w:rsidR="00A40E36" w:rsidRDefault="00A40E36" w:rsidP="00ED2BB5">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(Today + 25 days)</w:t>
            </w:r>
          </w:p>
        </w:tc>
        <w:tc>
          <w:tcPr>
            <w:tcW w:w="1563" w:type="dxa"/>
          </w:tcPr>
          <w:p w14:paraId="47A689E3" w14:textId="77777777" w:rsidR="00A40E36" w:rsidRDefault="00A40E36" w:rsidP="00ED2BB5">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1.0 * 60</w:t>
            </w:r>
          </w:p>
        </w:tc>
      </w:tr>
      <w:tr w:rsidR="00A40E36" w14:paraId="156FAEB2" w14:textId="77777777" w:rsidTr="00ED2BB5">
        <w:tc>
          <w:tcPr>
            <w:tcW w:w="1524" w:type="dxa"/>
          </w:tcPr>
          <w:p w14:paraId="5A394D2E" w14:textId="77777777" w:rsidR="00A40E36" w:rsidRDefault="00A40E36" w:rsidP="00ED2BB5">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Lead FTE</w:t>
            </w:r>
          </w:p>
        </w:tc>
        <w:tc>
          <w:tcPr>
            <w:tcW w:w="1014" w:type="dxa"/>
          </w:tcPr>
          <w:p w14:paraId="6352D42C" w14:textId="77777777" w:rsidR="00A40E36" w:rsidRDefault="00A40E36" w:rsidP="00ED2BB5">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New Setup</w:t>
            </w:r>
          </w:p>
        </w:tc>
        <w:tc>
          <w:tcPr>
            <w:tcW w:w="1966" w:type="dxa"/>
          </w:tcPr>
          <w:p w14:paraId="7BA27C7D" w14:textId="77777777" w:rsidR="00A40E36" w:rsidRDefault="00A40E36" w:rsidP="00ED2BB5">
            <w:pPr>
              <w:autoSpaceDE w:val="0"/>
              <w:autoSpaceDN w:val="0"/>
              <w:adjustRightInd w:val="0"/>
              <w:rPr>
                <w:rFonts w:ascii="Courier New" w:hAnsi="Courier New" w:cs="Courier New"/>
                <w:noProof/>
                <w:color w:val="0000FF"/>
                <w:sz w:val="20"/>
                <w:szCs w:val="20"/>
              </w:rPr>
            </w:pPr>
          </w:p>
        </w:tc>
        <w:tc>
          <w:tcPr>
            <w:tcW w:w="1753" w:type="dxa"/>
          </w:tcPr>
          <w:p w14:paraId="238EC5D1" w14:textId="77777777" w:rsidR="00A40E36" w:rsidRDefault="00A40E36" w:rsidP="00ED2BB5">
            <w:pPr>
              <w:autoSpaceDE w:val="0"/>
              <w:autoSpaceDN w:val="0"/>
              <w:adjustRightInd w:val="0"/>
              <w:rPr>
                <w:rFonts w:ascii="Courier New" w:hAnsi="Courier New" w:cs="Courier New"/>
                <w:noProof/>
                <w:color w:val="0000FF"/>
                <w:sz w:val="20"/>
                <w:szCs w:val="20"/>
              </w:rPr>
            </w:pPr>
          </w:p>
        </w:tc>
        <w:tc>
          <w:tcPr>
            <w:tcW w:w="1756" w:type="dxa"/>
          </w:tcPr>
          <w:p w14:paraId="3747A6E3" w14:textId="77777777" w:rsidR="00A40E36" w:rsidRDefault="00A40E36" w:rsidP="00ED2BB5">
            <w:pPr>
              <w:autoSpaceDE w:val="0"/>
              <w:autoSpaceDN w:val="0"/>
              <w:adjustRightInd w:val="0"/>
              <w:rPr>
                <w:rFonts w:ascii="Courier New" w:hAnsi="Courier New" w:cs="Courier New"/>
                <w:noProof/>
                <w:color w:val="0000FF"/>
                <w:sz w:val="20"/>
                <w:szCs w:val="20"/>
              </w:rPr>
            </w:pPr>
          </w:p>
        </w:tc>
        <w:tc>
          <w:tcPr>
            <w:tcW w:w="1563" w:type="dxa"/>
          </w:tcPr>
          <w:p w14:paraId="52DA22A3" w14:textId="77777777" w:rsidR="00A40E36" w:rsidRDefault="00A40E36" w:rsidP="00ED2BB5">
            <w:pPr>
              <w:autoSpaceDE w:val="0"/>
              <w:autoSpaceDN w:val="0"/>
              <w:adjustRightInd w:val="0"/>
              <w:rPr>
                <w:rFonts w:ascii="Courier New" w:hAnsi="Courier New" w:cs="Courier New"/>
                <w:noProof/>
                <w:color w:val="0000FF"/>
                <w:sz w:val="20"/>
                <w:szCs w:val="20"/>
              </w:rPr>
            </w:pPr>
          </w:p>
        </w:tc>
      </w:tr>
      <w:tr w:rsidR="00A40E36" w14:paraId="37917CEE" w14:textId="77777777" w:rsidTr="00ED2BB5">
        <w:tc>
          <w:tcPr>
            <w:tcW w:w="1524" w:type="dxa"/>
          </w:tcPr>
          <w:p w14:paraId="788D9038" w14:textId="77777777" w:rsidR="00A40E36" w:rsidRDefault="00A40E36" w:rsidP="00ED2BB5">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Lead FTE</w:t>
            </w:r>
          </w:p>
        </w:tc>
        <w:tc>
          <w:tcPr>
            <w:tcW w:w="1014" w:type="dxa"/>
          </w:tcPr>
          <w:p w14:paraId="69E29EF7" w14:textId="77777777" w:rsidR="00A40E36" w:rsidRDefault="00A40E36" w:rsidP="00ED2BB5">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New CPPC</w:t>
            </w:r>
          </w:p>
        </w:tc>
        <w:tc>
          <w:tcPr>
            <w:tcW w:w="1966" w:type="dxa"/>
          </w:tcPr>
          <w:p w14:paraId="35F955DA" w14:textId="77777777" w:rsidR="00A40E36" w:rsidRDefault="00A40E36" w:rsidP="00ED2BB5">
            <w:pPr>
              <w:autoSpaceDE w:val="0"/>
              <w:autoSpaceDN w:val="0"/>
              <w:adjustRightInd w:val="0"/>
              <w:rPr>
                <w:rFonts w:ascii="Courier New" w:hAnsi="Courier New" w:cs="Courier New"/>
                <w:noProof/>
                <w:color w:val="0000FF"/>
                <w:sz w:val="20"/>
                <w:szCs w:val="20"/>
              </w:rPr>
            </w:pPr>
          </w:p>
        </w:tc>
        <w:tc>
          <w:tcPr>
            <w:tcW w:w="1753" w:type="dxa"/>
          </w:tcPr>
          <w:p w14:paraId="395F6A28" w14:textId="77777777" w:rsidR="00A40E36" w:rsidRDefault="00A40E36" w:rsidP="00ED2BB5">
            <w:pPr>
              <w:autoSpaceDE w:val="0"/>
              <w:autoSpaceDN w:val="0"/>
              <w:adjustRightInd w:val="0"/>
              <w:rPr>
                <w:rFonts w:ascii="Courier New" w:hAnsi="Courier New" w:cs="Courier New"/>
                <w:noProof/>
                <w:color w:val="0000FF"/>
                <w:sz w:val="20"/>
                <w:szCs w:val="20"/>
              </w:rPr>
            </w:pPr>
          </w:p>
        </w:tc>
        <w:tc>
          <w:tcPr>
            <w:tcW w:w="1756" w:type="dxa"/>
          </w:tcPr>
          <w:p w14:paraId="1C7851D5" w14:textId="77777777" w:rsidR="00A40E36" w:rsidRDefault="00A40E36" w:rsidP="00ED2BB5">
            <w:pPr>
              <w:autoSpaceDE w:val="0"/>
              <w:autoSpaceDN w:val="0"/>
              <w:adjustRightInd w:val="0"/>
              <w:rPr>
                <w:rFonts w:ascii="Courier New" w:hAnsi="Courier New" w:cs="Courier New"/>
                <w:noProof/>
                <w:color w:val="0000FF"/>
                <w:sz w:val="20"/>
                <w:szCs w:val="20"/>
              </w:rPr>
            </w:pPr>
          </w:p>
        </w:tc>
        <w:tc>
          <w:tcPr>
            <w:tcW w:w="1563" w:type="dxa"/>
          </w:tcPr>
          <w:p w14:paraId="4EE80EED" w14:textId="77777777" w:rsidR="00A40E36" w:rsidRDefault="00A40E36" w:rsidP="00ED2BB5">
            <w:pPr>
              <w:autoSpaceDE w:val="0"/>
              <w:autoSpaceDN w:val="0"/>
              <w:adjustRightInd w:val="0"/>
              <w:rPr>
                <w:rFonts w:ascii="Courier New" w:hAnsi="Courier New" w:cs="Courier New"/>
                <w:noProof/>
                <w:color w:val="0000FF"/>
                <w:sz w:val="20"/>
                <w:szCs w:val="20"/>
              </w:rPr>
            </w:pPr>
          </w:p>
        </w:tc>
      </w:tr>
      <w:tr w:rsidR="00A40E36" w14:paraId="62FECEDD" w14:textId="77777777" w:rsidTr="00ED2BB5">
        <w:tc>
          <w:tcPr>
            <w:tcW w:w="1524" w:type="dxa"/>
          </w:tcPr>
          <w:p w14:paraId="63728057" w14:textId="77777777" w:rsidR="00A40E36" w:rsidRDefault="00A40E36" w:rsidP="00ED2BB5">
            <w:pPr>
              <w:autoSpaceDE w:val="0"/>
              <w:autoSpaceDN w:val="0"/>
              <w:adjustRightInd w:val="0"/>
              <w:rPr>
                <w:rFonts w:ascii="Courier New" w:hAnsi="Courier New" w:cs="Courier New"/>
                <w:noProof/>
                <w:color w:val="0000FF"/>
                <w:sz w:val="20"/>
                <w:szCs w:val="20"/>
              </w:rPr>
            </w:pPr>
          </w:p>
        </w:tc>
        <w:tc>
          <w:tcPr>
            <w:tcW w:w="1014" w:type="dxa"/>
          </w:tcPr>
          <w:p w14:paraId="3AB26731" w14:textId="77777777" w:rsidR="00A40E36" w:rsidRDefault="00A40E36" w:rsidP="00ED2BB5">
            <w:pPr>
              <w:autoSpaceDE w:val="0"/>
              <w:autoSpaceDN w:val="0"/>
              <w:adjustRightInd w:val="0"/>
              <w:rPr>
                <w:rFonts w:ascii="Courier New" w:hAnsi="Courier New" w:cs="Courier New"/>
                <w:noProof/>
                <w:color w:val="0000FF"/>
                <w:sz w:val="20"/>
                <w:szCs w:val="20"/>
              </w:rPr>
            </w:pPr>
          </w:p>
        </w:tc>
        <w:tc>
          <w:tcPr>
            <w:tcW w:w="1966" w:type="dxa"/>
          </w:tcPr>
          <w:p w14:paraId="692D979E" w14:textId="77777777" w:rsidR="00A40E36" w:rsidRDefault="00A40E36" w:rsidP="00ED2BB5">
            <w:pPr>
              <w:autoSpaceDE w:val="0"/>
              <w:autoSpaceDN w:val="0"/>
              <w:adjustRightInd w:val="0"/>
              <w:rPr>
                <w:rFonts w:ascii="Courier New" w:hAnsi="Courier New" w:cs="Courier New"/>
                <w:noProof/>
                <w:color w:val="0000FF"/>
                <w:sz w:val="20"/>
                <w:szCs w:val="20"/>
              </w:rPr>
            </w:pPr>
          </w:p>
        </w:tc>
        <w:tc>
          <w:tcPr>
            <w:tcW w:w="1753" w:type="dxa"/>
          </w:tcPr>
          <w:p w14:paraId="151E79EB" w14:textId="77777777" w:rsidR="00A40E36" w:rsidRDefault="00A40E36" w:rsidP="00ED2BB5">
            <w:pPr>
              <w:autoSpaceDE w:val="0"/>
              <w:autoSpaceDN w:val="0"/>
              <w:adjustRightInd w:val="0"/>
              <w:rPr>
                <w:rFonts w:ascii="Courier New" w:hAnsi="Courier New" w:cs="Courier New"/>
                <w:noProof/>
                <w:color w:val="0000FF"/>
                <w:sz w:val="20"/>
                <w:szCs w:val="20"/>
              </w:rPr>
            </w:pPr>
          </w:p>
        </w:tc>
        <w:tc>
          <w:tcPr>
            <w:tcW w:w="1756" w:type="dxa"/>
          </w:tcPr>
          <w:p w14:paraId="4D37E6F7" w14:textId="77777777" w:rsidR="00A40E36" w:rsidRDefault="00A40E36" w:rsidP="00ED2BB5">
            <w:pPr>
              <w:autoSpaceDE w:val="0"/>
              <w:autoSpaceDN w:val="0"/>
              <w:adjustRightInd w:val="0"/>
              <w:rPr>
                <w:rFonts w:ascii="Courier New" w:hAnsi="Courier New" w:cs="Courier New"/>
                <w:noProof/>
                <w:color w:val="0000FF"/>
                <w:sz w:val="20"/>
                <w:szCs w:val="20"/>
              </w:rPr>
            </w:pPr>
          </w:p>
        </w:tc>
        <w:tc>
          <w:tcPr>
            <w:tcW w:w="1563" w:type="dxa"/>
          </w:tcPr>
          <w:p w14:paraId="74A46D37" w14:textId="77777777" w:rsidR="00A40E36" w:rsidRDefault="00A40E36" w:rsidP="00ED2BB5">
            <w:pPr>
              <w:autoSpaceDE w:val="0"/>
              <w:autoSpaceDN w:val="0"/>
              <w:adjustRightInd w:val="0"/>
              <w:rPr>
                <w:rFonts w:ascii="Courier New" w:hAnsi="Courier New" w:cs="Courier New"/>
                <w:noProof/>
                <w:color w:val="0000FF"/>
                <w:sz w:val="20"/>
                <w:szCs w:val="20"/>
              </w:rPr>
            </w:pPr>
          </w:p>
        </w:tc>
      </w:tr>
    </w:tbl>
    <w:p w14:paraId="6452E619" w14:textId="77777777" w:rsidR="00A40E36" w:rsidRDefault="00A40E36" w:rsidP="00395037">
      <w:pPr>
        <w:autoSpaceDE w:val="0"/>
        <w:autoSpaceDN w:val="0"/>
        <w:adjustRightInd w:val="0"/>
        <w:spacing w:after="0" w:line="240" w:lineRule="auto"/>
        <w:rPr>
          <w:rFonts w:ascii="Courier New" w:hAnsi="Courier New" w:cs="Courier New"/>
          <w:noProof/>
          <w:color w:val="0000FF"/>
          <w:sz w:val="20"/>
          <w:szCs w:val="20"/>
        </w:rPr>
      </w:pPr>
    </w:p>
    <w:p w14:paraId="5B5249E9" w14:textId="77777777" w:rsidR="00A40E36" w:rsidRDefault="00A40E36" w:rsidP="00395037">
      <w:pPr>
        <w:autoSpaceDE w:val="0"/>
        <w:autoSpaceDN w:val="0"/>
        <w:adjustRightInd w:val="0"/>
        <w:spacing w:after="0" w:line="240" w:lineRule="auto"/>
        <w:rPr>
          <w:rFonts w:ascii="Courier New" w:hAnsi="Courier New" w:cs="Courier New"/>
          <w:noProof/>
          <w:color w:val="0000FF"/>
          <w:sz w:val="20"/>
          <w:szCs w:val="20"/>
        </w:rPr>
      </w:pPr>
    </w:p>
    <w:p w14:paraId="7EEA6102" w14:textId="77777777" w:rsidR="00A40E36" w:rsidRDefault="00A40E36" w:rsidP="00395037">
      <w:pPr>
        <w:autoSpaceDE w:val="0"/>
        <w:autoSpaceDN w:val="0"/>
        <w:adjustRightInd w:val="0"/>
        <w:spacing w:after="0" w:line="240" w:lineRule="auto"/>
        <w:rPr>
          <w:rFonts w:ascii="Courier New" w:hAnsi="Courier New" w:cs="Courier New"/>
          <w:noProof/>
          <w:color w:val="0000FF"/>
          <w:sz w:val="20"/>
          <w:szCs w:val="20"/>
        </w:rPr>
      </w:pPr>
    </w:p>
    <w:p w14:paraId="0098831D" w14:textId="77777777" w:rsidR="00A40E36" w:rsidRDefault="00A40E36" w:rsidP="00395037">
      <w:pPr>
        <w:autoSpaceDE w:val="0"/>
        <w:autoSpaceDN w:val="0"/>
        <w:adjustRightInd w:val="0"/>
        <w:spacing w:after="0" w:line="240" w:lineRule="auto"/>
        <w:rPr>
          <w:rFonts w:ascii="Courier New" w:hAnsi="Courier New" w:cs="Courier New"/>
          <w:noProof/>
          <w:color w:val="0000FF"/>
          <w:sz w:val="20"/>
          <w:szCs w:val="20"/>
        </w:rPr>
      </w:pPr>
    </w:p>
    <w:p w14:paraId="75EAACE6" w14:textId="77777777" w:rsidR="00A40E36" w:rsidRDefault="00A40E36" w:rsidP="00395037">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When Task Data is not avaialble</w:t>
      </w:r>
    </w:p>
    <w:p w14:paraId="46F7EAB1" w14:textId="77777777" w:rsidR="007F75F1" w:rsidRDefault="007F75F1" w:rsidP="00395037">
      <w:pPr>
        <w:autoSpaceDE w:val="0"/>
        <w:autoSpaceDN w:val="0"/>
        <w:adjustRightInd w:val="0"/>
        <w:spacing w:after="0" w:line="240" w:lineRule="auto"/>
        <w:rPr>
          <w:rFonts w:ascii="Courier New" w:hAnsi="Courier New" w:cs="Courier New"/>
          <w:noProof/>
          <w:color w:val="0000FF"/>
          <w:sz w:val="20"/>
          <w:szCs w:val="20"/>
        </w:rPr>
      </w:pPr>
    </w:p>
    <w:tbl>
      <w:tblPr>
        <w:tblStyle w:val="TableGrid"/>
        <w:tblW w:w="0" w:type="auto"/>
        <w:tblLook w:val="04A0" w:firstRow="1" w:lastRow="0" w:firstColumn="1" w:lastColumn="0" w:noHBand="0" w:noVBand="1"/>
      </w:tblPr>
      <w:tblGrid>
        <w:gridCol w:w="1524"/>
        <w:gridCol w:w="1014"/>
        <w:gridCol w:w="1966"/>
        <w:gridCol w:w="1753"/>
        <w:gridCol w:w="1756"/>
        <w:gridCol w:w="1563"/>
      </w:tblGrid>
      <w:tr w:rsidR="006F36C2" w14:paraId="3392E669" w14:textId="77777777" w:rsidTr="006F36C2">
        <w:tc>
          <w:tcPr>
            <w:tcW w:w="1524" w:type="dxa"/>
          </w:tcPr>
          <w:p w14:paraId="2FF36656" w14:textId="77777777" w:rsidR="006F36C2" w:rsidRDefault="006F36C2" w:rsidP="00395037">
            <w:pPr>
              <w:autoSpaceDE w:val="0"/>
              <w:autoSpaceDN w:val="0"/>
              <w:adjustRightInd w:val="0"/>
              <w:rPr>
                <w:rFonts w:ascii="Courier New" w:hAnsi="Courier New" w:cs="Courier New"/>
                <w:noProof/>
                <w:color w:val="0000FF"/>
                <w:sz w:val="20"/>
                <w:szCs w:val="20"/>
              </w:rPr>
            </w:pPr>
          </w:p>
        </w:tc>
        <w:tc>
          <w:tcPr>
            <w:tcW w:w="1014" w:type="dxa"/>
          </w:tcPr>
          <w:p w14:paraId="27A9C982" w14:textId="77777777" w:rsidR="006F36C2" w:rsidRDefault="006F36C2" w:rsidP="00395037">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Task Type</w:t>
            </w:r>
          </w:p>
        </w:tc>
        <w:tc>
          <w:tcPr>
            <w:tcW w:w="1966" w:type="dxa"/>
          </w:tcPr>
          <w:p w14:paraId="37A45904" w14:textId="77777777" w:rsidR="006F36C2" w:rsidRDefault="006F36C2" w:rsidP="00395037">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Criteria</w:t>
            </w:r>
          </w:p>
        </w:tc>
        <w:tc>
          <w:tcPr>
            <w:tcW w:w="1753" w:type="dxa"/>
          </w:tcPr>
          <w:p w14:paraId="36F7D1A9" w14:textId="77777777" w:rsidR="006F36C2" w:rsidRDefault="006F36C2" w:rsidP="00395037">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Start Date</w:t>
            </w:r>
          </w:p>
        </w:tc>
        <w:tc>
          <w:tcPr>
            <w:tcW w:w="1756" w:type="dxa"/>
          </w:tcPr>
          <w:p w14:paraId="5C3306C0" w14:textId="77777777" w:rsidR="006F36C2" w:rsidRDefault="006F36C2" w:rsidP="00395037">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End Date</w:t>
            </w:r>
          </w:p>
        </w:tc>
        <w:tc>
          <w:tcPr>
            <w:tcW w:w="1563" w:type="dxa"/>
          </w:tcPr>
          <w:p w14:paraId="2C96E318" w14:textId="77777777" w:rsidR="006F36C2" w:rsidRDefault="006F36C2" w:rsidP="00725867">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FET </w:t>
            </w:r>
            <w:r w:rsidR="00725867">
              <w:rPr>
                <w:rFonts w:ascii="Courier New" w:hAnsi="Courier New" w:cs="Courier New"/>
                <w:noProof/>
                <w:color w:val="0000FF"/>
                <w:sz w:val="20"/>
                <w:szCs w:val="20"/>
              </w:rPr>
              <w:t>in minutes</w:t>
            </w:r>
          </w:p>
        </w:tc>
      </w:tr>
      <w:tr w:rsidR="006F36C2" w14:paraId="40DCBB88" w14:textId="77777777" w:rsidTr="006F36C2">
        <w:tc>
          <w:tcPr>
            <w:tcW w:w="1524" w:type="dxa"/>
          </w:tcPr>
          <w:p w14:paraId="259E2A0E" w14:textId="77777777" w:rsidR="006F36C2" w:rsidRDefault="006F36C2" w:rsidP="00395037">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Lead FTE</w:t>
            </w:r>
          </w:p>
        </w:tc>
        <w:tc>
          <w:tcPr>
            <w:tcW w:w="1014" w:type="dxa"/>
          </w:tcPr>
          <w:p w14:paraId="3FC021BE" w14:textId="77777777" w:rsidR="006F36C2" w:rsidRDefault="006F36C2" w:rsidP="00395037">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Setup</w:t>
            </w:r>
          </w:p>
        </w:tc>
        <w:tc>
          <w:tcPr>
            <w:tcW w:w="1966" w:type="dxa"/>
          </w:tcPr>
          <w:p w14:paraId="48DB5AE0" w14:textId="77777777" w:rsidR="006F36C2" w:rsidRDefault="006F36C2" w:rsidP="006F36C2">
            <w:pPr>
              <w:autoSpaceDE w:val="0"/>
              <w:autoSpaceDN w:val="0"/>
              <w:adjustRightInd w:val="0"/>
            </w:pPr>
            <w:r>
              <w:rPr>
                <w:rFonts w:ascii="Courier New" w:hAnsi="Courier New" w:cs="Courier New"/>
                <w:noProof/>
                <w:color w:val="0000FF"/>
                <w:sz w:val="20"/>
                <w:szCs w:val="20"/>
              </w:rPr>
              <w:t>[</w:t>
            </w:r>
            <w:r>
              <w:t xml:space="preserve">Task Started On] </w:t>
            </w:r>
            <w:proofErr w:type="gramStart"/>
            <w:r>
              <w:t>and  [</w:t>
            </w:r>
            <w:proofErr w:type="gramEnd"/>
            <w:r>
              <w:rPr>
                <w:rFonts w:ascii="Courier New" w:hAnsi="Courier New" w:cs="Courier New"/>
                <w:noProof/>
                <w:sz w:val="20"/>
                <w:szCs w:val="20"/>
              </w:rPr>
              <w:t>Go Live Planned Completion Date]</w:t>
            </w:r>
            <w:r>
              <w:t xml:space="preserve"> are </w:t>
            </w:r>
            <w:r>
              <w:lastRenderedPageBreak/>
              <w:t>available.</w:t>
            </w:r>
          </w:p>
          <w:p w14:paraId="223A2FF3" w14:textId="77777777" w:rsidR="006F36C2" w:rsidRPr="006F36C2" w:rsidRDefault="006F36C2" w:rsidP="00395037">
            <w:pPr>
              <w:autoSpaceDE w:val="0"/>
              <w:autoSpaceDN w:val="0"/>
              <w:adjustRightInd w:val="0"/>
              <w:rPr>
                <w:b/>
              </w:rPr>
            </w:pPr>
          </w:p>
        </w:tc>
        <w:tc>
          <w:tcPr>
            <w:tcW w:w="1753" w:type="dxa"/>
          </w:tcPr>
          <w:p w14:paraId="2D4E3853" w14:textId="77777777" w:rsidR="006F36C2" w:rsidRPr="006F36C2" w:rsidRDefault="006F36C2" w:rsidP="00395037">
            <w:pPr>
              <w:autoSpaceDE w:val="0"/>
              <w:autoSpaceDN w:val="0"/>
              <w:adjustRightInd w:val="0"/>
              <w:rPr>
                <w:rFonts w:ascii="Courier New" w:hAnsi="Courier New" w:cs="Courier New"/>
                <w:noProof/>
                <w:color w:val="0000FF"/>
                <w:sz w:val="20"/>
                <w:szCs w:val="20"/>
              </w:rPr>
            </w:pPr>
            <w:r w:rsidRPr="006F36C2">
              <w:lastRenderedPageBreak/>
              <w:t>Task Started On</w:t>
            </w:r>
          </w:p>
        </w:tc>
        <w:tc>
          <w:tcPr>
            <w:tcW w:w="1756" w:type="dxa"/>
          </w:tcPr>
          <w:p w14:paraId="2CD380BA" w14:textId="77777777" w:rsidR="006F36C2" w:rsidRPr="006F36C2" w:rsidRDefault="006F36C2" w:rsidP="00F14144">
            <w:pPr>
              <w:autoSpaceDE w:val="0"/>
              <w:autoSpaceDN w:val="0"/>
              <w:adjustRightInd w:val="0"/>
              <w:rPr>
                <w:rFonts w:ascii="Courier New" w:hAnsi="Courier New" w:cs="Courier New"/>
                <w:noProof/>
                <w:color w:val="0000FF"/>
                <w:sz w:val="20"/>
                <w:szCs w:val="20"/>
              </w:rPr>
            </w:pPr>
            <w:r w:rsidRPr="006F36C2">
              <w:t>[</w:t>
            </w:r>
            <w:proofErr w:type="spellStart"/>
            <w:r w:rsidRPr="006F36C2">
              <w:rPr>
                <w:rFonts w:ascii="Courier New" w:hAnsi="Courier New" w:cs="Courier New"/>
                <w:noProof/>
                <w:sz w:val="20"/>
                <w:szCs w:val="20"/>
              </w:rPr>
              <w:t>GoLive</w:t>
            </w:r>
            <w:proofErr w:type="spellEnd"/>
            <w:r w:rsidRPr="006F36C2">
              <w:rPr>
                <w:rFonts w:ascii="Courier New" w:hAnsi="Courier New" w:cs="Courier New"/>
                <w:noProof/>
                <w:sz w:val="20"/>
                <w:szCs w:val="20"/>
              </w:rPr>
              <w:t xml:space="preserve"> Planned Completion Date]</w:t>
            </w:r>
          </w:p>
          <w:p w14:paraId="48FE185E" w14:textId="77777777" w:rsidR="006F36C2" w:rsidRPr="006F36C2" w:rsidRDefault="006F36C2" w:rsidP="00395037">
            <w:pPr>
              <w:autoSpaceDE w:val="0"/>
              <w:autoSpaceDN w:val="0"/>
              <w:adjustRightInd w:val="0"/>
              <w:rPr>
                <w:rFonts w:ascii="Courier New" w:hAnsi="Courier New" w:cs="Courier New"/>
                <w:noProof/>
                <w:color w:val="0000FF"/>
                <w:sz w:val="20"/>
                <w:szCs w:val="20"/>
              </w:rPr>
            </w:pPr>
          </w:p>
        </w:tc>
        <w:tc>
          <w:tcPr>
            <w:tcW w:w="1563" w:type="dxa"/>
          </w:tcPr>
          <w:p w14:paraId="56F99BD9" w14:textId="77777777" w:rsidR="006F36C2" w:rsidRDefault="006F36C2" w:rsidP="00395037">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1.5 * 60</w:t>
            </w:r>
          </w:p>
        </w:tc>
      </w:tr>
      <w:tr w:rsidR="006F36C2" w14:paraId="4C17B402" w14:textId="77777777" w:rsidTr="006F36C2">
        <w:tc>
          <w:tcPr>
            <w:tcW w:w="1524" w:type="dxa"/>
          </w:tcPr>
          <w:p w14:paraId="6F13393A" w14:textId="77777777" w:rsidR="006F36C2" w:rsidRDefault="00EC34C8" w:rsidP="00395037">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lastRenderedPageBreak/>
              <w:t>Lead FTE</w:t>
            </w:r>
          </w:p>
        </w:tc>
        <w:tc>
          <w:tcPr>
            <w:tcW w:w="1014" w:type="dxa"/>
          </w:tcPr>
          <w:p w14:paraId="4F876AB1" w14:textId="77777777" w:rsidR="006F36C2" w:rsidRDefault="006F36C2" w:rsidP="00395037">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Setup</w:t>
            </w:r>
          </w:p>
        </w:tc>
        <w:tc>
          <w:tcPr>
            <w:tcW w:w="1966" w:type="dxa"/>
          </w:tcPr>
          <w:p w14:paraId="1914F5A0" w14:textId="77777777" w:rsidR="006F36C2" w:rsidRDefault="006F36C2" w:rsidP="006F36C2">
            <w:pPr>
              <w:autoSpaceDE w:val="0"/>
              <w:autoSpaceDN w:val="0"/>
              <w:adjustRightInd w:val="0"/>
            </w:pPr>
            <w:r>
              <w:rPr>
                <w:rFonts w:ascii="Courier New" w:hAnsi="Courier New" w:cs="Courier New"/>
                <w:noProof/>
                <w:color w:val="0000FF"/>
                <w:sz w:val="20"/>
                <w:szCs w:val="20"/>
              </w:rPr>
              <w:t>[</w:t>
            </w:r>
            <w:r>
              <w:t xml:space="preserve">Task Started On] </w:t>
            </w:r>
            <w:proofErr w:type="gramStart"/>
            <w:r>
              <w:t>or  [</w:t>
            </w:r>
            <w:proofErr w:type="gramEnd"/>
            <w:r>
              <w:rPr>
                <w:rFonts w:ascii="Courier New" w:hAnsi="Courier New" w:cs="Courier New"/>
                <w:noProof/>
                <w:sz w:val="20"/>
                <w:szCs w:val="20"/>
              </w:rPr>
              <w:t>Go Live Planned Completion Date]</w:t>
            </w:r>
            <w:r>
              <w:t xml:space="preserve"> or not available.</w:t>
            </w:r>
          </w:p>
          <w:p w14:paraId="541FAF20" w14:textId="77777777" w:rsidR="006F36C2" w:rsidRDefault="006F36C2" w:rsidP="00395037">
            <w:pPr>
              <w:autoSpaceDE w:val="0"/>
              <w:autoSpaceDN w:val="0"/>
              <w:adjustRightInd w:val="0"/>
              <w:rPr>
                <w:rFonts w:ascii="Courier New" w:hAnsi="Courier New" w:cs="Courier New"/>
                <w:noProof/>
                <w:color w:val="0000FF"/>
                <w:sz w:val="20"/>
                <w:szCs w:val="20"/>
              </w:rPr>
            </w:pPr>
          </w:p>
        </w:tc>
        <w:tc>
          <w:tcPr>
            <w:tcW w:w="1753" w:type="dxa"/>
          </w:tcPr>
          <w:p w14:paraId="5E8E3AB6" w14:textId="77777777" w:rsidR="006F36C2" w:rsidRPr="006F36C2" w:rsidRDefault="006F36C2" w:rsidP="00395037">
            <w:pPr>
              <w:autoSpaceDE w:val="0"/>
              <w:autoSpaceDN w:val="0"/>
              <w:adjustRightInd w:val="0"/>
              <w:rPr>
                <w:rFonts w:ascii="Courier New" w:hAnsi="Courier New" w:cs="Courier New"/>
                <w:noProof/>
                <w:color w:val="0000FF"/>
                <w:sz w:val="20"/>
                <w:szCs w:val="20"/>
              </w:rPr>
            </w:pPr>
            <w:r w:rsidRPr="006F36C2">
              <w:rPr>
                <w:rFonts w:ascii="Courier New" w:hAnsi="Courier New" w:cs="Courier New"/>
                <w:noProof/>
                <w:sz w:val="20"/>
                <w:szCs w:val="20"/>
              </w:rPr>
              <w:t>Time Protocol Approval Planned + 4 Business Days</w:t>
            </w:r>
          </w:p>
        </w:tc>
        <w:tc>
          <w:tcPr>
            <w:tcW w:w="1756" w:type="dxa"/>
          </w:tcPr>
          <w:p w14:paraId="116F3B07" w14:textId="77777777" w:rsidR="006F36C2" w:rsidRPr="006F36C2" w:rsidRDefault="006F36C2" w:rsidP="00395037">
            <w:pPr>
              <w:autoSpaceDE w:val="0"/>
              <w:autoSpaceDN w:val="0"/>
              <w:adjustRightInd w:val="0"/>
              <w:rPr>
                <w:rFonts w:ascii="Courier New" w:hAnsi="Courier New" w:cs="Courier New"/>
                <w:noProof/>
                <w:color w:val="0000FF"/>
                <w:sz w:val="20"/>
                <w:szCs w:val="20"/>
              </w:rPr>
            </w:pPr>
            <w:r w:rsidRPr="006F36C2">
              <w:rPr>
                <w:rFonts w:ascii="Courier New" w:hAnsi="Courier New" w:cs="Courier New"/>
                <w:noProof/>
                <w:color w:val="0000FF"/>
                <w:sz w:val="20"/>
                <w:szCs w:val="20"/>
              </w:rPr>
              <w:t>Start Date + 60 Business Days</w:t>
            </w:r>
          </w:p>
        </w:tc>
        <w:tc>
          <w:tcPr>
            <w:tcW w:w="1563" w:type="dxa"/>
          </w:tcPr>
          <w:p w14:paraId="73382606" w14:textId="77777777" w:rsidR="006F36C2" w:rsidRDefault="006F36C2" w:rsidP="00395037">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1.5 * 60</w:t>
            </w:r>
          </w:p>
        </w:tc>
      </w:tr>
      <w:tr w:rsidR="00EC34C8" w14:paraId="0A56A8A8" w14:textId="77777777" w:rsidTr="006F36C2">
        <w:tc>
          <w:tcPr>
            <w:tcW w:w="1524" w:type="dxa"/>
          </w:tcPr>
          <w:p w14:paraId="44618612" w14:textId="77777777" w:rsidR="00EC34C8" w:rsidRDefault="00EC34C8" w:rsidP="00395037">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Lead FTE</w:t>
            </w:r>
          </w:p>
        </w:tc>
        <w:tc>
          <w:tcPr>
            <w:tcW w:w="1014" w:type="dxa"/>
          </w:tcPr>
          <w:p w14:paraId="6C61361B" w14:textId="77777777" w:rsidR="00EC34C8" w:rsidRDefault="00EC34C8" w:rsidP="00395037">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CPPC</w:t>
            </w:r>
          </w:p>
        </w:tc>
        <w:tc>
          <w:tcPr>
            <w:tcW w:w="1966" w:type="dxa"/>
          </w:tcPr>
          <w:p w14:paraId="68659448" w14:textId="77777777" w:rsidR="00EC34C8" w:rsidRDefault="00EC34C8" w:rsidP="006F36C2">
            <w:pPr>
              <w:autoSpaceDE w:val="0"/>
              <w:autoSpaceDN w:val="0"/>
              <w:adjustRightInd w:val="0"/>
            </w:pPr>
            <w:r>
              <w:rPr>
                <w:rFonts w:ascii="Courier New" w:hAnsi="Courier New" w:cs="Courier New"/>
                <w:noProof/>
                <w:color w:val="0000FF"/>
                <w:sz w:val="20"/>
                <w:szCs w:val="20"/>
              </w:rPr>
              <w:t>[</w:t>
            </w:r>
            <w:r>
              <w:t xml:space="preserve">Task Started On] </w:t>
            </w:r>
            <w:proofErr w:type="gramStart"/>
            <w:r>
              <w:t>and  [</w:t>
            </w:r>
            <w:proofErr w:type="gramEnd"/>
            <w:r>
              <w:rPr>
                <w:rFonts w:ascii="Courier New" w:hAnsi="Courier New" w:cs="Courier New"/>
                <w:noProof/>
                <w:sz w:val="20"/>
                <w:szCs w:val="20"/>
              </w:rPr>
              <w:t>Go Live Planned Completion Date]</w:t>
            </w:r>
            <w:r>
              <w:t xml:space="preserve"> are available.</w:t>
            </w:r>
          </w:p>
          <w:p w14:paraId="1BF66C58" w14:textId="77777777" w:rsidR="00EC34C8" w:rsidRDefault="00EC34C8" w:rsidP="00395037">
            <w:pPr>
              <w:autoSpaceDE w:val="0"/>
              <w:autoSpaceDN w:val="0"/>
              <w:adjustRightInd w:val="0"/>
              <w:rPr>
                <w:rFonts w:ascii="Courier New" w:hAnsi="Courier New" w:cs="Courier New"/>
                <w:noProof/>
                <w:color w:val="0000FF"/>
                <w:sz w:val="20"/>
                <w:szCs w:val="20"/>
              </w:rPr>
            </w:pPr>
          </w:p>
        </w:tc>
        <w:tc>
          <w:tcPr>
            <w:tcW w:w="1753" w:type="dxa"/>
          </w:tcPr>
          <w:p w14:paraId="57A72BCE" w14:textId="77777777" w:rsidR="00EC34C8" w:rsidRPr="006F36C2" w:rsidRDefault="00EC34C8" w:rsidP="00ED2BB5">
            <w:pPr>
              <w:autoSpaceDE w:val="0"/>
              <w:autoSpaceDN w:val="0"/>
              <w:adjustRightInd w:val="0"/>
              <w:rPr>
                <w:rFonts w:ascii="Courier New" w:hAnsi="Courier New" w:cs="Courier New"/>
                <w:noProof/>
                <w:color w:val="0000FF"/>
                <w:sz w:val="20"/>
                <w:szCs w:val="20"/>
              </w:rPr>
            </w:pPr>
            <w:r w:rsidRPr="006F36C2">
              <w:t>Task Started On</w:t>
            </w:r>
          </w:p>
        </w:tc>
        <w:tc>
          <w:tcPr>
            <w:tcW w:w="1756" w:type="dxa"/>
          </w:tcPr>
          <w:p w14:paraId="434874BF" w14:textId="77777777" w:rsidR="00EC34C8" w:rsidRPr="006F36C2" w:rsidRDefault="00EC34C8" w:rsidP="00ED2BB5">
            <w:pPr>
              <w:autoSpaceDE w:val="0"/>
              <w:autoSpaceDN w:val="0"/>
              <w:adjustRightInd w:val="0"/>
              <w:rPr>
                <w:rFonts w:ascii="Courier New" w:hAnsi="Courier New" w:cs="Courier New"/>
                <w:noProof/>
                <w:color w:val="0000FF"/>
                <w:sz w:val="20"/>
                <w:szCs w:val="20"/>
              </w:rPr>
            </w:pPr>
            <w:r w:rsidRPr="006F36C2">
              <w:t>[</w:t>
            </w:r>
            <w:proofErr w:type="spellStart"/>
            <w:r w:rsidRPr="006F36C2">
              <w:rPr>
                <w:rFonts w:ascii="Courier New" w:hAnsi="Courier New" w:cs="Courier New"/>
                <w:noProof/>
                <w:sz w:val="20"/>
                <w:szCs w:val="20"/>
              </w:rPr>
              <w:t>GoLive</w:t>
            </w:r>
            <w:proofErr w:type="spellEnd"/>
            <w:r w:rsidRPr="006F36C2">
              <w:rPr>
                <w:rFonts w:ascii="Courier New" w:hAnsi="Courier New" w:cs="Courier New"/>
                <w:noProof/>
                <w:sz w:val="20"/>
                <w:szCs w:val="20"/>
              </w:rPr>
              <w:t xml:space="preserve"> Planned Completion Date]</w:t>
            </w:r>
          </w:p>
          <w:p w14:paraId="4DB3A757" w14:textId="77777777" w:rsidR="00EC34C8" w:rsidRPr="006F36C2" w:rsidRDefault="00EC34C8" w:rsidP="00ED2BB5">
            <w:pPr>
              <w:autoSpaceDE w:val="0"/>
              <w:autoSpaceDN w:val="0"/>
              <w:adjustRightInd w:val="0"/>
              <w:rPr>
                <w:rFonts w:ascii="Courier New" w:hAnsi="Courier New" w:cs="Courier New"/>
                <w:noProof/>
                <w:color w:val="0000FF"/>
                <w:sz w:val="20"/>
                <w:szCs w:val="20"/>
              </w:rPr>
            </w:pPr>
          </w:p>
        </w:tc>
        <w:tc>
          <w:tcPr>
            <w:tcW w:w="1563" w:type="dxa"/>
          </w:tcPr>
          <w:p w14:paraId="00279A4A" w14:textId="77777777" w:rsidR="00EC34C8" w:rsidRDefault="00EC34C8" w:rsidP="00395037">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1.0 * 60</w:t>
            </w:r>
          </w:p>
        </w:tc>
      </w:tr>
      <w:tr w:rsidR="006F36C2" w14:paraId="20ABD021" w14:textId="77777777" w:rsidTr="006F36C2">
        <w:tc>
          <w:tcPr>
            <w:tcW w:w="1524" w:type="dxa"/>
          </w:tcPr>
          <w:p w14:paraId="3990E91C" w14:textId="77777777" w:rsidR="006F36C2" w:rsidRDefault="00EC34C8" w:rsidP="00395037">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Lead FTE</w:t>
            </w:r>
          </w:p>
        </w:tc>
        <w:tc>
          <w:tcPr>
            <w:tcW w:w="1014" w:type="dxa"/>
          </w:tcPr>
          <w:p w14:paraId="074BA23F" w14:textId="77777777" w:rsidR="006F36C2" w:rsidRDefault="00EC34C8" w:rsidP="00395037">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CPPC</w:t>
            </w:r>
          </w:p>
        </w:tc>
        <w:tc>
          <w:tcPr>
            <w:tcW w:w="1966" w:type="dxa"/>
          </w:tcPr>
          <w:p w14:paraId="7B9BEF39" w14:textId="77777777" w:rsidR="006F36C2" w:rsidRDefault="006F36C2" w:rsidP="006F36C2">
            <w:pPr>
              <w:autoSpaceDE w:val="0"/>
              <w:autoSpaceDN w:val="0"/>
              <w:adjustRightInd w:val="0"/>
            </w:pPr>
            <w:r>
              <w:rPr>
                <w:rFonts w:ascii="Courier New" w:hAnsi="Courier New" w:cs="Courier New"/>
                <w:noProof/>
                <w:color w:val="0000FF"/>
                <w:sz w:val="20"/>
                <w:szCs w:val="20"/>
              </w:rPr>
              <w:t>[</w:t>
            </w:r>
            <w:r>
              <w:t xml:space="preserve">Task Started On] </w:t>
            </w:r>
            <w:proofErr w:type="gramStart"/>
            <w:r>
              <w:t>or  [</w:t>
            </w:r>
            <w:proofErr w:type="gramEnd"/>
            <w:r>
              <w:rPr>
                <w:rFonts w:ascii="Courier New" w:hAnsi="Courier New" w:cs="Courier New"/>
                <w:noProof/>
                <w:sz w:val="20"/>
                <w:szCs w:val="20"/>
              </w:rPr>
              <w:t>Go Live Planned Completion Date]</w:t>
            </w:r>
            <w:r>
              <w:t xml:space="preserve"> or not available.</w:t>
            </w:r>
          </w:p>
          <w:p w14:paraId="28356195" w14:textId="77777777" w:rsidR="006F36C2" w:rsidRDefault="006F36C2" w:rsidP="00395037">
            <w:pPr>
              <w:autoSpaceDE w:val="0"/>
              <w:autoSpaceDN w:val="0"/>
              <w:adjustRightInd w:val="0"/>
              <w:rPr>
                <w:rFonts w:ascii="Courier New" w:hAnsi="Courier New" w:cs="Courier New"/>
                <w:noProof/>
                <w:color w:val="0000FF"/>
                <w:sz w:val="20"/>
                <w:szCs w:val="20"/>
              </w:rPr>
            </w:pPr>
          </w:p>
        </w:tc>
        <w:tc>
          <w:tcPr>
            <w:tcW w:w="1753" w:type="dxa"/>
          </w:tcPr>
          <w:p w14:paraId="22ED5EFB" w14:textId="77777777" w:rsidR="006F36C2" w:rsidRPr="006F36C2" w:rsidRDefault="00EC34C8" w:rsidP="00ED2BB5">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Today + 10 days</w:t>
            </w:r>
          </w:p>
        </w:tc>
        <w:tc>
          <w:tcPr>
            <w:tcW w:w="1756" w:type="dxa"/>
          </w:tcPr>
          <w:p w14:paraId="07619276" w14:textId="77777777" w:rsidR="006F36C2" w:rsidRDefault="00EC34C8" w:rsidP="00395037">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Start Date + 15 days</w:t>
            </w:r>
          </w:p>
          <w:p w14:paraId="453C7316" w14:textId="77777777" w:rsidR="006216B0" w:rsidRDefault="006216B0" w:rsidP="00395037">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(Today + 25 days)</w:t>
            </w:r>
          </w:p>
        </w:tc>
        <w:tc>
          <w:tcPr>
            <w:tcW w:w="1563" w:type="dxa"/>
          </w:tcPr>
          <w:p w14:paraId="3B17F200" w14:textId="77777777" w:rsidR="006F36C2" w:rsidRDefault="00EC34C8" w:rsidP="00395037">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1.0 * 60</w:t>
            </w:r>
          </w:p>
        </w:tc>
      </w:tr>
      <w:tr w:rsidR="006F36C2" w14:paraId="00A235CE" w14:textId="77777777" w:rsidTr="006F36C2">
        <w:tc>
          <w:tcPr>
            <w:tcW w:w="1524" w:type="dxa"/>
          </w:tcPr>
          <w:p w14:paraId="7A5C4B91" w14:textId="77777777" w:rsidR="006F36C2" w:rsidRDefault="00EC34C8" w:rsidP="00395037">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Lead FTE</w:t>
            </w:r>
          </w:p>
        </w:tc>
        <w:tc>
          <w:tcPr>
            <w:tcW w:w="1014" w:type="dxa"/>
          </w:tcPr>
          <w:p w14:paraId="41CBE1C0" w14:textId="77777777" w:rsidR="006F36C2" w:rsidRDefault="00EC34C8" w:rsidP="00395037">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New Setup</w:t>
            </w:r>
          </w:p>
        </w:tc>
        <w:tc>
          <w:tcPr>
            <w:tcW w:w="1966" w:type="dxa"/>
          </w:tcPr>
          <w:p w14:paraId="45A06821" w14:textId="77777777" w:rsidR="006F36C2" w:rsidRDefault="006F36C2" w:rsidP="00395037">
            <w:pPr>
              <w:autoSpaceDE w:val="0"/>
              <w:autoSpaceDN w:val="0"/>
              <w:adjustRightInd w:val="0"/>
              <w:rPr>
                <w:rFonts w:ascii="Courier New" w:hAnsi="Courier New" w:cs="Courier New"/>
                <w:noProof/>
                <w:color w:val="0000FF"/>
                <w:sz w:val="20"/>
                <w:szCs w:val="20"/>
              </w:rPr>
            </w:pPr>
          </w:p>
        </w:tc>
        <w:tc>
          <w:tcPr>
            <w:tcW w:w="1753" w:type="dxa"/>
          </w:tcPr>
          <w:p w14:paraId="35C78A9D" w14:textId="77777777" w:rsidR="006F36C2" w:rsidRDefault="006F36C2" w:rsidP="00395037">
            <w:pPr>
              <w:autoSpaceDE w:val="0"/>
              <w:autoSpaceDN w:val="0"/>
              <w:adjustRightInd w:val="0"/>
              <w:rPr>
                <w:rFonts w:ascii="Courier New" w:hAnsi="Courier New" w:cs="Courier New"/>
                <w:noProof/>
                <w:color w:val="0000FF"/>
                <w:sz w:val="20"/>
                <w:szCs w:val="20"/>
              </w:rPr>
            </w:pPr>
          </w:p>
        </w:tc>
        <w:tc>
          <w:tcPr>
            <w:tcW w:w="1756" w:type="dxa"/>
          </w:tcPr>
          <w:p w14:paraId="431D6D98" w14:textId="77777777" w:rsidR="006F36C2" w:rsidRDefault="006F36C2" w:rsidP="00395037">
            <w:pPr>
              <w:autoSpaceDE w:val="0"/>
              <w:autoSpaceDN w:val="0"/>
              <w:adjustRightInd w:val="0"/>
              <w:rPr>
                <w:rFonts w:ascii="Courier New" w:hAnsi="Courier New" w:cs="Courier New"/>
                <w:noProof/>
                <w:color w:val="0000FF"/>
                <w:sz w:val="20"/>
                <w:szCs w:val="20"/>
              </w:rPr>
            </w:pPr>
          </w:p>
        </w:tc>
        <w:tc>
          <w:tcPr>
            <w:tcW w:w="1563" w:type="dxa"/>
          </w:tcPr>
          <w:p w14:paraId="5B0241C6" w14:textId="77777777" w:rsidR="006F36C2" w:rsidRDefault="006F36C2" w:rsidP="00395037">
            <w:pPr>
              <w:autoSpaceDE w:val="0"/>
              <w:autoSpaceDN w:val="0"/>
              <w:adjustRightInd w:val="0"/>
              <w:rPr>
                <w:rFonts w:ascii="Courier New" w:hAnsi="Courier New" w:cs="Courier New"/>
                <w:noProof/>
                <w:color w:val="0000FF"/>
                <w:sz w:val="20"/>
                <w:szCs w:val="20"/>
              </w:rPr>
            </w:pPr>
          </w:p>
        </w:tc>
      </w:tr>
      <w:tr w:rsidR="00EC34C8" w14:paraId="4F261C7D" w14:textId="77777777" w:rsidTr="006F36C2">
        <w:tc>
          <w:tcPr>
            <w:tcW w:w="1524" w:type="dxa"/>
          </w:tcPr>
          <w:p w14:paraId="69F6D063" w14:textId="77777777" w:rsidR="00EC34C8" w:rsidRDefault="00EC34C8" w:rsidP="00395037">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Lead FTE</w:t>
            </w:r>
          </w:p>
        </w:tc>
        <w:tc>
          <w:tcPr>
            <w:tcW w:w="1014" w:type="dxa"/>
          </w:tcPr>
          <w:p w14:paraId="3CA55AC8" w14:textId="77777777" w:rsidR="00EC34C8" w:rsidRDefault="00EC34C8" w:rsidP="00395037">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New CPPC</w:t>
            </w:r>
          </w:p>
        </w:tc>
        <w:tc>
          <w:tcPr>
            <w:tcW w:w="1966" w:type="dxa"/>
          </w:tcPr>
          <w:p w14:paraId="2E98706A" w14:textId="77777777" w:rsidR="00EC34C8" w:rsidRDefault="00EC34C8" w:rsidP="00395037">
            <w:pPr>
              <w:autoSpaceDE w:val="0"/>
              <w:autoSpaceDN w:val="0"/>
              <w:adjustRightInd w:val="0"/>
              <w:rPr>
                <w:rFonts w:ascii="Courier New" w:hAnsi="Courier New" w:cs="Courier New"/>
                <w:noProof/>
                <w:color w:val="0000FF"/>
                <w:sz w:val="20"/>
                <w:szCs w:val="20"/>
              </w:rPr>
            </w:pPr>
          </w:p>
        </w:tc>
        <w:tc>
          <w:tcPr>
            <w:tcW w:w="1753" w:type="dxa"/>
          </w:tcPr>
          <w:p w14:paraId="291D7078" w14:textId="77777777" w:rsidR="00EC34C8" w:rsidRDefault="00EC34C8" w:rsidP="00395037">
            <w:pPr>
              <w:autoSpaceDE w:val="0"/>
              <w:autoSpaceDN w:val="0"/>
              <w:adjustRightInd w:val="0"/>
              <w:rPr>
                <w:rFonts w:ascii="Courier New" w:hAnsi="Courier New" w:cs="Courier New"/>
                <w:noProof/>
                <w:color w:val="0000FF"/>
                <w:sz w:val="20"/>
                <w:szCs w:val="20"/>
              </w:rPr>
            </w:pPr>
          </w:p>
        </w:tc>
        <w:tc>
          <w:tcPr>
            <w:tcW w:w="1756" w:type="dxa"/>
          </w:tcPr>
          <w:p w14:paraId="69707CE4" w14:textId="77777777" w:rsidR="00EC34C8" w:rsidRDefault="00EC34C8" w:rsidP="00395037">
            <w:pPr>
              <w:autoSpaceDE w:val="0"/>
              <w:autoSpaceDN w:val="0"/>
              <w:adjustRightInd w:val="0"/>
              <w:rPr>
                <w:rFonts w:ascii="Courier New" w:hAnsi="Courier New" w:cs="Courier New"/>
                <w:noProof/>
                <w:color w:val="0000FF"/>
                <w:sz w:val="20"/>
                <w:szCs w:val="20"/>
              </w:rPr>
            </w:pPr>
          </w:p>
        </w:tc>
        <w:tc>
          <w:tcPr>
            <w:tcW w:w="1563" w:type="dxa"/>
          </w:tcPr>
          <w:p w14:paraId="1B7413BE" w14:textId="77777777" w:rsidR="00EC34C8" w:rsidRDefault="00EC34C8" w:rsidP="00395037">
            <w:pPr>
              <w:autoSpaceDE w:val="0"/>
              <w:autoSpaceDN w:val="0"/>
              <w:adjustRightInd w:val="0"/>
              <w:rPr>
                <w:rFonts w:ascii="Courier New" w:hAnsi="Courier New" w:cs="Courier New"/>
                <w:noProof/>
                <w:color w:val="0000FF"/>
                <w:sz w:val="20"/>
                <w:szCs w:val="20"/>
              </w:rPr>
            </w:pPr>
          </w:p>
        </w:tc>
      </w:tr>
      <w:tr w:rsidR="00B735CF" w14:paraId="076D55AF" w14:textId="77777777" w:rsidTr="006F36C2">
        <w:tc>
          <w:tcPr>
            <w:tcW w:w="1524" w:type="dxa"/>
          </w:tcPr>
          <w:p w14:paraId="041FD7A8" w14:textId="77777777" w:rsidR="00B735CF" w:rsidRDefault="00B735CF" w:rsidP="00395037">
            <w:pPr>
              <w:autoSpaceDE w:val="0"/>
              <w:autoSpaceDN w:val="0"/>
              <w:adjustRightInd w:val="0"/>
              <w:rPr>
                <w:rFonts w:ascii="Courier New" w:hAnsi="Courier New" w:cs="Courier New"/>
                <w:noProof/>
                <w:color w:val="0000FF"/>
                <w:sz w:val="20"/>
                <w:szCs w:val="20"/>
              </w:rPr>
            </w:pPr>
          </w:p>
        </w:tc>
        <w:tc>
          <w:tcPr>
            <w:tcW w:w="1014" w:type="dxa"/>
          </w:tcPr>
          <w:p w14:paraId="54A0FF41" w14:textId="77777777" w:rsidR="00B735CF" w:rsidRDefault="00B735CF" w:rsidP="00395037">
            <w:pPr>
              <w:autoSpaceDE w:val="0"/>
              <w:autoSpaceDN w:val="0"/>
              <w:adjustRightInd w:val="0"/>
              <w:rPr>
                <w:rFonts w:ascii="Courier New" w:hAnsi="Courier New" w:cs="Courier New"/>
                <w:noProof/>
                <w:color w:val="0000FF"/>
                <w:sz w:val="20"/>
                <w:szCs w:val="20"/>
              </w:rPr>
            </w:pPr>
          </w:p>
        </w:tc>
        <w:tc>
          <w:tcPr>
            <w:tcW w:w="1966" w:type="dxa"/>
          </w:tcPr>
          <w:p w14:paraId="3F6D356F" w14:textId="77777777" w:rsidR="00B735CF" w:rsidRDefault="00B735CF" w:rsidP="00395037">
            <w:pPr>
              <w:autoSpaceDE w:val="0"/>
              <w:autoSpaceDN w:val="0"/>
              <w:adjustRightInd w:val="0"/>
              <w:rPr>
                <w:rFonts w:ascii="Courier New" w:hAnsi="Courier New" w:cs="Courier New"/>
                <w:noProof/>
                <w:color w:val="0000FF"/>
                <w:sz w:val="20"/>
                <w:szCs w:val="20"/>
              </w:rPr>
            </w:pPr>
          </w:p>
        </w:tc>
        <w:tc>
          <w:tcPr>
            <w:tcW w:w="1753" w:type="dxa"/>
          </w:tcPr>
          <w:p w14:paraId="5BA7AE7A" w14:textId="77777777" w:rsidR="00B735CF" w:rsidRDefault="00B735CF" w:rsidP="00395037">
            <w:pPr>
              <w:autoSpaceDE w:val="0"/>
              <w:autoSpaceDN w:val="0"/>
              <w:adjustRightInd w:val="0"/>
              <w:rPr>
                <w:rFonts w:ascii="Courier New" w:hAnsi="Courier New" w:cs="Courier New"/>
                <w:noProof/>
                <w:color w:val="0000FF"/>
                <w:sz w:val="20"/>
                <w:szCs w:val="20"/>
              </w:rPr>
            </w:pPr>
          </w:p>
        </w:tc>
        <w:tc>
          <w:tcPr>
            <w:tcW w:w="1756" w:type="dxa"/>
          </w:tcPr>
          <w:p w14:paraId="4ADD5F47" w14:textId="77777777" w:rsidR="00B735CF" w:rsidRDefault="00B735CF" w:rsidP="00395037">
            <w:pPr>
              <w:autoSpaceDE w:val="0"/>
              <w:autoSpaceDN w:val="0"/>
              <w:adjustRightInd w:val="0"/>
              <w:rPr>
                <w:rFonts w:ascii="Courier New" w:hAnsi="Courier New" w:cs="Courier New"/>
                <w:noProof/>
                <w:color w:val="0000FF"/>
                <w:sz w:val="20"/>
                <w:szCs w:val="20"/>
              </w:rPr>
            </w:pPr>
          </w:p>
        </w:tc>
        <w:tc>
          <w:tcPr>
            <w:tcW w:w="1563" w:type="dxa"/>
          </w:tcPr>
          <w:p w14:paraId="299D0248" w14:textId="77777777" w:rsidR="00B735CF" w:rsidRDefault="00B735CF" w:rsidP="00395037">
            <w:pPr>
              <w:autoSpaceDE w:val="0"/>
              <w:autoSpaceDN w:val="0"/>
              <w:adjustRightInd w:val="0"/>
              <w:rPr>
                <w:rFonts w:ascii="Courier New" w:hAnsi="Courier New" w:cs="Courier New"/>
                <w:noProof/>
                <w:color w:val="0000FF"/>
                <w:sz w:val="20"/>
                <w:szCs w:val="20"/>
              </w:rPr>
            </w:pPr>
          </w:p>
        </w:tc>
      </w:tr>
    </w:tbl>
    <w:p w14:paraId="087CBFAB" w14:textId="77777777" w:rsidR="007F75F1" w:rsidRDefault="007F75F1" w:rsidP="00395037">
      <w:pPr>
        <w:autoSpaceDE w:val="0"/>
        <w:autoSpaceDN w:val="0"/>
        <w:adjustRightInd w:val="0"/>
        <w:spacing w:after="0" w:line="240" w:lineRule="auto"/>
        <w:rPr>
          <w:rFonts w:ascii="Courier New" w:hAnsi="Courier New" w:cs="Courier New"/>
          <w:noProof/>
          <w:color w:val="0000FF"/>
          <w:sz w:val="20"/>
          <w:szCs w:val="20"/>
        </w:rPr>
      </w:pPr>
    </w:p>
    <w:p w14:paraId="34D1B33A" w14:textId="77777777" w:rsidR="00725867" w:rsidRDefault="00725867">
      <w:pPr>
        <w:rPr>
          <w:rFonts w:ascii="Courier New" w:hAnsi="Courier New" w:cs="Courier New"/>
          <w:noProof/>
          <w:color w:val="0000FF"/>
          <w:sz w:val="20"/>
          <w:szCs w:val="20"/>
        </w:rPr>
      </w:pPr>
      <w:r>
        <w:rPr>
          <w:rFonts w:ascii="Courier New" w:hAnsi="Courier New" w:cs="Courier New"/>
          <w:noProof/>
          <w:color w:val="0000FF"/>
          <w:sz w:val="20"/>
          <w:szCs w:val="20"/>
        </w:rPr>
        <w:br w:type="page"/>
      </w:r>
    </w:p>
    <w:p w14:paraId="6BD58312" w14:textId="77777777" w:rsidR="00F14144" w:rsidRDefault="00F14144" w:rsidP="00395037">
      <w:pPr>
        <w:autoSpaceDE w:val="0"/>
        <w:autoSpaceDN w:val="0"/>
        <w:adjustRightInd w:val="0"/>
        <w:spacing w:after="0" w:line="240" w:lineRule="auto"/>
        <w:rPr>
          <w:rFonts w:ascii="Courier New" w:hAnsi="Courier New" w:cs="Courier New"/>
          <w:noProof/>
          <w:color w:val="0000FF"/>
          <w:sz w:val="20"/>
          <w:szCs w:val="20"/>
        </w:rPr>
      </w:pPr>
    </w:p>
    <w:p w14:paraId="791242EB" w14:textId="77777777" w:rsidR="00725867" w:rsidRDefault="00725867" w:rsidP="00395037">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Programmer Effort Setup Effort</w:t>
      </w:r>
    </w:p>
    <w:p w14:paraId="4C9E3B77" w14:textId="77777777" w:rsidR="00F14144" w:rsidRDefault="00F14144" w:rsidP="00395037">
      <w:pPr>
        <w:autoSpaceDE w:val="0"/>
        <w:autoSpaceDN w:val="0"/>
        <w:adjustRightInd w:val="0"/>
        <w:spacing w:after="0" w:line="240" w:lineRule="auto"/>
        <w:rPr>
          <w:rFonts w:ascii="Courier New" w:hAnsi="Courier New" w:cs="Courier New"/>
          <w:noProof/>
          <w:color w:val="0000FF"/>
          <w:sz w:val="20"/>
          <w:szCs w:val="20"/>
        </w:rPr>
      </w:pPr>
    </w:p>
    <w:tbl>
      <w:tblPr>
        <w:tblStyle w:val="TableGrid"/>
        <w:tblW w:w="10188" w:type="dxa"/>
        <w:tblLook w:val="04A0" w:firstRow="1" w:lastRow="0" w:firstColumn="1" w:lastColumn="0" w:noHBand="0" w:noVBand="1"/>
      </w:tblPr>
      <w:tblGrid>
        <w:gridCol w:w="1596"/>
        <w:gridCol w:w="1596"/>
        <w:gridCol w:w="1596"/>
        <w:gridCol w:w="1596"/>
        <w:gridCol w:w="3804"/>
      </w:tblGrid>
      <w:tr w:rsidR="003F7A53" w14:paraId="5C561383" w14:textId="77777777" w:rsidTr="003F7A53">
        <w:tc>
          <w:tcPr>
            <w:tcW w:w="1596" w:type="dxa"/>
          </w:tcPr>
          <w:p w14:paraId="6D5C1513" w14:textId="77777777" w:rsidR="003F7A53" w:rsidRDefault="003F7A53" w:rsidP="00395037">
            <w:pPr>
              <w:autoSpaceDE w:val="0"/>
              <w:autoSpaceDN w:val="0"/>
              <w:adjustRightInd w:val="0"/>
              <w:rPr>
                <w:rFonts w:ascii="Courier New" w:hAnsi="Courier New" w:cs="Courier New"/>
                <w:noProof/>
                <w:color w:val="0000FF"/>
                <w:sz w:val="20"/>
                <w:szCs w:val="20"/>
              </w:rPr>
            </w:pPr>
          </w:p>
        </w:tc>
        <w:tc>
          <w:tcPr>
            <w:tcW w:w="1596" w:type="dxa"/>
          </w:tcPr>
          <w:p w14:paraId="00A179BC" w14:textId="77777777" w:rsidR="003F7A53" w:rsidRDefault="003F7A53" w:rsidP="00395037">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Criteria</w:t>
            </w:r>
          </w:p>
        </w:tc>
        <w:tc>
          <w:tcPr>
            <w:tcW w:w="1596" w:type="dxa"/>
          </w:tcPr>
          <w:p w14:paraId="4DC7D047" w14:textId="77777777" w:rsidR="003F7A53" w:rsidRDefault="003F7A53" w:rsidP="00395037">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Start Date</w:t>
            </w:r>
          </w:p>
        </w:tc>
        <w:tc>
          <w:tcPr>
            <w:tcW w:w="1596" w:type="dxa"/>
          </w:tcPr>
          <w:p w14:paraId="058E095E" w14:textId="77777777" w:rsidR="003F7A53" w:rsidRDefault="003F7A53" w:rsidP="00395037">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End Date</w:t>
            </w:r>
          </w:p>
        </w:tc>
        <w:tc>
          <w:tcPr>
            <w:tcW w:w="3804" w:type="dxa"/>
          </w:tcPr>
          <w:p w14:paraId="350A045C" w14:textId="77777777" w:rsidR="003F7A53" w:rsidRDefault="003F7A53" w:rsidP="00395037">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FTE in minutes</w:t>
            </w:r>
          </w:p>
        </w:tc>
      </w:tr>
      <w:tr w:rsidR="003F7A53" w14:paraId="383ED41E" w14:textId="77777777" w:rsidTr="003F7A53">
        <w:tc>
          <w:tcPr>
            <w:tcW w:w="1596" w:type="dxa"/>
          </w:tcPr>
          <w:p w14:paraId="6D377D7A" w14:textId="77777777" w:rsidR="003F7A53" w:rsidRDefault="003F7A53" w:rsidP="00395037">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Database Build </w:t>
            </w:r>
          </w:p>
        </w:tc>
        <w:tc>
          <w:tcPr>
            <w:tcW w:w="1596" w:type="dxa"/>
          </w:tcPr>
          <w:p w14:paraId="04D598F3" w14:textId="77777777" w:rsidR="003F7A53" w:rsidRDefault="003F7A53" w:rsidP="00395037">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Database Build Start Date and Database Build Planned Completion Date are available</w:t>
            </w:r>
          </w:p>
        </w:tc>
        <w:tc>
          <w:tcPr>
            <w:tcW w:w="1596" w:type="dxa"/>
          </w:tcPr>
          <w:p w14:paraId="11595DD9" w14:textId="77777777" w:rsidR="003F7A53" w:rsidRDefault="003F7A53" w:rsidP="00395037">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Database Build Start Date</w:t>
            </w:r>
          </w:p>
        </w:tc>
        <w:tc>
          <w:tcPr>
            <w:tcW w:w="1596" w:type="dxa"/>
          </w:tcPr>
          <w:p w14:paraId="2C7210D2" w14:textId="77777777" w:rsidR="003F7A53" w:rsidRDefault="003F7A53" w:rsidP="00395037">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Database Build Planned Completion Date</w:t>
            </w:r>
          </w:p>
        </w:tc>
        <w:tc>
          <w:tcPr>
            <w:tcW w:w="3804" w:type="dxa"/>
          </w:tcPr>
          <w:p w14:paraId="2EFC0A9A" w14:textId="77777777" w:rsidR="003F7A53" w:rsidRDefault="003F7A53" w:rsidP="003F7A5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[Actual Number of Unique CRFs] * 3 * 60 / [No. Of Business Days Between Start Date and End Date]</w:t>
            </w:r>
          </w:p>
          <w:p w14:paraId="162F8645" w14:textId="77777777" w:rsidR="003F7A53" w:rsidRDefault="003F7A53" w:rsidP="00395037">
            <w:pPr>
              <w:autoSpaceDE w:val="0"/>
              <w:autoSpaceDN w:val="0"/>
              <w:adjustRightInd w:val="0"/>
              <w:rPr>
                <w:rFonts w:ascii="Courier New" w:hAnsi="Courier New" w:cs="Courier New"/>
                <w:noProof/>
                <w:color w:val="0000FF"/>
                <w:sz w:val="20"/>
                <w:szCs w:val="20"/>
              </w:rPr>
            </w:pPr>
          </w:p>
        </w:tc>
      </w:tr>
      <w:tr w:rsidR="003F7A53" w14:paraId="3C0F7172" w14:textId="77777777" w:rsidTr="003F7A53">
        <w:tc>
          <w:tcPr>
            <w:tcW w:w="1596" w:type="dxa"/>
          </w:tcPr>
          <w:p w14:paraId="5D5C4E93" w14:textId="77777777" w:rsidR="003F7A53" w:rsidRDefault="003F7A53" w:rsidP="00395037">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Database Build</w:t>
            </w:r>
          </w:p>
        </w:tc>
        <w:tc>
          <w:tcPr>
            <w:tcW w:w="1596" w:type="dxa"/>
          </w:tcPr>
          <w:p w14:paraId="393F48C6" w14:textId="77777777" w:rsidR="003F7A53" w:rsidRDefault="003F7A53" w:rsidP="00725867">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Database Build Start Date and Database Build Planned Completion Date are not available</w:t>
            </w:r>
          </w:p>
        </w:tc>
        <w:tc>
          <w:tcPr>
            <w:tcW w:w="1596" w:type="dxa"/>
          </w:tcPr>
          <w:p w14:paraId="4BD7B8EF" w14:textId="77777777" w:rsidR="003F7A53" w:rsidRDefault="003F7A53" w:rsidP="00395037">
            <w:pPr>
              <w:autoSpaceDE w:val="0"/>
              <w:autoSpaceDN w:val="0"/>
              <w:adjustRightInd w:val="0"/>
              <w:rPr>
                <w:rFonts w:ascii="Courier New" w:hAnsi="Courier New" w:cs="Courier New"/>
                <w:noProof/>
                <w:color w:val="0000FF"/>
                <w:sz w:val="20"/>
                <w:szCs w:val="20"/>
              </w:rPr>
            </w:pPr>
            <w:r w:rsidRPr="006F36C2">
              <w:rPr>
                <w:rFonts w:ascii="Courier New" w:hAnsi="Courier New" w:cs="Courier New"/>
                <w:noProof/>
                <w:sz w:val="20"/>
                <w:szCs w:val="20"/>
              </w:rPr>
              <w:t>Time Protocol Approval Planned + 4 Business Days</w:t>
            </w:r>
          </w:p>
        </w:tc>
        <w:tc>
          <w:tcPr>
            <w:tcW w:w="1596" w:type="dxa"/>
          </w:tcPr>
          <w:p w14:paraId="2DDE7CF8" w14:textId="77777777" w:rsidR="003F7A53" w:rsidRDefault="003F7A53" w:rsidP="00395037">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Start Date + 6 Business Days</w:t>
            </w:r>
          </w:p>
        </w:tc>
        <w:tc>
          <w:tcPr>
            <w:tcW w:w="3804" w:type="dxa"/>
          </w:tcPr>
          <w:p w14:paraId="4B6D0F42" w14:textId="77777777" w:rsidR="003F7A53" w:rsidRDefault="003F7A53" w:rsidP="0039503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([Actual Number of Unique CRFs] * 3 * 60) / [No. Of Business Days Between Start Date and End Date]</w:t>
            </w:r>
          </w:p>
          <w:p w14:paraId="31EF36A9" w14:textId="77777777" w:rsidR="003F7A53" w:rsidRDefault="003F7A53" w:rsidP="00395037">
            <w:pPr>
              <w:autoSpaceDE w:val="0"/>
              <w:autoSpaceDN w:val="0"/>
              <w:adjustRightInd w:val="0"/>
              <w:rPr>
                <w:rFonts w:ascii="Courier New" w:hAnsi="Courier New" w:cs="Courier New"/>
                <w:noProof/>
                <w:sz w:val="20"/>
                <w:szCs w:val="20"/>
              </w:rPr>
            </w:pPr>
          </w:p>
          <w:p w14:paraId="4110C983" w14:textId="77777777" w:rsidR="003F7A53" w:rsidRDefault="003F7A53" w:rsidP="00395037">
            <w:pPr>
              <w:autoSpaceDE w:val="0"/>
              <w:autoSpaceDN w:val="0"/>
              <w:adjustRightInd w:val="0"/>
              <w:rPr>
                <w:rFonts w:ascii="Courier New" w:hAnsi="Courier New" w:cs="Courier New"/>
                <w:noProof/>
                <w:color w:val="0000FF"/>
                <w:sz w:val="20"/>
                <w:szCs w:val="20"/>
              </w:rPr>
            </w:pPr>
          </w:p>
        </w:tc>
      </w:tr>
      <w:tr w:rsidR="003F7A53" w14:paraId="5A9FD418" w14:textId="77777777" w:rsidTr="003F7A53">
        <w:tc>
          <w:tcPr>
            <w:tcW w:w="1596" w:type="dxa"/>
          </w:tcPr>
          <w:p w14:paraId="377FE780" w14:textId="77777777" w:rsidR="003F7A53" w:rsidRDefault="00E6508D" w:rsidP="00E6508D">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DVS Review </w:t>
            </w:r>
          </w:p>
        </w:tc>
        <w:tc>
          <w:tcPr>
            <w:tcW w:w="1596" w:type="dxa"/>
          </w:tcPr>
          <w:p w14:paraId="40E0DF1C" w14:textId="77777777" w:rsidR="003F7A53" w:rsidRDefault="003F7A53" w:rsidP="00395037">
            <w:pPr>
              <w:autoSpaceDE w:val="0"/>
              <w:autoSpaceDN w:val="0"/>
              <w:adjustRightInd w:val="0"/>
              <w:rPr>
                <w:rFonts w:ascii="Courier New" w:hAnsi="Courier New" w:cs="Courier New"/>
                <w:noProof/>
                <w:color w:val="0000FF"/>
                <w:sz w:val="20"/>
                <w:szCs w:val="20"/>
              </w:rPr>
            </w:pPr>
          </w:p>
        </w:tc>
        <w:tc>
          <w:tcPr>
            <w:tcW w:w="1596" w:type="dxa"/>
          </w:tcPr>
          <w:p w14:paraId="0DDC0533" w14:textId="77777777" w:rsidR="003F7A53" w:rsidRDefault="003F7A53" w:rsidP="00395037">
            <w:pPr>
              <w:autoSpaceDE w:val="0"/>
              <w:autoSpaceDN w:val="0"/>
              <w:adjustRightInd w:val="0"/>
              <w:rPr>
                <w:rFonts w:ascii="Courier New" w:hAnsi="Courier New" w:cs="Courier New"/>
                <w:noProof/>
                <w:color w:val="0000FF"/>
                <w:sz w:val="20"/>
                <w:szCs w:val="20"/>
              </w:rPr>
            </w:pPr>
          </w:p>
        </w:tc>
        <w:tc>
          <w:tcPr>
            <w:tcW w:w="1596" w:type="dxa"/>
          </w:tcPr>
          <w:p w14:paraId="4CC028B4" w14:textId="77777777" w:rsidR="003F7A53" w:rsidRDefault="003F7A53" w:rsidP="00395037">
            <w:pPr>
              <w:autoSpaceDE w:val="0"/>
              <w:autoSpaceDN w:val="0"/>
              <w:adjustRightInd w:val="0"/>
              <w:rPr>
                <w:rFonts w:ascii="Courier New" w:hAnsi="Courier New" w:cs="Courier New"/>
                <w:noProof/>
                <w:color w:val="0000FF"/>
                <w:sz w:val="20"/>
                <w:szCs w:val="20"/>
              </w:rPr>
            </w:pPr>
          </w:p>
        </w:tc>
        <w:tc>
          <w:tcPr>
            <w:tcW w:w="3804" w:type="dxa"/>
          </w:tcPr>
          <w:p w14:paraId="02E65D8E" w14:textId="77777777" w:rsidR="003F7A53" w:rsidRDefault="003F7A53" w:rsidP="00395037">
            <w:pPr>
              <w:autoSpaceDE w:val="0"/>
              <w:autoSpaceDN w:val="0"/>
              <w:adjustRightInd w:val="0"/>
              <w:rPr>
                <w:rFonts w:ascii="Courier New" w:hAnsi="Courier New" w:cs="Courier New"/>
                <w:noProof/>
                <w:color w:val="0000FF"/>
                <w:sz w:val="20"/>
                <w:szCs w:val="20"/>
              </w:rPr>
            </w:pPr>
          </w:p>
        </w:tc>
      </w:tr>
      <w:tr w:rsidR="003F7A53" w14:paraId="47451525" w14:textId="77777777" w:rsidTr="003F7A53">
        <w:tc>
          <w:tcPr>
            <w:tcW w:w="1596" w:type="dxa"/>
          </w:tcPr>
          <w:p w14:paraId="40988FD0" w14:textId="77777777" w:rsidR="003F7A53" w:rsidRDefault="003F7A53" w:rsidP="00395037">
            <w:pPr>
              <w:autoSpaceDE w:val="0"/>
              <w:autoSpaceDN w:val="0"/>
              <w:adjustRightInd w:val="0"/>
              <w:rPr>
                <w:rFonts w:ascii="Courier New" w:hAnsi="Courier New" w:cs="Courier New"/>
                <w:noProof/>
                <w:color w:val="0000FF"/>
                <w:sz w:val="20"/>
                <w:szCs w:val="20"/>
              </w:rPr>
            </w:pPr>
          </w:p>
        </w:tc>
        <w:tc>
          <w:tcPr>
            <w:tcW w:w="1596" w:type="dxa"/>
          </w:tcPr>
          <w:p w14:paraId="37D1E90B" w14:textId="77777777" w:rsidR="003F7A53" w:rsidRDefault="003F7A53" w:rsidP="00395037">
            <w:pPr>
              <w:autoSpaceDE w:val="0"/>
              <w:autoSpaceDN w:val="0"/>
              <w:adjustRightInd w:val="0"/>
              <w:rPr>
                <w:rFonts w:ascii="Courier New" w:hAnsi="Courier New" w:cs="Courier New"/>
                <w:noProof/>
                <w:color w:val="0000FF"/>
                <w:sz w:val="20"/>
                <w:szCs w:val="20"/>
              </w:rPr>
            </w:pPr>
          </w:p>
        </w:tc>
        <w:tc>
          <w:tcPr>
            <w:tcW w:w="1596" w:type="dxa"/>
          </w:tcPr>
          <w:p w14:paraId="0AE6139B" w14:textId="77777777" w:rsidR="003F7A53" w:rsidRDefault="003F7A53" w:rsidP="00395037">
            <w:pPr>
              <w:autoSpaceDE w:val="0"/>
              <w:autoSpaceDN w:val="0"/>
              <w:adjustRightInd w:val="0"/>
              <w:rPr>
                <w:rFonts w:ascii="Courier New" w:hAnsi="Courier New" w:cs="Courier New"/>
                <w:noProof/>
                <w:color w:val="0000FF"/>
                <w:sz w:val="20"/>
                <w:szCs w:val="20"/>
              </w:rPr>
            </w:pPr>
          </w:p>
        </w:tc>
        <w:tc>
          <w:tcPr>
            <w:tcW w:w="1596" w:type="dxa"/>
          </w:tcPr>
          <w:p w14:paraId="378AD529" w14:textId="77777777" w:rsidR="003F7A53" w:rsidRDefault="003F7A53" w:rsidP="00395037">
            <w:pPr>
              <w:autoSpaceDE w:val="0"/>
              <w:autoSpaceDN w:val="0"/>
              <w:adjustRightInd w:val="0"/>
              <w:rPr>
                <w:rFonts w:ascii="Courier New" w:hAnsi="Courier New" w:cs="Courier New"/>
                <w:noProof/>
                <w:color w:val="0000FF"/>
                <w:sz w:val="20"/>
                <w:szCs w:val="20"/>
              </w:rPr>
            </w:pPr>
          </w:p>
        </w:tc>
        <w:tc>
          <w:tcPr>
            <w:tcW w:w="3804" w:type="dxa"/>
          </w:tcPr>
          <w:p w14:paraId="6420540B" w14:textId="77777777" w:rsidR="003F7A53" w:rsidRDefault="003F7A53" w:rsidP="00395037">
            <w:pPr>
              <w:autoSpaceDE w:val="0"/>
              <w:autoSpaceDN w:val="0"/>
              <w:adjustRightInd w:val="0"/>
              <w:rPr>
                <w:rFonts w:ascii="Courier New" w:hAnsi="Courier New" w:cs="Courier New"/>
                <w:noProof/>
                <w:color w:val="0000FF"/>
                <w:sz w:val="20"/>
                <w:szCs w:val="20"/>
              </w:rPr>
            </w:pPr>
          </w:p>
        </w:tc>
      </w:tr>
      <w:tr w:rsidR="003F7A53" w14:paraId="4A95ABD3" w14:textId="77777777" w:rsidTr="003F7A53">
        <w:tc>
          <w:tcPr>
            <w:tcW w:w="1596" w:type="dxa"/>
          </w:tcPr>
          <w:p w14:paraId="4048FC8A" w14:textId="77777777" w:rsidR="003F7A53" w:rsidRDefault="003F7A53" w:rsidP="00395037">
            <w:pPr>
              <w:autoSpaceDE w:val="0"/>
              <w:autoSpaceDN w:val="0"/>
              <w:adjustRightInd w:val="0"/>
              <w:rPr>
                <w:rFonts w:ascii="Courier New" w:hAnsi="Courier New" w:cs="Courier New"/>
                <w:noProof/>
                <w:color w:val="0000FF"/>
                <w:sz w:val="20"/>
                <w:szCs w:val="20"/>
              </w:rPr>
            </w:pPr>
          </w:p>
        </w:tc>
        <w:tc>
          <w:tcPr>
            <w:tcW w:w="1596" w:type="dxa"/>
          </w:tcPr>
          <w:p w14:paraId="4B0D1AA4" w14:textId="77777777" w:rsidR="003F7A53" w:rsidRDefault="003F7A53" w:rsidP="00395037">
            <w:pPr>
              <w:autoSpaceDE w:val="0"/>
              <w:autoSpaceDN w:val="0"/>
              <w:adjustRightInd w:val="0"/>
              <w:rPr>
                <w:rFonts w:ascii="Courier New" w:hAnsi="Courier New" w:cs="Courier New"/>
                <w:noProof/>
                <w:color w:val="0000FF"/>
                <w:sz w:val="20"/>
                <w:szCs w:val="20"/>
              </w:rPr>
            </w:pPr>
          </w:p>
        </w:tc>
        <w:tc>
          <w:tcPr>
            <w:tcW w:w="1596" w:type="dxa"/>
          </w:tcPr>
          <w:p w14:paraId="50C3DD9E" w14:textId="77777777" w:rsidR="003F7A53" w:rsidRDefault="003F7A53" w:rsidP="00395037">
            <w:pPr>
              <w:autoSpaceDE w:val="0"/>
              <w:autoSpaceDN w:val="0"/>
              <w:adjustRightInd w:val="0"/>
              <w:rPr>
                <w:rFonts w:ascii="Courier New" w:hAnsi="Courier New" w:cs="Courier New"/>
                <w:noProof/>
                <w:color w:val="0000FF"/>
                <w:sz w:val="20"/>
                <w:szCs w:val="20"/>
              </w:rPr>
            </w:pPr>
          </w:p>
        </w:tc>
        <w:tc>
          <w:tcPr>
            <w:tcW w:w="1596" w:type="dxa"/>
          </w:tcPr>
          <w:p w14:paraId="0519E0A7" w14:textId="77777777" w:rsidR="003F7A53" w:rsidRDefault="003F7A53" w:rsidP="00395037">
            <w:pPr>
              <w:autoSpaceDE w:val="0"/>
              <w:autoSpaceDN w:val="0"/>
              <w:adjustRightInd w:val="0"/>
              <w:rPr>
                <w:rFonts w:ascii="Courier New" w:hAnsi="Courier New" w:cs="Courier New"/>
                <w:noProof/>
                <w:color w:val="0000FF"/>
                <w:sz w:val="20"/>
                <w:szCs w:val="20"/>
              </w:rPr>
            </w:pPr>
          </w:p>
        </w:tc>
        <w:tc>
          <w:tcPr>
            <w:tcW w:w="3804" w:type="dxa"/>
          </w:tcPr>
          <w:p w14:paraId="4CCC0982" w14:textId="77777777" w:rsidR="003F7A53" w:rsidRDefault="003F7A53" w:rsidP="00395037">
            <w:pPr>
              <w:autoSpaceDE w:val="0"/>
              <w:autoSpaceDN w:val="0"/>
              <w:adjustRightInd w:val="0"/>
              <w:rPr>
                <w:rFonts w:ascii="Courier New" w:hAnsi="Courier New" w:cs="Courier New"/>
                <w:noProof/>
                <w:color w:val="0000FF"/>
                <w:sz w:val="20"/>
                <w:szCs w:val="20"/>
              </w:rPr>
            </w:pPr>
          </w:p>
        </w:tc>
      </w:tr>
    </w:tbl>
    <w:p w14:paraId="6AED9132" w14:textId="77777777" w:rsidR="00F14144" w:rsidRDefault="00F14144" w:rsidP="00395037">
      <w:pPr>
        <w:autoSpaceDE w:val="0"/>
        <w:autoSpaceDN w:val="0"/>
        <w:adjustRightInd w:val="0"/>
        <w:spacing w:after="0" w:line="240" w:lineRule="auto"/>
        <w:rPr>
          <w:rFonts w:ascii="Courier New" w:hAnsi="Courier New" w:cs="Courier New"/>
          <w:noProof/>
          <w:color w:val="0000FF"/>
          <w:sz w:val="20"/>
          <w:szCs w:val="20"/>
        </w:rPr>
      </w:pPr>
    </w:p>
    <w:p w14:paraId="36E8194F" w14:textId="77777777" w:rsidR="00395037" w:rsidRDefault="00395037" w:rsidP="00395037">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If</w:t>
      </w:r>
      <w:r>
        <w:rPr>
          <w:rFonts w:ascii="Courier New" w:hAnsi="Courier New" w:cs="Courier New"/>
          <w:noProof/>
          <w:sz w:val="20"/>
          <w:szCs w:val="20"/>
        </w:rPr>
        <w:t xml:space="preserve"> entity.Task_StartedOn </w:t>
      </w:r>
      <w:r>
        <w:rPr>
          <w:rFonts w:ascii="Courier New" w:hAnsi="Courier New" w:cs="Courier New"/>
          <w:noProof/>
          <w:color w:val="0000FF"/>
          <w:sz w:val="20"/>
          <w:szCs w:val="20"/>
        </w:rPr>
        <w:t>IsNot</w:t>
      </w:r>
      <w:r>
        <w:rPr>
          <w:rFonts w:ascii="Courier New" w:hAnsi="Courier New" w:cs="Courier New"/>
          <w:noProof/>
          <w:sz w:val="20"/>
          <w:szCs w:val="20"/>
        </w:rPr>
        <w:t xml:space="preserve"> </w:t>
      </w:r>
      <w:r>
        <w:rPr>
          <w:rFonts w:ascii="Courier New" w:hAnsi="Courier New" w:cs="Courier New"/>
          <w:noProof/>
          <w:color w:val="0000FF"/>
          <w:sz w:val="20"/>
          <w:szCs w:val="20"/>
        </w:rPr>
        <w:t>Nothing</w:t>
      </w:r>
      <w:r>
        <w:rPr>
          <w:rFonts w:ascii="Courier New" w:hAnsi="Courier New" w:cs="Courier New"/>
          <w:noProof/>
          <w:sz w:val="20"/>
          <w:szCs w:val="20"/>
        </w:rPr>
        <w:t xml:space="preserve"> </w:t>
      </w:r>
      <w:r>
        <w:rPr>
          <w:rFonts w:ascii="Courier New" w:hAnsi="Courier New" w:cs="Courier New"/>
          <w:noProof/>
          <w:color w:val="0000FF"/>
          <w:sz w:val="20"/>
          <w:szCs w:val="20"/>
        </w:rPr>
        <w:t>And</w:t>
      </w:r>
      <w:r>
        <w:rPr>
          <w:rFonts w:ascii="Courier New" w:hAnsi="Courier New" w:cs="Courier New"/>
          <w:noProof/>
          <w:sz w:val="20"/>
          <w:szCs w:val="20"/>
        </w:rPr>
        <w:t xml:space="preserve"> entity.GoLivePlannedCompletionDate </w:t>
      </w:r>
      <w:r>
        <w:rPr>
          <w:rFonts w:ascii="Courier New" w:hAnsi="Courier New" w:cs="Courier New"/>
          <w:noProof/>
          <w:color w:val="0000FF"/>
          <w:sz w:val="20"/>
          <w:szCs w:val="20"/>
        </w:rPr>
        <w:t>IsNot</w:t>
      </w:r>
      <w:r>
        <w:rPr>
          <w:rFonts w:ascii="Courier New" w:hAnsi="Courier New" w:cs="Courier New"/>
          <w:noProof/>
          <w:sz w:val="20"/>
          <w:szCs w:val="20"/>
        </w:rPr>
        <w:t xml:space="preserve"> </w:t>
      </w:r>
      <w:r>
        <w:rPr>
          <w:rFonts w:ascii="Courier New" w:hAnsi="Courier New" w:cs="Courier New"/>
          <w:noProof/>
          <w:color w:val="0000FF"/>
          <w:sz w:val="20"/>
          <w:szCs w:val="20"/>
        </w:rPr>
        <w:t>Nothing</w:t>
      </w:r>
      <w:r>
        <w:rPr>
          <w:rFonts w:ascii="Courier New" w:hAnsi="Courier New" w:cs="Courier New"/>
          <w:noProof/>
          <w:sz w:val="20"/>
          <w:szCs w:val="20"/>
        </w:rPr>
        <w:t xml:space="preserve"> </w:t>
      </w:r>
      <w:r>
        <w:rPr>
          <w:rFonts w:ascii="Courier New" w:hAnsi="Courier New" w:cs="Courier New"/>
          <w:noProof/>
          <w:color w:val="0000FF"/>
          <w:sz w:val="20"/>
          <w:szCs w:val="20"/>
        </w:rPr>
        <w:t>Then</w:t>
      </w:r>
    </w:p>
    <w:p w14:paraId="011FC624" w14:textId="77777777" w:rsidR="00395037" w:rsidRDefault="00395037" w:rsidP="0039503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startDate = entity.Task_StartedOn</w:t>
      </w:r>
    </w:p>
    <w:p w14:paraId="3B010FC5" w14:textId="77777777" w:rsidR="00395037" w:rsidRDefault="00395037" w:rsidP="0039503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endDate = entity.GoLivePlannedCompletionDate</w:t>
      </w:r>
    </w:p>
    <w:p w14:paraId="32C6D75A" w14:textId="77777777" w:rsidR="00395037" w:rsidRDefault="00395037" w:rsidP="00395037">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p>
    <w:p w14:paraId="11407463" w14:textId="77777777" w:rsidR="00395037" w:rsidRDefault="00395037" w:rsidP="00395037">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entity.Time_ProtocolApproval_Planned </w:t>
      </w:r>
      <w:r>
        <w:rPr>
          <w:rFonts w:ascii="Courier New" w:hAnsi="Courier New" w:cs="Courier New"/>
          <w:noProof/>
          <w:color w:val="0000FF"/>
          <w:sz w:val="20"/>
          <w:szCs w:val="20"/>
        </w:rPr>
        <w:t>IsNot</w:t>
      </w:r>
      <w:r>
        <w:rPr>
          <w:rFonts w:ascii="Courier New" w:hAnsi="Courier New" w:cs="Courier New"/>
          <w:noProof/>
          <w:sz w:val="20"/>
          <w:szCs w:val="20"/>
        </w:rPr>
        <w:t xml:space="preserve"> </w:t>
      </w:r>
      <w:r>
        <w:rPr>
          <w:rFonts w:ascii="Courier New" w:hAnsi="Courier New" w:cs="Courier New"/>
          <w:noProof/>
          <w:color w:val="0000FF"/>
          <w:sz w:val="20"/>
          <w:szCs w:val="20"/>
        </w:rPr>
        <w:t>Nothing</w:t>
      </w:r>
      <w:r>
        <w:rPr>
          <w:rFonts w:ascii="Courier New" w:hAnsi="Courier New" w:cs="Courier New"/>
          <w:noProof/>
          <w:sz w:val="20"/>
          <w:szCs w:val="20"/>
        </w:rPr>
        <w:t xml:space="preserve"> </w:t>
      </w:r>
      <w:r>
        <w:rPr>
          <w:rFonts w:ascii="Courier New" w:hAnsi="Courier New" w:cs="Courier New"/>
          <w:noProof/>
          <w:color w:val="0000FF"/>
          <w:sz w:val="20"/>
          <w:szCs w:val="20"/>
        </w:rPr>
        <w:t>Then</w:t>
      </w:r>
    </w:p>
    <w:p w14:paraId="70BDA186" w14:textId="77777777" w:rsidR="00395037" w:rsidRDefault="00395037" w:rsidP="0039503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startDate = entity.Time_ProtocolApproval_Planned.Value.AddBusinessDays(4)</w:t>
      </w:r>
    </w:p>
    <w:p w14:paraId="35EA8E49" w14:textId="77777777" w:rsidR="00395037" w:rsidRDefault="00395037" w:rsidP="0039503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endDate = startDate.AddBusinessDays(60)</w:t>
      </w:r>
    </w:p>
    <w:p w14:paraId="0261630F" w14:textId="77777777" w:rsidR="00395037" w:rsidRDefault="00395037" w:rsidP="00395037">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p>
    <w:p w14:paraId="6D21F670" w14:textId="77777777" w:rsidR="00395037" w:rsidRDefault="00395037" w:rsidP="0039503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'defaults to min date value</w:t>
      </w:r>
    </w:p>
    <w:p w14:paraId="4AF8052D" w14:textId="77777777" w:rsidR="00395037" w:rsidRDefault="00395037" w:rsidP="00395037">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14:paraId="27EB5BB4" w14:textId="77777777" w:rsidR="00395037" w:rsidRDefault="00395037" w:rsidP="00395037">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14:paraId="0B29BF64" w14:textId="77777777" w:rsidR="00395037" w:rsidRDefault="00395037" w:rsidP="00395037">
      <w:pPr>
        <w:autoSpaceDE w:val="0"/>
        <w:autoSpaceDN w:val="0"/>
        <w:adjustRightInd w:val="0"/>
        <w:spacing w:after="0" w:line="240" w:lineRule="auto"/>
        <w:rPr>
          <w:rFonts w:ascii="Courier New" w:hAnsi="Courier New" w:cs="Courier New"/>
          <w:noProof/>
          <w:color w:val="0000FF"/>
          <w:sz w:val="20"/>
          <w:szCs w:val="20"/>
        </w:rPr>
      </w:pPr>
    </w:p>
    <w:p w14:paraId="5BA01F3E" w14:textId="77777777" w:rsidR="00395037" w:rsidRDefault="00395037" w:rsidP="00395037">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DateComputations.IsInBusinessDayDateRange(currentDate, startDate, endDate) </w:t>
      </w:r>
      <w:r>
        <w:rPr>
          <w:rFonts w:ascii="Courier New" w:hAnsi="Courier New" w:cs="Courier New"/>
          <w:noProof/>
          <w:color w:val="0000FF"/>
          <w:sz w:val="20"/>
          <w:szCs w:val="20"/>
        </w:rPr>
        <w:t>Then</w:t>
      </w:r>
    </w:p>
    <w:p w14:paraId="28DB650B" w14:textId="77777777" w:rsidR="00395037" w:rsidRDefault="00395037" w:rsidP="0039503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1.5</w:t>
      </w:r>
    </w:p>
    <w:p w14:paraId="03C01078" w14:textId="77777777" w:rsidR="00395037" w:rsidRDefault="00395037" w:rsidP="00395037">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p>
    <w:p w14:paraId="7A448B48" w14:textId="77777777" w:rsidR="00395037" w:rsidRDefault="00395037" w:rsidP="0039503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0</w:t>
      </w:r>
    </w:p>
    <w:p w14:paraId="32A03222" w14:textId="77777777" w:rsidR="00A82A80" w:rsidRDefault="00395037" w:rsidP="00395037">
      <w:pPr>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14:paraId="46B00842" w14:textId="77777777" w:rsidR="00395037" w:rsidRDefault="00395037" w:rsidP="00395037">
      <w:pPr>
        <w:rPr>
          <w:rFonts w:ascii="Courier New" w:hAnsi="Courier New" w:cs="Courier New"/>
          <w:noProof/>
          <w:color w:val="0000FF"/>
          <w:sz w:val="20"/>
          <w:szCs w:val="20"/>
        </w:rPr>
      </w:pPr>
    </w:p>
    <w:p w14:paraId="6A39B7DF" w14:textId="77777777" w:rsidR="005554D7" w:rsidRDefault="00395037" w:rsidP="00395037">
      <w:pPr>
        <w:rPr>
          <w:rFonts w:ascii="Courier New" w:hAnsi="Courier New" w:cs="Courier New"/>
          <w:noProof/>
          <w:color w:val="0000FF"/>
          <w:sz w:val="20"/>
          <w:szCs w:val="20"/>
        </w:rPr>
      </w:pPr>
      <w:r>
        <w:rPr>
          <w:rFonts w:ascii="Courier New" w:hAnsi="Courier New" w:cs="Courier New"/>
          <w:noProof/>
          <w:color w:val="0000FF"/>
          <w:sz w:val="20"/>
          <w:szCs w:val="20"/>
        </w:rPr>
        <w:t>CPPCEffort</w:t>
      </w:r>
    </w:p>
    <w:p w14:paraId="434FD56E" w14:textId="77777777" w:rsidR="005554D7" w:rsidRDefault="005554D7">
      <w:pPr>
        <w:rPr>
          <w:rFonts w:ascii="Courier New" w:hAnsi="Courier New" w:cs="Courier New"/>
          <w:noProof/>
          <w:color w:val="0000FF"/>
          <w:sz w:val="20"/>
          <w:szCs w:val="20"/>
        </w:rPr>
      </w:pPr>
      <w:r>
        <w:rPr>
          <w:rFonts w:ascii="Courier New" w:hAnsi="Courier New" w:cs="Courier New"/>
          <w:noProof/>
          <w:color w:val="0000FF"/>
          <w:sz w:val="20"/>
          <w:szCs w:val="20"/>
        </w:rPr>
        <w:br w:type="page"/>
      </w:r>
    </w:p>
    <w:p w14:paraId="68BBBA9F" w14:textId="77777777" w:rsidR="00395037" w:rsidRDefault="005554D7" w:rsidP="005554D7">
      <w:pPr>
        <w:pStyle w:val="Heading1"/>
      </w:pPr>
      <w:bookmarkStart w:id="139" w:name="_Toc509219670"/>
      <w:r>
        <w:lastRenderedPageBreak/>
        <w:t>Annexure 1</w:t>
      </w:r>
      <w:bookmarkEnd w:id="139"/>
    </w:p>
    <w:p w14:paraId="04F3418E" w14:textId="77777777" w:rsidR="005554D7" w:rsidRDefault="005554D7" w:rsidP="005554D7"/>
    <w:p w14:paraId="03268542" w14:textId="77777777" w:rsidR="005554D7" w:rsidRDefault="005554D7" w:rsidP="005554D7">
      <w:r>
        <w:t>Requirement Document ‘</w:t>
      </w:r>
      <w:r w:rsidRPr="005554D7">
        <w:t>CDMS FTE algorithm_30Jan2018.docx</w:t>
      </w:r>
      <w:r>
        <w:t xml:space="preserve">’ provided by </w:t>
      </w:r>
      <w:proofErr w:type="gramStart"/>
      <w:r>
        <w:t>ICON  is</w:t>
      </w:r>
      <w:proofErr w:type="gramEnd"/>
      <w:r>
        <w:t xml:space="preserve"> reproduced below:</w:t>
      </w:r>
    </w:p>
    <w:p w14:paraId="77D2EFF1" w14:textId="77777777" w:rsidR="005554D7" w:rsidRPr="005554D7" w:rsidRDefault="005554D7" w:rsidP="005554D7">
      <w:pPr>
        <w:spacing w:after="0" w:line="240" w:lineRule="auto"/>
        <w:rPr>
          <w:rFonts w:ascii="Arial" w:hAnsi="Arial" w:cs="Arial"/>
          <w:b/>
          <w:sz w:val="20"/>
          <w:szCs w:val="20"/>
        </w:rPr>
      </w:pPr>
      <w:r w:rsidRPr="005554D7">
        <w:rPr>
          <w:rFonts w:ascii="Arial" w:hAnsi="Arial" w:cs="Arial"/>
          <w:b/>
          <w:sz w:val="20"/>
          <w:szCs w:val="20"/>
        </w:rPr>
        <w:t>Report Name: CDMS FTE Calculation</w:t>
      </w:r>
    </w:p>
    <w:p w14:paraId="724BEEE1" w14:textId="77777777" w:rsidR="005554D7" w:rsidRPr="005554D7" w:rsidRDefault="005554D7" w:rsidP="005554D7">
      <w:pPr>
        <w:spacing w:after="0" w:line="240" w:lineRule="auto"/>
        <w:rPr>
          <w:rFonts w:ascii="Calibri" w:hAnsi="Calibri" w:cs="Times New Roman"/>
        </w:rPr>
      </w:pPr>
    </w:p>
    <w:p w14:paraId="66182818" w14:textId="77777777" w:rsidR="005554D7" w:rsidRPr="005554D7" w:rsidRDefault="005554D7" w:rsidP="005554D7">
      <w:pPr>
        <w:spacing w:after="0" w:line="240" w:lineRule="auto"/>
        <w:rPr>
          <w:rFonts w:ascii="Arial" w:hAnsi="Arial" w:cs="Arial"/>
          <w:b/>
          <w:sz w:val="20"/>
          <w:szCs w:val="20"/>
        </w:rPr>
      </w:pPr>
      <w:r w:rsidRPr="005554D7">
        <w:rPr>
          <w:rFonts w:ascii="Arial" w:hAnsi="Arial" w:cs="Arial"/>
          <w:b/>
          <w:sz w:val="20"/>
          <w:szCs w:val="20"/>
        </w:rPr>
        <w:t>Report Prompt:</w:t>
      </w:r>
    </w:p>
    <w:p w14:paraId="47C71263" w14:textId="77777777" w:rsidR="005554D7" w:rsidRPr="005554D7" w:rsidRDefault="005554D7" w:rsidP="005554D7">
      <w:pPr>
        <w:spacing w:after="0" w:line="240" w:lineRule="auto"/>
        <w:rPr>
          <w:rFonts w:ascii="Calibri" w:hAnsi="Calibri" w:cs="Times New Roman"/>
        </w:rPr>
      </w:pPr>
      <w:r w:rsidRPr="005554D7">
        <w:rPr>
          <w:rFonts w:ascii="Calibri" w:hAnsi="Calibri" w:cs="Times New Roman"/>
          <w:noProof/>
        </w:rPr>
        <w:drawing>
          <wp:inline distT="0" distB="0" distL="0" distR="0" wp14:anchorId="3204F9D1" wp14:editId="03F08BB7">
            <wp:extent cx="5943600" cy="18719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871980"/>
                    </a:xfrm>
                    <a:prstGeom prst="rect">
                      <a:avLst/>
                    </a:prstGeom>
                    <a:noFill/>
                    <a:ln>
                      <a:noFill/>
                    </a:ln>
                  </pic:spPr>
                </pic:pic>
              </a:graphicData>
            </a:graphic>
          </wp:inline>
        </w:drawing>
      </w:r>
    </w:p>
    <w:p w14:paraId="3B19287F" w14:textId="77777777" w:rsidR="005554D7" w:rsidRPr="005554D7" w:rsidRDefault="005554D7" w:rsidP="005554D7">
      <w:pPr>
        <w:spacing w:after="0" w:line="240" w:lineRule="auto"/>
        <w:rPr>
          <w:rFonts w:ascii="Arial" w:hAnsi="Arial" w:cs="Arial"/>
          <w:color w:val="FF0000"/>
          <w:sz w:val="20"/>
          <w:szCs w:val="20"/>
        </w:rPr>
      </w:pPr>
      <w:r w:rsidRPr="005554D7">
        <w:rPr>
          <w:rFonts w:ascii="Arial" w:hAnsi="Arial" w:cs="Arial"/>
          <w:color w:val="FF0000"/>
          <w:sz w:val="20"/>
          <w:szCs w:val="20"/>
        </w:rPr>
        <w:t>Enter No: of Studies/month to be updated as Enter No: of Set-ups/month</w:t>
      </w:r>
    </w:p>
    <w:p w14:paraId="4F336362" w14:textId="77777777" w:rsidR="005554D7" w:rsidRPr="005554D7" w:rsidRDefault="005554D7" w:rsidP="005554D7">
      <w:pPr>
        <w:spacing w:after="0" w:line="240" w:lineRule="auto"/>
        <w:rPr>
          <w:rFonts w:ascii="Arial" w:hAnsi="Arial" w:cs="Arial"/>
          <w:sz w:val="20"/>
          <w:szCs w:val="20"/>
        </w:rPr>
      </w:pPr>
    </w:p>
    <w:p w14:paraId="017878E1" w14:textId="77777777" w:rsidR="005554D7" w:rsidRPr="005554D7" w:rsidRDefault="005554D7" w:rsidP="005554D7">
      <w:pPr>
        <w:spacing w:after="0" w:line="240" w:lineRule="auto"/>
        <w:rPr>
          <w:rFonts w:ascii="Arial" w:hAnsi="Arial" w:cs="Arial"/>
          <w:sz w:val="20"/>
          <w:szCs w:val="20"/>
        </w:rPr>
      </w:pPr>
      <w:r w:rsidRPr="005554D7">
        <w:rPr>
          <w:rFonts w:ascii="Arial" w:hAnsi="Arial" w:cs="Arial"/>
          <w:sz w:val="20"/>
          <w:szCs w:val="20"/>
        </w:rPr>
        <w:t xml:space="preserve">Add filter for CDMS Type - “All, </w:t>
      </w:r>
      <w:proofErr w:type="spellStart"/>
      <w:r w:rsidRPr="005554D7">
        <w:rPr>
          <w:rFonts w:ascii="Arial" w:hAnsi="Arial" w:cs="Arial"/>
          <w:sz w:val="20"/>
          <w:szCs w:val="20"/>
        </w:rPr>
        <w:t>InForm</w:t>
      </w:r>
      <w:proofErr w:type="spellEnd"/>
      <w:r w:rsidRPr="005554D7">
        <w:rPr>
          <w:rFonts w:ascii="Arial" w:hAnsi="Arial" w:cs="Arial"/>
          <w:sz w:val="20"/>
          <w:szCs w:val="20"/>
        </w:rPr>
        <w:t xml:space="preserve">, Rave, OC-RDC, OC, </w:t>
      </w:r>
      <w:proofErr w:type="gramStart"/>
      <w:r w:rsidRPr="005554D7">
        <w:rPr>
          <w:rFonts w:ascii="Arial" w:hAnsi="Arial" w:cs="Arial"/>
          <w:sz w:val="20"/>
          <w:szCs w:val="20"/>
        </w:rPr>
        <w:t>Data</w:t>
      </w:r>
      <w:proofErr w:type="gramEnd"/>
      <w:r w:rsidRPr="005554D7">
        <w:rPr>
          <w:rFonts w:ascii="Arial" w:hAnsi="Arial" w:cs="Arial"/>
          <w:sz w:val="20"/>
          <w:szCs w:val="20"/>
        </w:rPr>
        <w:t xml:space="preserve"> Trak”</w:t>
      </w:r>
    </w:p>
    <w:p w14:paraId="05C1EDCA" w14:textId="77777777" w:rsidR="005554D7" w:rsidRPr="005554D7" w:rsidRDefault="005554D7" w:rsidP="005554D7">
      <w:pPr>
        <w:spacing w:after="0" w:line="240" w:lineRule="auto"/>
        <w:rPr>
          <w:rFonts w:ascii="Arial" w:hAnsi="Arial" w:cs="Arial"/>
          <w:sz w:val="20"/>
          <w:szCs w:val="20"/>
        </w:rPr>
      </w:pPr>
      <w:r w:rsidRPr="005554D7">
        <w:rPr>
          <w:rFonts w:ascii="Arial" w:hAnsi="Arial" w:cs="Arial"/>
          <w:sz w:val="20"/>
          <w:szCs w:val="20"/>
        </w:rPr>
        <w:t xml:space="preserve">Add filter for Team – “All, CDMS Lead, CDMS Programmer, </w:t>
      </w:r>
      <w:proofErr w:type="gramStart"/>
      <w:r w:rsidRPr="005554D7">
        <w:rPr>
          <w:rFonts w:ascii="Arial" w:hAnsi="Arial" w:cs="Arial"/>
          <w:sz w:val="20"/>
          <w:szCs w:val="20"/>
        </w:rPr>
        <w:t>CDMS</w:t>
      </w:r>
      <w:proofErr w:type="gramEnd"/>
      <w:r w:rsidRPr="005554D7">
        <w:rPr>
          <w:rFonts w:ascii="Arial" w:hAnsi="Arial" w:cs="Arial"/>
          <w:sz w:val="20"/>
          <w:szCs w:val="20"/>
        </w:rPr>
        <w:t xml:space="preserve"> Validation”</w:t>
      </w:r>
    </w:p>
    <w:p w14:paraId="7BCC0BA3" w14:textId="77777777" w:rsidR="005554D7" w:rsidRPr="005554D7" w:rsidRDefault="005554D7" w:rsidP="005554D7">
      <w:pPr>
        <w:spacing w:after="0" w:line="240" w:lineRule="auto"/>
        <w:rPr>
          <w:rFonts w:ascii="Calibri" w:hAnsi="Calibri" w:cs="Times New Roman"/>
        </w:rPr>
      </w:pPr>
    </w:p>
    <w:p w14:paraId="5DE76CD3" w14:textId="77777777" w:rsidR="005554D7" w:rsidRPr="005554D7" w:rsidRDefault="005554D7" w:rsidP="005554D7">
      <w:pPr>
        <w:spacing w:after="0" w:line="240" w:lineRule="auto"/>
        <w:rPr>
          <w:rFonts w:ascii="Arial" w:hAnsi="Arial" w:cs="Arial"/>
          <w:b/>
          <w:sz w:val="20"/>
          <w:szCs w:val="20"/>
        </w:rPr>
      </w:pPr>
      <w:r w:rsidRPr="005554D7">
        <w:rPr>
          <w:rFonts w:ascii="Arial" w:hAnsi="Arial" w:cs="Arial"/>
          <w:b/>
          <w:sz w:val="20"/>
          <w:szCs w:val="20"/>
        </w:rPr>
        <w:t xml:space="preserve">Assumptions: </w:t>
      </w:r>
    </w:p>
    <w:p w14:paraId="1246B7F1" w14:textId="77777777" w:rsidR="005554D7" w:rsidRPr="005554D7" w:rsidRDefault="005554D7" w:rsidP="005554D7">
      <w:pPr>
        <w:spacing w:after="0" w:line="240" w:lineRule="auto"/>
        <w:rPr>
          <w:rFonts w:ascii="Arial" w:hAnsi="Arial" w:cs="Arial"/>
          <w:sz w:val="20"/>
          <w:szCs w:val="20"/>
        </w:rPr>
      </w:pPr>
      <w:r w:rsidRPr="005554D7">
        <w:rPr>
          <w:rFonts w:ascii="Arial" w:hAnsi="Arial" w:cs="Arial"/>
          <w:sz w:val="20"/>
          <w:szCs w:val="20"/>
        </w:rPr>
        <w:t>1. Only consider business days in the FTE calculation logic and weekends should be excluded.</w:t>
      </w:r>
    </w:p>
    <w:p w14:paraId="3E0B517F" w14:textId="77777777" w:rsidR="005554D7" w:rsidRPr="005554D7" w:rsidRDefault="005554D7" w:rsidP="005554D7">
      <w:pPr>
        <w:spacing w:after="0" w:line="240" w:lineRule="auto"/>
        <w:rPr>
          <w:rFonts w:ascii="Arial" w:hAnsi="Arial" w:cs="Arial"/>
          <w:sz w:val="20"/>
          <w:szCs w:val="20"/>
        </w:rPr>
      </w:pPr>
      <w:r w:rsidRPr="005554D7">
        <w:rPr>
          <w:rFonts w:ascii="Arial" w:hAnsi="Arial" w:cs="Arial"/>
          <w:sz w:val="20"/>
          <w:szCs w:val="20"/>
        </w:rPr>
        <w:t>2. The report output should be for the next 52 weeks or 12 months depending on the prompt selected prior to running the report. The “next” 52 weeks or 12 months should be from the current date.</w:t>
      </w:r>
    </w:p>
    <w:p w14:paraId="534250C6" w14:textId="77777777" w:rsidR="005554D7" w:rsidRPr="005554D7" w:rsidRDefault="005554D7" w:rsidP="005554D7">
      <w:pPr>
        <w:spacing w:after="0" w:line="240" w:lineRule="auto"/>
        <w:rPr>
          <w:rFonts w:ascii="Arial" w:hAnsi="Arial" w:cs="Arial"/>
          <w:sz w:val="20"/>
          <w:szCs w:val="20"/>
        </w:rPr>
      </w:pPr>
      <w:r w:rsidRPr="005554D7">
        <w:rPr>
          <w:rFonts w:ascii="Arial" w:hAnsi="Arial" w:cs="Arial"/>
          <w:sz w:val="20"/>
          <w:szCs w:val="20"/>
        </w:rPr>
        <w:t>3. Output should be in spreadsheet/CSV format and should also roll up to 52 weeks and 12 months (basically a total of all 52 weeks/12 months)</w:t>
      </w:r>
    </w:p>
    <w:p w14:paraId="32219B64" w14:textId="77777777" w:rsidR="005554D7" w:rsidRPr="005554D7" w:rsidRDefault="005554D7" w:rsidP="005554D7">
      <w:pPr>
        <w:spacing w:after="0" w:line="240" w:lineRule="auto"/>
        <w:rPr>
          <w:rFonts w:ascii="Arial" w:hAnsi="Arial" w:cs="Arial"/>
          <w:sz w:val="20"/>
          <w:szCs w:val="20"/>
        </w:rPr>
      </w:pPr>
      <w:r w:rsidRPr="005554D7">
        <w:rPr>
          <w:rFonts w:ascii="Arial" w:hAnsi="Arial" w:cs="Arial"/>
          <w:sz w:val="20"/>
          <w:szCs w:val="20"/>
        </w:rPr>
        <w:t>4. Cancelled or Completed tasks from CDMS Tracker should be omitted from the calculations. This is to ensure we only account for planned work (new, active, on-hold)</w:t>
      </w:r>
    </w:p>
    <w:p w14:paraId="4E530E8A" w14:textId="77777777" w:rsidR="005554D7" w:rsidRPr="005554D7" w:rsidRDefault="005554D7" w:rsidP="005554D7">
      <w:pPr>
        <w:spacing w:after="0" w:line="240" w:lineRule="auto"/>
        <w:rPr>
          <w:rFonts w:ascii="Arial" w:hAnsi="Arial" w:cs="Arial"/>
          <w:sz w:val="20"/>
          <w:szCs w:val="20"/>
        </w:rPr>
      </w:pPr>
      <w:r w:rsidRPr="005554D7">
        <w:rPr>
          <w:rFonts w:ascii="Arial" w:hAnsi="Arial" w:cs="Arial"/>
          <w:sz w:val="20"/>
          <w:szCs w:val="20"/>
        </w:rPr>
        <w:t>5. Output should be in FTEs (1 FTE = 6 hours)</w:t>
      </w:r>
    </w:p>
    <w:p w14:paraId="63619B59" w14:textId="77777777" w:rsidR="005554D7" w:rsidRPr="005554D7" w:rsidRDefault="005554D7" w:rsidP="005554D7">
      <w:pPr>
        <w:spacing w:after="0" w:line="240" w:lineRule="auto"/>
        <w:rPr>
          <w:rFonts w:ascii="Arial" w:hAnsi="Arial" w:cs="Arial"/>
          <w:sz w:val="20"/>
          <w:szCs w:val="20"/>
        </w:rPr>
      </w:pPr>
      <w:r w:rsidRPr="005554D7">
        <w:rPr>
          <w:rFonts w:ascii="Arial" w:hAnsi="Arial" w:cs="Arial"/>
          <w:sz w:val="20"/>
          <w:szCs w:val="20"/>
        </w:rPr>
        <w:t>6. Studies where CDMS Lead is marked “not required” on CDMS page should be excluded.</w:t>
      </w:r>
    </w:p>
    <w:p w14:paraId="32918FA8" w14:textId="77777777" w:rsidR="005554D7" w:rsidRPr="005554D7" w:rsidRDefault="005554D7" w:rsidP="005554D7">
      <w:pPr>
        <w:spacing w:after="0" w:line="240" w:lineRule="auto"/>
        <w:rPr>
          <w:rFonts w:ascii="Calibri" w:hAnsi="Calibri" w:cs="Times New Roman"/>
        </w:rPr>
      </w:pPr>
    </w:p>
    <w:p w14:paraId="1540F035" w14:textId="77777777" w:rsidR="005554D7" w:rsidRPr="005554D7" w:rsidRDefault="005554D7" w:rsidP="005554D7">
      <w:pPr>
        <w:spacing w:after="0" w:line="240" w:lineRule="auto"/>
        <w:rPr>
          <w:rFonts w:ascii="Calibri" w:hAnsi="Calibri" w:cs="Times New Roman"/>
        </w:rPr>
      </w:pPr>
    </w:p>
    <w:p w14:paraId="774BE25D" w14:textId="77777777" w:rsidR="005554D7" w:rsidRPr="005554D7" w:rsidRDefault="005554D7" w:rsidP="005554D7">
      <w:pPr>
        <w:spacing w:after="0" w:line="240" w:lineRule="auto"/>
        <w:rPr>
          <w:rFonts w:ascii="Arial" w:hAnsi="Arial" w:cs="Arial"/>
          <w:b/>
          <w:bCs/>
          <w:sz w:val="24"/>
          <w:szCs w:val="24"/>
        </w:rPr>
      </w:pPr>
      <w:r w:rsidRPr="005554D7">
        <w:rPr>
          <w:rFonts w:ascii="Arial" w:hAnsi="Arial" w:cs="Arial"/>
          <w:b/>
          <w:bCs/>
          <w:sz w:val="24"/>
          <w:szCs w:val="24"/>
        </w:rPr>
        <w:t>Logic</w:t>
      </w:r>
    </w:p>
    <w:p w14:paraId="35380412" w14:textId="77777777" w:rsidR="005554D7" w:rsidRPr="005554D7" w:rsidRDefault="005554D7" w:rsidP="005554D7">
      <w:pPr>
        <w:spacing w:after="0" w:line="240" w:lineRule="auto"/>
        <w:rPr>
          <w:rFonts w:ascii="Calibri" w:hAnsi="Calibri" w:cs="Times New Roman"/>
        </w:rPr>
      </w:pPr>
    </w:p>
    <w:p w14:paraId="4100EACD" w14:textId="77777777" w:rsidR="005554D7" w:rsidRPr="005554D7" w:rsidRDefault="005554D7" w:rsidP="005554D7">
      <w:pPr>
        <w:spacing w:after="0" w:line="240" w:lineRule="auto"/>
        <w:rPr>
          <w:rFonts w:ascii="Arial" w:hAnsi="Arial" w:cs="Arial"/>
          <w:b/>
          <w:bCs/>
          <w:sz w:val="20"/>
          <w:szCs w:val="20"/>
        </w:rPr>
      </w:pPr>
      <w:r w:rsidRPr="005554D7">
        <w:rPr>
          <w:rFonts w:ascii="Arial" w:hAnsi="Arial" w:cs="Arial"/>
          <w:b/>
          <w:bCs/>
          <w:sz w:val="20"/>
          <w:szCs w:val="20"/>
        </w:rPr>
        <w:t xml:space="preserve">When CDMS = </w:t>
      </w:r>
      <w:proofErr w:type="spellStart"/>
      <w:r w:rsidRPr="005554D7">
        <w:rPr>
          <w:rFonts w:ascii="Arial" w:hAnsi="Arial" w:cs="Arial"/>
          <w:b/>
          <w:bCs/>
          <w:sz w:val="20"/>
          <w:szCs w:val="20"/>
        </w:rPr>
        <w:t>InForm</w:t>
      </w:r>
      <w:proofErr w:type="spellEnd"/>
      <w:r w:rsidRPr="005554D7">
        <w:rPr>
          <w:rFonts w:ascii="Arial" w:hAnsi="Arial" w:cs="Arial"/>
          <w:b/>
          <w:bCs/>
          <w:sz w:val="20"/>
          <w:szCs w:val="20"/>
        </w:rPr>
        <w:t xml:space="preserve"> </w:t>
      </w:r>
    </w:p>
    <w:p w14:paraId="5B3C8028" w14:textId="77777777" w:rsidR="005554D7" w:rsidRPr="005554D7" w:rsidRDefault="005554D7" w:rsidP="005554D7">
      <w:pPr>
        <w:spacing w:after="0" w:line="240" w:lineRule="auto"/>
        <w:rPr>
          <w:rFonts w:ascii="Arial" w:hAnsi="Arial" w:cs="Arial"/>
          <w:b/>
          <w:bCs/>
          <w:sz w:val="20"/>
          <w:szCs w:val="20"/>
        </w:rPr>
      </w:pPr>
    </w:p>
    <w:p w14:paraId="3B0D5586" w14:textId="77777777" w:rsidR="005554D7" w:rsidRPr="005554D7" w:rsidRDefault="005554D7" w:rsidP="005554D7">
      <w:pPr>
        <w:spacing w:after="0" w:line="240" w:lineRule="auto"/>
        <w:rPr>
          <w:rFonts w:ascii="Arial" w:hAnsi="Arial" w:cs="Arial"/>
          <w:b/>
          <w:bCs/>
          <w:u w:val="single"/>
        </w:rPr>
      </w:pPr>
      <w:r w:rsidRPr="005554D7">
        <w:rPr>
          <w:rFonts w:ascii="Arial" w:hAnsi="Arial" w:cs="Arial"/>
          <w:b/>
          <w:bCs/>
          <w:u w:val="single"/>
        </w:rPr>
        <w:t>Scenario 1</w:t>
      </w:r>
    </w:p>
    <w:p w14:paraId="0996CB1A" w14:textId="77777777" w:rsidR="005554D7" w:rsidRPr="005554D7" w:rsidRDefault="005554D7" w:rsidP="005554D7">
      <w:pPr>
        <w:spacing w:after="0" w:line="240" w:lineRule="auto"/>
        <w:rPr>
          <w:rFonts w:ascii="Arial" w:hAnsi="Arial" w:cs="Arial"/>
          <w:b/>
          <w:bCs/>
          <w:sz w:val="20"/>
          <w:szCs w:val="20"/>
        </w:rPr>
      </w:pPr>
    </w:p>
    <w:p w14:paraId="78FA5A9E" w14:textId="77777777" w:rsidR="005554D7" w:rsidRPr="005554D7" w:rsidRDefault="005554D7" w:rsidP="005554D7">
      <w:pPr>
        <w:spacing w:after="0" w:line="240" w:lineRule="auto"/>
        <w:rPr>
          <w:rFonts w:ascii="Arial" w:hAnsi="Arial" w:cs="Arial"/>
          <w:b/>
          <w:bCs/>
        </w:rPr>
      </w:pPr>
      <w:r w:rsidRPr="005554D7">
        <w:rPr>
          <w:rFonts w:ascii="Arial" w:hAnsi="Arial" w:cs="Arial"/>
          <w:b/>
          <w:bCs/>
        </w:rPr>
        <w:t xml:space="preserve">Studies where all information are available in PRISM </w:t>
      </w:r>
      <w:proofErr w:type="gramStart"/>
      <w:r w:rsidRPr="005554D7">
        <w:rPr>
          <w:rFonts w:ascii="Arial" w:hAnsi="Arial" w:cs="Arial"/>
          <w:b/>
          <w:bCs/>
        </w:rPr>
        <w:t xml:space="preserve">( </w:t>
      </w:r>
      <w:smartTag w:uri="urn:schemas-microsoft-com:office:smarttags" w:element="stockticker">
        <w:r w:rsidRPr="005554D7">
          <w:rPr>
            <w:rFonts w:ascii="Arial" w:hAnsi="Arial" w:cs="Arial"/>
            <w:b/>
            <w:bCs/>
          </w:rPr>
          <w:t>CDMS</w:t>
        </w:r>
      </w:smartTag>
      <w:proofErr w:type="gramEnd"/>
      <w:r w:rsidRPr="005554D7">
        <w:rPr>
          <w:rFonts w:ascii="Arial" w:hAnsi="Arial" w:cs="Arial"/>
          <w:b/>
          <w:bCs/>
        </w:rPr>
        <w:t xml:space="preserve"> tracker updated, no: of unique CRFs and No: of edit checks are available in PRISM) </w:t>
      </w:r>
    </w:p>
    <w:p w14:paraId="377345C0" w14:textId="77777777" w:rsidR="005554D7" w:rsidRPr="005554D7" w:rsidRDefault="005554D7" w:rsidP="005554D7">
      <w:pPr>
        <w:spacing w:after="0" w:line="240" w:lineRule="auto"/>
        <w:rPr>
          <w:rFonts w:ascii="Arial" w:hAnsi="Arial" w:cs="Arial"/>
          <w:b/>
          <w:bCs/>
        </w:rPr>
      </w:pPr>
    </w:p>
    <w:p w14:paraId="5C47B562" w14:textId="77777777" w:rsidR="005554D7" w:rsidRPr="005554D7" w:rsidRDefault="005554D7" w:rsidP="005554D7">
      <w:pPr>
        <w:spacing w:after="0" w:line="240" w:lineRule="auto"/>
        <w:rPr>
          <w:rFonts w:ascii="Arial" w:hAnsi="Arial" w:cs="Arial"/>
          <w:b/>
          <w:sz w:val="20"/>
          <w:szCs w:val="20"/>
        </w:rPr>
      </w:pPr>
    </w:p>
    <w:p w14:paraId="46065A40" w14:textId="77777777" w:rsidR="005554D7" w:rsidRPr="005554D7" w:rsidRDefault="005554D7" w:rsidP="005554D7">
      <w:pPr>
        <w:spacing w:after="0" w:line="240" w:lineRule="auto"/>
        <w:rPr>
          <w:rFonts w:ascii="Arial" w:hAnsi="Arial" w:cs="Arial"/>
          <w:b/>
          <w:sz w:val="20"/>
          <w:szCs w:val="20"/>
        </w:rPr>
      </w:pPr>
    </w:p>
    <w:p w14:paraId="7CC1276E" w14:textId="77777777" w:rsidR="005554D7" w:rsidRPr="005554D7" w:rsidRDefault="005554D7" w:rsidP="005554D7">
      <w:pPr>
        <w:spacing w:after="0" w:line="240" w:lineRule="auto"/>
        <w:rPr>
          <w:rFonts w:ascii="Arial" w:hAnsi="Arial" w:cs="Arial"/>
          <w:b/>
          <w:sz w:val="20"/>
          <w:szCs w:val="20"/>
        </w:rPr>
      </w:pPr>
      <w:r w:rsidRPr="005554D7">
        <w:rPr>
          <w:rFonts w:ascii="Arial" w:hAnsi="Arial" w:cs="Arial"/>
          <w:b/>
          <w:sz w:val="20"/>
          <w:szCs w:val="20"/>
        </w:rPr>
        <w:t>For study set-up (</w:t>
      </w:r>
      <w:r w:rsidRPr="005554D7">
        <w:rPr>
          <w:rFonts w:ascii="Arial" w:hAnsi="Arial" w:cs="Arial"/>
          <w:b/>
          <w:sz w:val="20"/>
          <w:szCs w:val="20"/>
          <w:u w:val="single"/>
        </w:rPr>
        <w:t>from start date* to planned go-live date</w:t>
      </w:r>
      <w:r w:rsidRPr="005554D7">
        <w:rPr>
          <w:rFonts w:ascii="Arial" w:hAnsi="Arial" w:cs="Arial"/>
          <w:b/>
          <w:sz w:val="20"/>
          <w:szCs w:val="20"/>
        </w:rPr>
        <w:t>)</w:t>
      </w:r>
    </w:p>
    <w:p w14:paraId="1912B387" w14:textId="77777777" w:rsidR="005554D7" w:rsidRPr="005554D7" w:rsidRDefault="005554D7" w:rsidP="005554D7">
      <w:pPr>
        <w:spacing w:after="0" w:line="240" w:lineRule="auto"/>
        <w:rPr>
          <w:rFonts w:ascii="Arial" w:hAnsi="Arial" w:cs="Arial"/>
          <w:b/>
          <w:bCs/>
          <w:sz w:val="20"/>
          <w:szCs w:val="20"/>
        </w:rPr>
      </w:pPr>
    </w:p>
    <w:p w14:paraId="7D7E1296" w14:textId="77777777" w:rsidR="005554D7" w:rsidRPr="005554D7" w:rsidRDefault="005554D7" w:rsidP="005554D7">
      <w:pPr>
        <w:spacing w:after="0" w:line="240" w:lineRule="auto"/>
        <w:rPr>
          <w:rFonts w:ascii="Arial" w:hAnsi="Arial" w:cs="Arial"/>
          <w:b/>
          <w:sz w:val="20"/>
          <w:szCs w:val="20"/>
        </w:rPr>
      </w:pPr>
      <w:r w:rsidRPr="005554D7">
        <w:rPr>
          <w:rFonts w:ascii="Arial" w:hAnsi="Arial" w:cs="Arial"/>
          <w:b/>
          <w:sz w:val="20"/>
          <w:szCs w:val="20"/>
        </w:rPr>
        <w:t>CDMS Lead effort = 1.5 hour/day</w:t>
      </w:r>
    </w:p>
    <w:p w14:paraId="689C0ECF" w14:textId="77777777" w:rsidR="005554D7" w:rsidRPr="005554D7" w:rsidRDefault="005554D7" w:rsidP="005554D7">
      <w:pPr>
        <w:spacing w:after="0" w:line="240" w:lineRule="auto"/>
        <w:ind w:firstLine="720"/>
        <w:rPr>
          <w:rFonts w:ascii="Arial" w:hAnsi="Arial" w:cs="Arial"/>
          <w:b/>
          <w:sz w:val="20"/>
          <w:szCs w:val="20"/>
        </w:rPr>
      </w:pPr>
    </w:p>
    <w:p w14:paraId="45F10107" w14:textId="77777777" w:rsidR="005554D7" w:rsidRPr="005554D7" w:rsidRDefault="005554D7" w:rsidP="005554D7">
      <w:pPr>
        <w:spacing w:after="0" w:line="240" w:lineRule="auto"/>
        <w:rPr>
          <w:rFonts w:ascii="Arial" w:hAnsi="Arial" w:cs="Arial"/>
          <w:b/>
          <w:sz w:val="20"/>
          <w:szCs w:val="20"/>
        </w:rPr>
      </w:pPr>
      <w:r w:rsidRPr="005554D7">
        <w:rPr>
          <w:rFonts w:ascii="Arial" w:hAnsi="Arial" w:cs="Arial"/>
          <w:b/>
          <w:sz w:val="20"/>
          <w:szCs w:val="20"/>
        </w:rPr>
        <w:t>CDMS Programmer effort:</w:t>
      </w:r>
    </w:p>
    <w:p w14:paraId="49C13D9D" w14:textId="77777777" w:rsidR="005554D7" w:rsidRPr="005554D7" w:rsidRDefault="005554D7" w:rsidP="005554D7">
      <w:pPr>
        <w:spacing w:after="0" w:line="240" w:lineRule="auto"/>
        <w:rPr>
          <w:rFonts w:ascii="Arial" w:hAnsi="Arial" w:cs="Arial"/>
          <w:sz w:val="20"/>
          <w:szCs w:val="20"/>
        </w:rPr>
      </w:pPr>
    </w:p>
    <w:p w14:paraId="1565823C" w14:textId="77777777" w:rsidR="005554D7" w:rsidRPr="005554D7" w:rsidRDefault="005554D7" w:rsidP="005554D7">
      <w:pPr>
        <w:spacing w:after="0" w:line="240" w:lineRule="auto"/>
        <w:rPr>
          <w:rFonts w:ascii="Arial" w:hAnsi="Arial" w:cs="Arial"/>
          <w:sz w:val="20"/>
          <w:szCs w:val="20"/>
        </w:rPr>
      </w:pPr>
      <w:r w:rsidRPr="005554D7">
        <w:rPr>
          <w:rFonts w:ascii="Arial" w:hAnsi="Arial" w:cs="Arial"/>
          <w:sz w:val="20"/>
          <w:szCs w:val="20"/>
        </w:rPr>
        <w:t xml:space="preserve">Get Actual Number of Unique CRFs from CDMS page = N </w:t>
      </w:r>
      <w:ins w:id="140" w:author="shanmugamm" w:date="2017-10-30T16:02:00Z">
        <w:r w:rsidRPr="005554D7">
          <w:rPr>
            <w:rFonts w:ascii="Arial" w:hAnsi="Arial" w:cs="Arial"/>
            <w:sz w:val="20"/>
            <w:szCs w:val="20"/>
          </w:rPr>
          <w:t xml:space="preserve">or from </w:t>
        </w:r>
      </w:ins>
      <w:ins w:id="141" w:author="shanmugamm" w:date="2017-10-30T16:03:00Z">
        <w:r w:rsidRPr="005554D7">
          <w:rPr>
            <w:rFonts w:ascii="Arial" w:hAnsi="Arial" w:cs="Arial"/>
            <w:sz w:val="20"/>
            <w:szCs w:val="20"/>
          </w:rPr>
          <w:t xml:space="preserve">Description -&gt; Assumptions </w:t>
        </w:r>
        <w:proofErr w:type="gramStart"/>
        <w:r w:rsidRPr="005554D7">
          <w:rPr>
            <w:rFonts w:ascii="Arial" w:hAnsi="Arial" w:cs="Arial"/>
            <w:sz w:val="20"/>
            <w:szCs w:val="20"/>
          </w:rPr>
          <w:t>( Total</w:t>
        </w:r>
        <w:proofErr w:type="gramEnd"/>
        <w:r w:rsidRPr="005554D7">
          <w:rPr>
            <w:rFonts w:ascii="Arial" w:hAnsi="Arial" w:cs="Arial"/>
            <w:sz w:val="20"/>
            <w:szCs w:val="20"/>
          </w:rPr>
          <w:t xml:space="preserve"> Unique Forms) </w:t>
        </w:r>
      </w:ins>
    </w:p>
    <w:p w14:paraId="7241F53C" w14:textId="77777777" w:rsidR="005554D7" w:rsidRPr="005554D7" w:rsidRDefault="005554D7" w:rsidP="005554D7">
      <w:pPr>
        <w:spacing w:after="0" w:line="240" w:lineRule="auto"/>
        <w:rPr>
          <w:rFonts w:ascii="Arial" w:hAnsi="Arial" w:cs="Arial"/>
          <w:sz w:val="20"/>
          <w:szCs w:val="20"/>
        </w:rPr>
      </w:pPr>
    </w:p>
    <w:p w14:paraId="6769FCE6" w14:textId="77777777" w:rsidR="005554D7" w:rsidRPr="005554D7" w:rsidRDefault="005554D7" w:rsidP="005554D7">
      <w:pPr>
        <w:spacing w:after="0" w:line="240" w:lineRule="auto"/>
        <w:rPr>
          <w:rFonts w:ascii="Arial" w:hAnsi="Arial" w:cs="Arial"/>
          <w:sz w:val="20"/>
          <w:szCs w:val="20"/>
        </w:rPr>
      </w:pPr>
      <w:r w:rsidRPr="005554D7">
        <w:rPr>
          <w:rFonts w:ascii="Arial" w:hAnsi="Arial" w:cs="Arial"/>
          <w:sz w:val="20"/>
          <w:szCs w:val="20"/>
        </w:rPr>
        <w:t>(N*3 hours)/Number of days (From Database Build Start Date and Planned Completion Date)</w:t>
      </w:r>
    </w:p>
    <w:p w14:paraId="6817F85E" w14:textId="77777777" w:rsidR="005554D7" w:rsidRPr="005554D7" w:rsidRDefault="005554D7" w:rsidP="005554D7">
      <w:pPr>
        <w:spacing w:after="0" w:line="240" w:lineRule="auto"/>
        <w:ind w:left="4320" w:firstLine="720"/>
        <w:rPr>
          <w:rFonts w:ascii="Arial" w:hAnsi="Arial" w:cs="Arial"/>
          <w:sz w:val="20"/>
          <w:szCs w:val="20"/>
        </w:rPr>
      </w:pPr>
    </w:p>
    <w:p w14:paraId="7AA00ECD" w14:textId="77777777" w:rsidR="005554D7" w:rsidRPr="005554D7" w:rsidRDefault="005554D7" w:rsidP="005554D7">
      <w:pPr>
        <w:spacing w:after="0" w:line="240" w:lineRule="auto"/>
        <w:rPr>
          <w:rFonts w:ascii="Arial" w:hAnsi="Arial" w:cs="Arial"/>
          <w:sz w:val="20"/>
          <w:szCs w:val="20"/>
        </w:rPr>
      </w:pPr>
      <w:r w:rsidRPr="005554D7">
        <w:rPr>
          <w:rFonts w:ascii="Arial" w:hAnsi="Arial" w:cs="Arial"/>
          <w:sz w:val="20"/>
          <w:szCs w:val="20"/>
        </w:rPr>
        <w:t>Get Number of edit checks from CDMS Tracker = M</w:t>
      </w:r>
      <w:ins w:id="142" w:author="shanmugamm" w:date="2017-11-01T13:54:00Z">
        <w:r w:rsidRPr="005554D7">
          <w:rPr>
            <w:rFonts w:ascii="Arial" w:hAnsi="Arial" w:cs="Arial"/>
            <w:sz w:val="20"/>
            <w:szCs w:val="20"/>
          </w:rPr>
          <w:t xml:space="preserve"> or from Description -&gt; Assumptions </w:t>
        </w:r>
        <w:proofErr w:type="gramStart"/>
        <w:r w:rsidRPr="005554D7">
          <w:rPr>
            <w:rFonts w:ascii="Arial" w:hAnsi="Arial" w:cs="Arial"/>
            <w:sz w:val="20"/>
            <w:szCs w:val="20"/>
          </w:rPr>
          <w:t>( Total</w:t>
        </w:r>
        <w:proofErr w:type="gramEnd"/>
        <w:r w:rsidRPr="005554D7">
          <w:rPr>
            <w:rFonts w:ascii="Arial" w:hAnsi="Arial" w:cs="Arial"/>
            <w:sz w:val="20"/>
            <w:szCs w:val="20"/>
          </w:rPr>
          <w:t xml:space="preserve"> Unique Forms)</w:t>
        </w:r>
      </w:ins>
    </w:p>
    <w:p w14:paraId="6964DAD0" w14:textId="77777777" w:rsidR="005554D7" w:rsidRPr="005554D7" w:rsidRDefault="005554D7" w:rsidP="005554D7">
      <w:pPr>
        <w:spacing w:after="0" w:line="240" w:lineRule="auto"/>
        <w:rPr>
          <w:rFonts w:ascii="Arial" w:hAnsi="Arial" w:cs="Arial"/>
          <w:sz w:val="20"/>
          <w:szCs w:val="20"/>
        </w:rPr>
      </w:pPr>
    </w:p>
    <w:p w14:paraId="5D2B3FA4" w14:textId="77777777" w:rsidR="005554D7" w:rsidRPr="005554D7" w:rsidRDefault="005554D7" w:rsidP="005554D7">
      <w:pPr>
        <w:spacing w:after="0" w:line="240" w:lineRule="auto"/>
        <w:rPr>
          <w:rFonts w:ascii="Arial" w:hAnsi="Arial" w:cs="Arial"/>
          <w:sz w:val="20"/>
          <w:szCs w:val="20"/>
        </w:rPr>
      </w:pPr>
      <w:r w:rsidRPr="005554D7">
        <w:rPr>
          <w:rFonts w:ascii="Arial" w:hAnsi="Arial" w:cs="Arial"/>
          <w:sz w:val="20"/>
          <w:szCs w:val="20"/>
        </w:rPr>
        <w:t>(M*3.5 minutes)/ Duration of DVS review task (from DVS Review Start Date and DVS Review Planned Completion Date)</w:t>
      </w:r>
    </w:p>
    <w:p w14:paraId="5F356DDD" w14:textId="77777777" w:rsidR="005554D7" w:rsidRPr="005554D7" w:rsidRDefault="005554D7" w:rsidP="005554D7">
      <w:pPr>
        <w:spacing w:after="0" w:line="240" w:lineRule="auto"/>
        <w:ind w:left="4320" w:firstLine="720"/>
        <w:rPr>
          <w:rFonts w:ascii="Arial" w:hAnsi="Arial" w:cs="Arial"/>
          <w:sz w:val="20"/>
          <w:szCs w:val="20"/>
        </w:rPr>
      </w:pPr>
    </w:p>
    <w:p w14:paraId="1FC497B8" w14:textId="77777777" w:rsidR="005554D7" w:rsidRPr="005554D7" w:rsidRDefault="005554D7" w:rsidP="005554D7">
      <w:pPr>
        <w:spacing w:after="0" w:line="240" w:lineRule="auto"/>
        <w:rPr>
          <w:rFonts w:ascii="Arial" w:hAnsi="Arial" w:cs="Arial"/>
          <w:sz w:val="20"/>
          <w:szCs w:val="20"/>
        </w:rPr>
      </w:pPr>
      <w:r w:rsidRPr="005554D7">
        <w:rPr>
          <w:rFonts w:ascii="Arial" w:hAnsi="Arial" w:cs="Arial"/>
          <w:sz w:val="20"/>
          <w:szCs w:val="20"/>
        </w:rPr>
        <w:t>(M*16 minutes)/Duration of “Round 1 Edit Check Programming”</w:t>
      </w:r>
    </w:p>
    <w:p w14:paraId="53FD3EEA" w14:textId="77777777" w:rsidR="005554D7" w:rsidRPr="005554D7" w:rsidRDefault="005554D7" w:rsidP="005554D7">
      <w:pPr>
        <w:spacing w:after="0" w:line="240" w:lineRule="auto"/>
        <w:rPr>
          <w:rFonts w:ascii="Arial" w:hAnsi="Arial" w:cs="Arial"/>
          <w:sz w:val="20"/>
          <w:szCs w:val="20"/>
        </w:rPr>
      </w:pPr>
    </w:p>
    <w:p w14:paraId="35638561" w14:textId="77777777" w:rsidR="005554D7" w:rsidRPr="005554D7" w:rsidRDefault="005554D7" w:rsidP="005554D7">
      <w:pPr>
        <w:spacing w:after="0" w:line="240" w:lineRule="auto"/>
        <w:rPr>
          <w:rFonts w:ascii="Arial" w:hAnsi="Arial" w:cs="Arial"/>
          <w:sz w:val="20"/>
          <w:szCs w:val="20"/>
        </w:rPr>
      </w:pPr>
      <w:r w:rsidRPr="005554D7">
        <w:rPr>
          <w:rFonts w:ascii="Arial" w:hAnsi="Arial" w:cs="Arial"/>
          <w:sz w:val="20"/>
          <w:szCs w:val="20"/>
        </w:rPr>
        <w:t>(M*</w:t>
      </w:r>
      <w:ins w:id="143" w:author="shanmugamm" w:date="2017-11-01T13:57:00Z">
        <w:r w:rsidRPr="005554D7">
          <w:rPr>
            <w:rFonts w:ascii="Arial" w:hAnsi="Arial" w:cs="Arial"/>
            <w:sz w:val="20"/>
            <w:szCs w:val="20"/>
          </w:rPr>
          <w:t>0.1*</w:t>
        </w:r>
      </w:ins>
      <w:r w:rsidRPr="005554D7">
        <w:rPr>
          <w:rFonts w:ascii="Arial" w:hAnsi="Arial" w:cs="Arial"/>
          <w:sz w:val="20"/>
          <w:szCs w:val="20"/>
        </w:rPr>
        <w:t>16 minutes)/Duration of “Round 2 Edit Check Programming”</w:t>
      </w:r>
    </w:p>
    <w:p w14:paraId="4600A312" w14:textId="77777777" w:rsidR="005554D7" w:rsidRPr="005554D7" w:rsidRDefault="005554D7" w:rsidP="005554D7">
      <w:pPr>
        <w:spacing w:after="0" w:line="240" w:lineRule="auto"/>
        <w:rPr>
          <w:rFonts w:ascii="Arial" w:hAnsi="Arial" w:cs="Arial"/>
          <w:sz w:val="20"/>
          <w:szCs w:val="20"/>
        </w:rPr>
      </w:pPr>
    </w:p>
    <w:p w14:paraId="217CB24C" w14:textId="77777777" w:rsidR="005554D7" w:rsidRPr="005554D7" w:rsidRDefault="005554D7" w:rsidP="005554D7">
      <w:pPr>
        <w:spacing w:after="0" w:line="240" w:lineRule="auto"/>
        <w:rPr>
          <w:rFonts w:ascii="Arial" w:hAnsi="Arial" w:cs="Arial"/>
          <w:sz w:val="20"/>
          <w:szCs w:val="20"/>
        </w:rPr>
      </w:pPr>
      <w:r w:rsidRPr="005554D7">
        <w:rPr>
          <w:rFonts w:ascii="Arial" w:hAnsi="Arial" w:cs="Arial"/>
          <w:sz w:val="20"/>
          <w:szCs w:val="20"/>
        </w:rPr>
        <w:t>16 hours * 2 days (starting Internal UAT Planned completion Date + 1 day)</w:t>
      </w:r>
    </w:p>
    <w:p w14:paraId="47D0CF65" w14:textId="77777777" w:rsidR="005554D7" w:rsidRPr="005554D7" w:rsidRDefault="005554D7" w:rsidP="005554D7">
      <w:pPr>
        <w:spacing w:after="0" w:line="240" w:lineRule="auto"/>
        <w:rPr>
          <w:rFonts w:ascii="Arial" w:hAnsi="Arial" w:cs="Arial"/>
          <w:sz w:val="20"/>
          <w:szCs w:val="20"/>
        </w:rPr>
      </w:pPr>
    </w:p>
    <w:p w14:paraId="30B141F7" w14:textId="77777777" w:rsidR="005554D7" w:rsidRPr="005554D7" w:rsidRDefault="005554D7" w:rsidP="005554D7">
      <w:pPr>
        <w:spacing w:after="0" w:line="240" w:lineRule="auto"/>
        <w:rPr>
          <w:rFonts w:ascii="Arial" w:hAnsi="Arial" w:cs="Arial"/>
          <w:sz w:val="20"/>
          <w:szCs w:val="20"/>
        </w:rPr>
      </w:pPr>
      <w:r w:rsidRPr="005554D7">
        <w:rPr>
          <w:rFonts w:ascii="Arial" w:hAnsi="Arial" w:cs="Arial"/>
          <w:sz w:val="20"/>
          <w:szCs w:val="20"/>
        </w:rPr>
        <w:t>16 hours * 2 days (starting External UAT Planned completion Date + 1 day)</w:t>
      </w:r>
    </w:p>
    <w:p w14:paraId="1B3C6644" w14:textId="77777777" w:rsidR="005554D7" w:rsidRPr="005554D7" w:rsidRDefault="005554D7" w:rsidP="005554D7">
      <w:pPr>
        <w:spacing w:after="0" w:line="240" w:lineRule="auto"/>
        <w:rPr>
          <w:rFonts w:ascii="Arial" w:hAnsi="Arial" w:cs="Arial"/>
          <w:bCs/>
          <w:sz w:val="20"/>
          <w:szCs w:val="20"/>
        </w:rPr>
      </w:pPr>
    </w:p>
    <w:p w14:paraId="772C07C1" w14:textId="77777777" w:rsidR="005554D7" w:rsidRPr="005554D7" w:rsidRDefault="005554D7" w:rsidP="005554D7">
      <w:pPr>
        <w:spacing w:after="0" w:line="240" w:lineRule="auto"/>
        <w:rPr>
          <w:rFonts w:ascii="Arial" w:hAnsi="Arial" w:cs="Arial"/>
          <w:b/>
          <w:bCs/>
          <w:sz w:val="20"/>
          <w:szCs w:val="20"/>
        </w:rPr>
      </w:pPr>
    </w:p>
    <w:p w14:paraId="6F327B22" w14:textId="77777777" w:rsidR="005554D7" w:rsidRPr="005554D7" w:rsidRDefault="005554D7" w:rsidP="005554D7">
      <w:pPr>
        <w:spacing w:after="0" w:line="240" w:lineRule="auto"/>
        <w:rPr>
          <w:rFonts w:ascii="Arial" w:hAnsi="Arial" w:cs="Arial"/>
          <w:b/>
          <w:sz w:val="20"/>
          <w:szCs w:val="20"/>
        </w:rPr>
      </w:pPr>
      <w:r w:rsidRPr="005554D7">
        <w:rPr>
          <w:rFonts w:ascii="Arial" w:hAnsi="Arial" w:cs="Arial"/>
          <w:b/>
          <w:sz w:val="20"/>
          <w:szCs w:val="20"/>
        </w:rPr>
        <w:t xml:space="preserve">CDMS Validation Effort: </w:t>
      </w:r>
    </w:p>
    <w:p w14:paraId="7EAAC9A6" w14:textId="77777777" w:rsidR="005554D7" w:rsidRPr="005554D7" w:rsidRDefault="005554D7" w:rsidP="005554D7">
      <w:pPr>
        <w:spacing w:after="0" w:line="240" w:lineRule="auto"/>
        <w:rPr>
          <w:rFonts w:ascii="Arial" w:hAnsi="Arial" w:cs="Arial"/>
          <w:sz w:val="20"/>
          <w:szCs w:val="20"/>
        </w:rPr>
      </w:pPr>
    </w:p>
    <w:p w14:paraId="7906E0B5" w14:textId="77777777" w:rsidR="005554D7" w:rsidRPr="005554D7" w:rsidRDefault="005554D7" w:rsidP="005554D7">
      <w:pPr>
        <w:spacing w:after="0" w:line="240" w:lineRule="auto"/>
        <w:rPr>
          <w:rFonts w:ascii="Arial" w:hAnsi="Arial" w:cs="Arial"/>
          <w:sz w:val="20"/>
          <w:szCs w:val="20"/>
        </w:rPr>
      </w:pPr>
      <w:r w:rsidRPr="005554D7">
        <w:rPr>
          <w:rFonts w:ascii="Arial" w:hAnsi="Arial" w:cs="Arial"/>
          <w:sz w:val="20"/>
          <w:szCs w:val="20"/>
        </w:rPr>
        <w:t>Get Number of edit checks from CDMS Tracker = M</w:t>
      </w:r>
      <w:ins w:id="144" w:author="shanmugamm" w:date="2017-11-01T13:54:00Z">
        <w:r w:rsidRPr="005554D7">
          <w:rPr>
            <w:rFonts w:ascii="Arial" w:hAnsi="Arial" w:cs="Arial"/>
            <w:sz w:val="20"/>
            <w:szCs w:val="20"/>
          </w:rPr>
          <w:t xml:space="preserve"> or from Description -&gt; Assumptions </w:t>
        </w:r>
        <w:proofErr w:type="gramStart"/>
        <w:r w:rsidRPr="005554D7">
          <w:rPr>
            <w:rFonts w:ascii="Arial" w:hAnsi="Arial" w:cs="Arial"/>
            <w:sz w:val="20"/>
            <w:szCs w:val="20"/>
          </w:rPr>
          <w:t>( Total</w:t>
        </w:r>
        <w:proofErr w:type="gramEnd"/>
        <w:r w:rsidRPr="005554D7">
          <w:rPr>
            <w:rFonts w:ascii="Arial" w:hAnsi="Arial" w:cs="Arial"/>
            <w:sz w:val="20"/>
            <w:szCs w:val="20"/>
          </w:rPr>
          <w:t xml:space="preserve"> Unique Forms)</w:t>
        </w:r>
      </w:ins>
    </w:p>
    <w:p w14:paraId="17E78641" w14:textId="77777777" w:rsidR="005554D7" w:rsidRPr="005554D7" w:rsidRDefault="005554D7" w:rsidP="005554D7">
      <w:pPr>
        <w:spacing w:after="0" w:line="240" w:lineRule="auto"/>
        <w:rPr>
          <w:rFonts w:ascii="Arial" w:hAnsi="Arial" w:cs="Arial"/>
          <w:sz w:val="20"/>
          <w:szCs w:val="20"/>
        </w:rPr>
      </w:pPr>
    </w:p>
    <w:p w14:paraId="281620E4" w14:textId="77777777" w:rsidR="005554D7" w:rsidRPr="005554D7" w:rsidRDefault="005554D7" w:rsidP="005554D7">
      <w:pPr>
        <w:spacing w:after="0" w:line="240" w:lineRule="auto"/>
        <w:rPr>
          <w:rFonts w:ascii="Arial" w:hAnsi="Arial" w:cs="Arial"/>
          <w:b/>
          <w:sz w:val="20"/>
          <w:szCs w:val="20"/>
        </w:rPr>
      </w:pPr>
      <w:r w:rsidRPr="005554D7">
        <w:rPr>
          <w:rFonts w:ascii="Arial" w:hAnsi="Arial" w:cs="Arial"/>
          <w:sz w:val="20"/>
          <w:szCs w:val="20"/>
        </w:rPr>
        <w:t xml:space="preserve">If Type of Integration Used = </w:t>
      </w:r>
      <w:proofErr w:type="spellStart"/>
      <w:r w:rsidRPr="005554D7">
        <w:rPr>
          <w:rFonts w:ascii="Arial" w:hAnsi="Arial" w:cs="Arial"/>
          <w:sz w:val="20"/>
          <w:szCs w:val="20"/>
        </w:rPr>
        <w:t>IxRS</w:t>
      </w:r>
      <w:proofErr w:type="spellEnd"/>
      <w:r w:rsidRPr="005554D7">
        <w:rPr>
          <w:rFonts w:ascii="Arial" w:hAnsi="Arial" w:cs="Arial"/>
          <w:sz w:val="20"/>
          <w:szCs w:val="20"/>
        </w:rPr>
        <w:t xml:space="preserve"> (on CDMS page) then </w:t>
      </w:r>
      <w:r w:rsidRPr="005554D7">
        <w:rPr>
          <w:rFonts w:ascii="Arial" w:hAnsi="Arial" w:cs="Arial"/>
          <w:b/>
          <w:sz w:val="20"/>
          <w:szCs w:val="20"/>
        </w:rPr>
        <w:t>M = M + 35</w:t>
      </w:r>
    </w:p>
    <w:p w14:paraId="73F883EC" w14:textId="77777777" w:rsidR="005554D7" w:rsidRPr="005554D7" w:rsidRDefault="005554D7" w:rsidP="005554D7">
      <w:pPr>
        <w:spacing w:after="0" w:line="240" w:lineRule="auto"/>
        <w:rPr>
          <w:rFonts w:ascii="Arial" w:hAnsi="Arial" w:cs="Arial"/>
          <w:b/>
          <w:sz w:val="20"/>
          <w:szCs w:val="20"/>
        </w:rPr>
      </w:pPr>
    </w:p>
    <w:p w14:paraId="1FE9DE50" w14:textId="77777777" w:rsidR="005554D7" w:rsidRPr="005554D7" w:rsidRDefault="005554D7" w:rsidP="005554D7">
      <w:pPr>
        <w:spacing w:after="0" w:line="240" w:lineRule="auto"/>
        <w:rPr>
          <w:rFonts w:ascii="Arial" w:hAnsi="Arial" w:cs="Arial"/>
          <w:sz w:val="20"/>
          <w:szCs w:val="20"/>
        </w:rPr>
      </w:pPr>
      <w:r w:rsidRPr="005554D7">
        <w:rPr>
          <w:rFonts w:ascii="Arial" w:hAnsi="Arial" w:cs="Arial"/>
          <w:sz w:val="20"/>
          <w:szCs w:val="20"/>
        </w:rPr>
        <w:t>(M*3.5 minutes)/ Duration of DVS review task (from DVS Review Start Date and DVS Review Planned Completion Date)</w:t>
      </w:r>
    </w:p>
    <w:p w14:paraId="6A0253FD" w14:textId="77777777" w:rsidR="005554D7" w:rsidRPr="005554D7" w:rsidRDefault="005554D7" w:rsidP="005554D7">
      <w:pPr>
        <w:spacing w:after="0" w:line="240" w:lineRule="auto"/>
        <w:rPr>
          <w:rFonts w:ascii="Arial" w:hAnsi="Arial" w:cs="Arial"/>
          <w:b/>
          <w:bCs/>
          <w:sz w:val="20"/>
          <w:szCs w:val="20"/>
        </w:rPr>
      </w:pPr>
    </w:p>
    <w:p w14:paraId="765D0233" w14:textId="77777777" w:rsidR="005554D7" w:rsidRPr="005554D7" w:rsidRDefault="005554D7" w:rsidP="005554D7">
      <w:pPr>
        <w:spacing w:after="0" w:line="240" w:lineRule="auto"/>
        <w:rPr>
          <w:rFonts w:ascii="Arial" w:hAnsi="Arial" w:cs="Arial"/>
          <w:sz w:val="20"/>
          <w:szCs w:val="20"/>
        </w:rPr>
      </w:pPr>
      <w:r w:rsidRPr="005554D7">
        <w:rPr>
          <w:rFonts w:ascii="Arial" w:hAnsi="Arial" w:cs="Arial"/>
          <w:sz w:val="20"/>
          <w:szCs w:val="20"/>
        </w:rPr>
        <w:t>(M*16 minutes)/Duration of “Test script/Data Writing”</w:t>
      </w:r>
    </w:p>
    <w:p w14:paraId="692A50F1" w14:textId="77777777" w:rsidR="005554D7" w:rsidRPr="005554D7" w:rsidRDefault="005554D7" w:rsidP="005554D7">
      <w:pPr>
        <w:spacing w:after="0" w:line="240" w:lineRule="auto"/>
        <w:rPr>
          <w:rFonts w:ascii="Arial" w:hAnsi="Arial" w:cs="Arial"/>
          <w:b/>
          <w:bCs/>
          <w:sz w:val="20"/>
          <w:szCs w:val="20"/>
        </w:rPr>
      </w:pPr>
    </w:p>
    <w:p w14:paraId="1770157B" w14:textId="77777777" w:rsidR="005554D7" w:rsidRPr="005554D7" w:rsidRDefault="005554D7" w:rsidP="005554D7">
      <w:pPr>
        <w:spacing w:after="0" w:line="240" w:lineRule="auto"/>
        <w:rPr>
          <w:rFonts w:ascii="Arial" w:hAnsi="Arial" w:cs="Arial"/>
          <w:b/>
          <w:bCs/>
          <w:sz w:val="20"/>
          <w:szCs w:val="20"/>
        </w:rPr>
      </w:pPr>
      <w:r w:rsidRPr="005554D7">
        <w:rPr>
          <w:rFonts w:ascii="Arial" w:hAnsi="Arial" w:cs="Arial"/>
          <w:sz w:val="20"/>
          <w:szCs w:val="20"/>
        </w:rPr>
        <w:t>(M*20 minutes)/Duration of “Edit Check Validation”</w:t>
      </w:r>
    </w:p>
    <w:p w14:paraId="41F4C0B0" w14:textId="77777777" w:rsidR="005554D7" w:rsidRPr="005554D7" w:rsidRDefault="005554D7" w:rsidP="005554D7">
      <w:pPr>
        <w:spacing w:after="0" w:line="240" w:lineRule="auto"/>
        <w:rPr>
          <w:rFonts w:ascii="Arial" w:hAnsi="Arial" w:cs="Arial"/>
          <w:b/>
          <w:bCs/>
          <w:sz w:val="20"/>
          <w:szCs w:val="20"/>
        </w:rPr>
      </w:pPr>
    </w:p>
    <w:p w14:paraId="6590F1D5" w14:textId="77777777" w:rsidR="005554D7" w:rsidRPr="005554D7" w:rsidRDefault="005554D7" w:rsidP="005554D7">
      <w:pPr>
        <w:spacing w:after="0" w:line="240" w:lineRule="auto"/>
        <w:rPr>
          <w:rFonts w:ascii="Arial" w:hAnsi="Arial" w:cs="Arial"/>
          <w:sz w:val="20"/>
          <w:szCs w:val="20"/>
        </w:rPr>
      </w:pPr>
      <w:r w:rsidRPr="005554D7">
        <w:rPr>
          <w:rFonts w:ascii="Arial" w:hAnsi="Arial" w:cs="Arial"/>
          <w:sz w:val="20"/>
          <w:szCs w:val="20"/>
        </w:rPr>
        <w:t>16 hours * 2 days (starting Internal UAT Planned completion Date + 1 day)</w:t>
      </w:r>
    </w:p>
    <w:p w14:paraId="049A66AD" w14:textId="77777777" w:rsidR="005554D7" w:rsidRPr="005554D7" w:rsidRDefault="005554D7" w:rsidP="005554D7">
      <w:pPr>
        <w:spacing w:after="0" w:line="240" w:lineRule="auto"/>
        <w:rPr>
          <w:rFonts w:ascii="Arial" w:hAnsi="Arial" w:cs="Arial"/>
          <w:sz w:val="20"/>
          <w:szCs w:val="20"/>
        </w:rPr>
      </w:pPr>
    </w:p>
    <w:p w14:paraId="3261BCB6" w14:textId="77777777" w:rsidR="005554D7" w:rsidRPr="005554D7" w:rsidRDefault="005554D7" w:rsidP="005554D7">
      <w:pPr>
        <w:spacing w:after="0" w:line="240" w:lineRule="auto"/>
        <w:rPr>
          <w:rFonts w:ascii="Arial" w:hAnsi="Arial" w:cs="Arial"/>
          <w:sz w:val="20"/>
          <w:szCs w:val="20"/>
        </w:rPr>
      </w:pPr>
      <w:r w:rsidRPr="005554D7">
        <w:rPr>
          <w:rFonts w:ascii="Arial" w:hAnsi="Arial" w:cs="Arial"/>
          <w:sz w:val="20"/>
          <w:szCs w:val="20"/>
        </w:rPr>
        <w:t>16 hours * 2 days (starting External UAT Planned completion Date + 1 day)</w:t>
      </w:r>
    </w:p>
    <w:p w14:paraId="6A915EFE" w14:textId="77777777" w:rsidR="005554D7" w:rsidRPr="005554D7" w:rsidRDefault="005554D7" w:rsidP="005554D7">
      <w:pPr>
        <w:spacing w:after="0" w:line="240" w:lineRule="auto"/>
        <w:rPr>
          <w:rFonts w:ascii="Arial" w:hAnsi="Arial" w:cs="Arial"/>
          <w:b/>
          <w:bCs/>
          <w:sz w:val="20"/>
          <w:szCs w:val="20"/>
        </w:rPr>
      </w:pPr>
    </w:p>
    <w:p w14:paraId="65F61E0C" w14:textId="77777777" w:rsidR="005554D7" w:rsidRPr="005554D7" w:rsidRDefault="005554D7" w:rsidP="005554D7">
      <w:pPr>
        <w:spacing w:after="0" w:line="240" w:lineRule="auto"/>
        <w:rPr>
          <w:rFonts w:ascii="Arial" w:hAnsi="Arial" w:cs="Arial"/>
          <w:b/>
          <w:bCs/>
          <w:sz w:val="20"/>
          <w:szCs w:val="20"/>
        </w:rPr>
      </w:pPr>
    </w:p>
    <w:p w14:paraId="2DEBA227" w14:textId="77777777" w:rsidR="005554D7" w:rsidRPr="005554D7" w:rsidRDefault="005554D7" w:rsidP="005554D7">
      <w:pPr>
        <w:spacing w:after="0" w:line="240" w:lineRule="auto"/>
        <w:rPr>
          <w:rFonts w:ascii="Arial" w:hAnsi="Arial" w:cs="Arial"/>
          <w:b/>
          <w:sz w:val="20"/>
          <w:szCs w:val="20"/>
        </w:rPr>
      </w:pPr>
      <w:r w:rsidRPr="005554D7">
        <w:rPr>
          <w:rFonts w:ascii="Arial" w:hAnsi="Arial" w:cs="Arial"/>
          <w:b/>
          <w:sz w:val="20"/>
          <w:szCs w:val="20"/>
        </w:rPr>
        <w:t>For CPPC (</w:t>
      </w:r>
      <w:r w:rsidRPr="005554D7">
        <w:rPr>
          <w:rFonts w:ascii="Arial" w:hAnsi="Arial" w:cs="Arial"/>
          <w:b/>
          <w:sz w:val="20"/>
          <w:szCs w:val="20"/>
          <w:u w:val="single"/>
        </w:rPr>
        <w:t>from start date* to planned go-live date</w:t>
      </w:r>
      <w:r w:rsidRPr="005554D7">
        <w:rPr>
          <w:rFonts w:ascii="Arial" w:hAnsi="Arial" w:cs="Arial"/>
          <w:b/>
          <w:sz w:val="20"/>
          <w:szCs w:val="20"/>
        </w:rPr>
        <w:t>)</w:t>
      </w:r>
    </w:p>
    <w:p w14:paraId="43B88C4F" w14:textId="77777777" w:rsidR="005554D7" w:rsidRPr="005554D7" w:rsidRDefault="005554D7" w:rsidP="005554D7">
      <w:pPr>
        <w:spacing w:after="0" w:line="240" w:lineRule="auto"/>
        <w:rPr>
          <w:rFonts w:ascii="Arial" w:hAnsi="Arial" w:cs="Arial"/>
          <w:sz w:val="20"/>
          <w:szCs w:val="20"/>
        </w:rPr>
      </w:pPr>
    </w:p>
    <w:p w14:paraId="19EB79E2" w14:textId="77777777" w:rsidR="005554D7" w:rsidRPr="005554D7" w:rsidRDefault="005554D7" w:rsidP="005554D7">
      <w:pPr>
        <w:spacing w:after="0" w:line="240" w:lineRule="auto"/>
        <w:rPr>
          <w:rFonts w:ascii="Arial" w:hAnsi="Arial" w:cs="Arial"/>
          <w:b/>
          <w:sz w:val="20"/>
          <w:szCs w:val="20"/>
        </w:rPr>
      </w:pPr>
      <w:r w:rsidRPr="005554D7">
        <w:rPr>
          <w:rFonts w:ascii="Arial" w:hAnsi="Arial" w:cs="Arial"/>
          <w:b/>
          <w:sz w:val="20"/>
          <w:szCs w:val="20"/>
        </w:rPr>
        <w:t>CDMS Lead: effort = 1 hour/day</w:t>
      </w:r>
    </w:p>
    <w:p w14:paraId="79AF9C01" w14:textId="77777777" w:rsidR="005554D7" w:rsidRPr="005554D7" w:rsidRDefault="005554D7" w:rsidP="005554D7">
      <w:pPr>
        <w:spacing w:after="0" w:line="240" w:lineRule="auto"/>
        <w:ind w:firstLine="720"/>
        <w:rPr>
          <w:rFonts w:ascii="Arial" w:hAnsi="Arial" w:cs="Arial"/>
          <w:b/>
          <w:sz w:val="20"/>
          <w:szCs w:val="20"/>
        </w:rPr>
      </w:pPr>
    </w:p>
    <w:p w14:paraId="6100C873" w14:textId="77777777" w:rsidR="005554D7" w:rsidRPr="005554D7" w:rsidRDefault="005554D7" w:rsidP="005554D7">
      <w:pPr>
        <w:spacing w:after="0" w:line="240" w:lineRule="auto"/>
        <w:rPr>
          <w:rFonts w:ascii="Arial" w:hAnsi="Arial" w:cs="Arial"/>
          <w:b/>
          <w:sz w:val="20"/>
          <w:szCs w:val="20"/>
        </w:rPr>
      </w:pPr>
      <w:r w:rsidRPr="005554D7">
        <w:rPr>
          <w:rFonts w:ascii="Arial" w:hAnsi="Arial" w:cs="Arial"/>
          <w:b/>
          <w:sz w:val="20"/>
          <w:szCs w:val="20"/>
        </w:rPr>
        <w:t xml:space="preserve">CDMS Programmer Effort: </w:t>
      </w:r>
    </w:p>
    <w:p w14:paraId="7616C7CE" w14:textId="77777777" w:rsidR="005554D7" w:rsidRPr="005554D7" w:rsidRDefault="005554D7" w:rsidP="005554D7">
      <w:pPr>
        <w:spacing w:after="0" w:line="240" w:lineRule="auto"/>
        <w:rPr>
          <w:rFonts w:ascii="Arial" w:hAnsi="Arial" w:cs="Arial"/>
          <w:sz w:val="20"/>
          <w:szCs w:val="20"/>
        </w:rPr>
      </w:pPr>
      <w:r w:rsidRPr="005554D7">
        <w:rPr>
          <w:rFonts w:ascii="Arial" w:hAnsi="Arial" w:cs="Arial"/>
          <w:sz w:val="20"/>
          <w:szCs w:val="20"/>
        </w:rPr>
        <w:t xml:space="preserve">Get Number of edit checks from CDMS Tracker = M </w:t>
      </w:r>
    </w:p>
    <w:p w14:paraId="62FC167B" w14:textId="77777777" w:rsidR="005554D7" w:rsidRPr="005554D7" w:rsidRDefault="005554D7" w:rsidP="005554D7">
      <w:pPr>
        <w:spacing w:after="0" w:line="240" w:lineRule="auto"/>
        <w:rPr>
          <w:rFonts w:ascii="Arial" w:hAnsi="Arial" w:cs="Arial"/>
          <w:sz w:val="20"/>
          <w:szCs w:val="20"/>
        </w:rPr>
      </w:pPr>
    </w:p>
    <w:p w14:paraId="7BF75535" w14:textId="77777777" w:rsidR="005554D7" w:rsidRPr="005554D7" w:rsidRDefault="005554D7" w:rsidP="005554D7">
      <w:pPr>
        <w:spacing w:after="0" w:line="240" w:lineRule="auto"/>
        <w:rPr>
          <w:rFonts w:ascii="Arial" w:hAnsi="Arial" w:cs="Arial"/>
          <w:sz w:val="20"/>
          <w:szCs w:val="20"/>
        </w:rPr>
      </w:pPr>
      <w:r w:rsidRPr="005554D7">
        <w:rPr>
          <w:rFonts w:ascii="Arial" w:hAnsi="Arial" w:cs="Arial"/>
          <w:sz w:val="20"/>
          <w:szCs w:val="20"/>
        </w:rPr>
        <w:t>(6 hours + M*25 minutes)/Duration of “Round 1 Edit Check Programming”</w:t>
      </w:r>
    </w:p>
    <w:p w14:paraId="5A8CBB01" w14:textId="77777777" w:rsidR="005554D7" w:rsidRPr="005554D7" w:rsidRDefault="005554D7" w:rsidP="005554D7">
      <w:pPr>
        <w:spacing w:after="0" w:line="240" w:lineRule="auto"/>
        <w:rPr>
          <w:rFonts w:ascii="Arial" w:hAnsi="Arial" w:cs="Arial"/>
          <w:sz w:val="20"/>
          <w:szCs w:val="20"/>
        </w:rPr>
      </w:pPr>
      <w:r w:rsidRPr="005554D7">
        <w:rPr>
          <w:rFonts w:ascii="Arial" w:hAnsi="Arial" w:cs="Arial"/>
          <w:sz w:val="20"/>
          <w:szCs w:val="20"/>
        </w:rPr>
        <w:t>If M= 0 then 20 hours/Duration of Database Build</w:t>
      </w:r>
    </w:p>
    <w:p w14:paraId="63EEECCD" w14:textId="77777777" w:rsidR="005554D7" w:rsidRPr="005554D7" w:rsidRDefault="005554D7" w:rsidP="005554D7">
      <w:pPr>
        <w:spacing w:after="0" w:line="240" w:lineRule="auto"/>
        <w:rPr>
          <w:rFonts w:ascii="Arial" w:hAnsi="Arial" w:cs="Arial"/>
          <w:sz w:val="20"/>
          <w:szCs w:val="20"/>
        </w:rPr>
      </w:pPr>
    </w:p>
    <w:p w14:paraId="5FFF73B3" w14:textId="77777777" w:rsidR="005554D7" w:rsidRPr="005554D7" w:rsidRDefault="005554D7" w:rsidP="005554D7">
      <w:pPr>
        <w:spacing w:after="0" w:line="240" w:lineRule="auto"/>
        <w:rPr>
          <w:rFonts w:ascii="Arial" w:hAnsi="Arial" w:cs="Arial"/>
          <w:sz w:val="20"/>
          <w:szCs w:val="20"/>
        </w:rPr>
      </w:pPr>
      <w:r w:rsidRPr="005554D7">
        <w:rPr>
          <w:rFonts w:ascii="Arial" w:hAnsi="Arial" w:cs="Arial"/>
          <w:sz w:val="20"/>
          <w:szCs w:val="20"/>
        </w:rPr>
        <w:t>(4 hours + M*</w:t>
      </w:r>
      <w:r w:rsidRPr="005554D7">
        <w:rPr>
          <w:rFonts w:ascii="Arial" w:hAnsi="Arial" w:cs="Arial"/>
          <w:color w:val="FF0000"/>
          <w:sz w:val="20"/>
          <w:szCs w:val="20"/>
        </w:rPr>
        <w:t>0.1</w:t>
      </w:r>
      <w:r w:rsidRPr="005554D7">
        <w:rPr>
          <w:rFonts w:ascii="Arial" w:hAnsi="Arial" w:cs="Arial"/>
          <w:sz w:val="20"/>
          <w:szCs w:val="20"/>
        </w:rPr>
        <w:t>*25 minutes)/Duration of “Round 2 Edit Check Programming”</w:t>
      </w:r>
    </w:p>
    <w:p w14:paraId="66068433" w14:textId="77777777" w:rsidR="005554D7" w:rsidRPr="005554D7" w:rsidRDefault="005554D7" w:rsidP="005554D7">
      <w:pPr>
        <w:spacing w:after="0" w:line="240" w:lineRule="auto"/>
        <w:rPr>
          <w:rFonts w:ascii="Arial" w:hAnsi="Arial" w:cs="Arial"/>
          <w:sz w:val="20"/>
          <w:szCs w:val="20"/>
        </w:rPr>
      </w:pPr>
    </w:p>
    <w:p w14:paraId="230A8121" w14:textId="77777777" w:rsidR="005554D7" w:rsidRPr="005554D7" w:rsidRDefault="005554D7" w:rsidP="005554D7">
      <w:pPr>
        <w:spacing w:after="0" w:line="240" w:lineRule="auto"/>
        <w:rPr>
          <w:rFonts w:ascii="Arial" w:hAnsi="Arial" w:cs="Arial"/>
          <w:sz w:val="20"/>
          <w:szCs w:val="20"/>
        </w:rPr>
      </w:pPr>
      <w:r w:rsidRPr="005554D7">
        <w:rPr>
          <w:rFonts w:ascii="Arial" w:hAnsi="Arial" w:cs="Arial"/>
          <w:sz w:val="20"/>
          <w:szCs w:val="20"/>
        </w:rPr>
        <w:t>16 hours * 2 days (starting Internal UAT Planned completion Date + 1 day)</w:t>
      </w:r>
    </w:p>
    <w:p w14:paraId="65089857" w14:textId="77777777" w:rsidR="005554D7" w:rsidRPr="005554D7" w:rsidRDefault="005554D7" w:rsidP="005554D7">
      <w:pPr>
        <w:spacing w:after="0" w:line="240" w:lineRule="auto"/>
        <w:rPr>
          <w:rFonts w:ascii="Arial" w:hAnsi="Arial" w:cs="Arial"/>
          <w:sz w:val="20"/>
          <w:szCs w:val="20"/>
        </w:rPr>
      </w:pPr>
    </w:p>
    <w:p w14:paraId="15C93B24" w14:textId="77777777" w:rsidR="005554D7" w:rsidRPr="005554D7" w:rsidRDefault="005554D7" w:rsidP="005554D7">
      <w:pPr>
        <w:spacing w:after="0" w:line="240" w:lineRule="auto"/>
        <w:rPr>
          <w:rFonts w:ascii="Arial" w:hAnsi="Arial" w:cs="Arial"/>
          <w:sz w:val="20"/>
          <w:szCs w:val="20"/>
        </w:rPr>
      </w:pPr>
      <w:r w:rsidRPr="005554D7">
        <w:rPr>
          <w:rFonts w:ascii="Arial" w:hAnsi="Arial" w:cs="Arial"/>
          <w:sz w:val="20"/>
          <w:szCs w:val="20"/>
        </w:rPr>
        <w:t>16 hours * 2 days (starting External UAT Planned completion Date + 1 day)</w:t>
      </w:r>
    </w:p>
    <w:p w14:paraId="63EE9F61" w14:textId="77777777" w:rsidR="005554D7" w:rsidRPr="005554D7" w:rsidRDefault="005554D7" w:rsidP="005554D7">
      <w:pPr>
        <w:spacing w:after="0" w:line="240" w:lineRule="auto"/>
        <w:rPr>
          <w:rFonts w:ascii="Arial" w:hAnsi="Arial" w:cs="Arial"/>
          <w:sz w:val="20"/>
          <w:szCs w:val="20"/>
        </w:rPr>
      </w:pPr>
    </w:p>
    <w:p w14:paraId="54653B22" w14:textId="77777777" w:rsidR="005554D7" w:rsidRPr="005554D7" w:rsidRDefault="005554D7" w:rsidP="005554D7">
      <w:pPr>
        <w:spacing w:after="0" w:line="240" w:lineRule="auto"/>
        <w:rPr>
          <w:rFonts w:ascii="Arial" w:hAnsi="Arial" w:cs="Arial"/>
          <w:b/>
          <w:sz w:val="20"/>
          <w:szCs w:val="20"/>
        </w:rPr>
      </w:pPr>
      <w:r w:rsidRPr="005554D7">
        <w:rPr>
          <w:rFonts w:ascii="Arial" w:hAnsi="Arial" w:cs="Arial"/>
          <w:b/>
          <w:sz w:val="20"/>
          <w:szCs w:val="20"/>
        </w:rPr>
        <w:lastRenderedPageBreak/>
        <w:t xml:space="preserve">CDMS Validation Effort: </w:t>
      </w:r>
    </w:p>
    <w:p w14:paraId="4A9A5A99" w14:textId="77777777" w:rsidR="005554D7" w:rsidRPr="005554D7" w:rsidRDefault="005554D7" w:rsidP="005554D7">
      <w:pPr>
        <w:spacing w:after="0" w:line="240" w:lineRule="auto"/>
        <w:rPr>
          <w:rFonts w:ascii="Arial" w:hAnsi="Arial" w:cs="Arial"/>
          <w:b/>
          <w:sz w:val="20"/>
          <w:szCs w:val="20"/>
        </w:rPr>
      </w:pPr>
    </w:p>
    <w:p w14:paraId="1E9271DB" w14:textId="77777777" w:rsidR="005554D7" w:rsidRPr="005554D7" w:rsidRDefault="005554D7" w:rsidP="005554D7">
      <w:pPr>
        <w:spacing w:after="0" w:line="240" w:lineRule="auto"/>
        <w:rPr>
          <w:rFonts w:ascii="Arial" w:hAnsi="Arial" w:cs="Arial"/>
          <w:sz w:val="20"/>
          <w:szCs w:val="20"/>
        </w:rPr>
      </w:pPr>
      <w:r w:rsidRPr="005554D7">
        <w:rPr>
          <w:rFonts w:ascii="Arial" w:hAnsi="Arial" w:cs="Arial"/>
          <w:sz w:val="20"/>
          <w:szCs w:val="20"/>
        </w:rPr>
        <w:t xml:space="preserve">Get Number of edit checks from CDMS Tracker = M </w:t>
      </w:r>
    </w:p>
    <w:p w14:paraId="7326A2F7" w14:textId="77777777" w:rsidR="005554D7" w:rsidRPr="005554D7" w:rsidRDefault="005554D7" w:rsidP="005554D7">
      <w:pPr>
        <w:spacing w:after="0" w:line="240" w:lineRule="auto"/>
        <w:rPr>
          <w:rFonts w:ascii="Arial" w:hAnsi="Arial" w:cs="Arial"/>
          <w:sz w:val="20"/>
          <w:szCs w:val="20"/>
        </w:rPr>
      </w:pPr>
    </w:p>
    <w:p w14:paraId="2C46D7B7" w14:textId="77777777" w:rsidR="005554D7" w:rsidRPr="005554D7" w:rsidRDefault="005554D7" w:rsidP="005554D7">
      <w:pPr>
        <w:spacing w:after="0" w:line="240" w:lineRule="auto"/>
        <w:rPr>
          <w:rFonts w:ascii="Arial" w:hAnsi="Arial" w:cs="Arial"/>
          <w:sz w:val="20"/>
          <w:szCs w:val="20"/>
        </w:rPr>
      </w:pPr>
      <w:r w:rsidRPr="005554D7">
        <w:rPr>
          <w:rFonts w:ascii="Arial" w:hAnsi="Arial" w:cs="Arial"/>
          <w:sz w:val="20"/>
          <w:szCs w:val="20"/>
        </w:rPr>
        <w:t>(M*20 minutes)/Duration of “Test script/Data Writing”</w:t>
      </w:r>
    </w:p>
    <w:p w14:paraId="34CE563B" w14:textId="77777777" w:rsidR="005554D7" w:rsidRPr="005554D7" w:rsidRDefault="005554D7" w:rsidP="005554D7">
      <w:pPr>
        <w:spacing w:after="0" w:line="240" w:lineRule="auto"/>
        <w:rPr>
          <w:rFonts w:ascii="Arial" w:hAnsi="Arial" w:cs="Arial"/>
          <w:sz w:val="20"/>
          <w:szCs w:val="20"/>
        </w:rPr>
      </w:pPr>
    </w:p>
    <w:p w14:paraId="6ACEEB99" w14:textId="77777777" w:rsidR="005554D7" w:rsidRPr="005554D7" w:rsidRDefault="005554D7" w:rsidP="005554D7">
      <w:pPr>
        <w:spacing w:after="0" w:line="240" w:lineRule="auto"/>
        <w:rPr>
          <w:rFonts w:ascii="Arial" w:hAnsi="Arial" w:cs="Arial"/>
          <w:sz w:val="20"/>
          <w:szCs w:val="20"/>
        </w:rPr>
      </w:pPr>
      <w:r w:rsidRPr="005554D7">
        <w:rPr>
          <w:rFonts w:ascii="Arial" w:hAnsi="Arial" w:cs="Arial"/>
          <w:sz w:val="20"/>
          <w:szCs w:val="20"/>
        </w:rPr>
        <w:t>(M*25 minutes)/Duration of “Edit Check Validation”</w:t>
      </w:r>
    </w:p>
    <w:p w14:paraId="1F314871" w14:textId="77777777" w:rsidR="005554D7" w:rsidRPr="005554D7" w:rsidRDefault="005554D7" w:rsidP="005554D7">
      <w:pPr>
        <w:spacing w:after="0" w:line="240" w:lineRule="auto"/>
        <w:rPr>
          <w:rFonts w:ascii="Arial" w:hAnsi="Arial" w:cs="Arial"/>
          <w:sz w:val="20"/>
          <w:szCs w:val="20"/>
        </w:rPr>
      </w:pPr>
    </w:p>
    <w:p w14:paraId="40B4D444" w14:textId="77777777" w:rsidR="005554D7" w:rsidRPr="005554D7" w:rsidRDefault="005554D7" w:rsidP="005554D7">
      <w:pPr>
        <w:spacing w:after="0" w:line="240" w:lineRule="auto"/>
        <w:rPr>
          <w:rFonts w:ascii="Arial" w:hAnsi="Arial" w:cs="Arial"/>
          <w:sz w:val="20"/>
          <w:szCs w:val="20"/>
        </w:rPr>
      </w:pPr>
      <w:r w:rsidRPr="005554D7">
        <w:rPr>
          <w:rFonts w:ascii="Arial" w:hAnsi="Arial" w:cs="Arial"/>
          <w:sz w:val="20"/>
          <w:szCs w:val="20"/>
        </w:rPr>
        <w:t>16 hours * 2 days (starting Internal UAT Planned completion Date + 1 day)</w:t>
      </w:r>
    </w:p>
    <w:p w14:paraId="74401DE6" w14:textId="77777777" w:rsidR="005554D7" w:rsidRPr="005554D7" w:rsidRDefault="005554D7" w:rsidP="005554D7">
      <w:pPr>
        <w:spacing w:after="0" w:line="240" w:lineRule="auto"/>
        <w:rPr>
          <w:rFonts w:ascii="Arial" w:hAnsi="Arial" w:cs="Arial"/>
          <w:sz w:val="20"/>
          <w:szCs w:val="20"/>
        </w:rPr>
      </w:pPr>
      <w:r w:rsidRPr="005554D7">
        <w:rPr>
          <w:rFonts w:ascii="Arial" w:hAnsi="Arial" w:cs="Arial"/>
          <w:sz w:val="20"/>
          <w:szCs w:val="20"/>
        </w:rPr>
        <w:t>If M= 0 then 0 effort for UAT</w:t>
      </w:r>
    </w:p>
    <w:p w14:paraId="5AC801A8" w14:textId="77777777" w:rsidR="005554D7" w:rsidRPr="005554D7" w:rsidRDefault="005554D7" w:rsidP="005554D7">
      <w:pPr>
        <w:spacing w:after="0" w:line="240" w:lineRule="auto"/>
        <w:rPr>
          <w:rFonts w:ascii="Arial" w:hAnsi="Arial" w:cs="Arial"/>
          <w:sz w:val="20"/>
          <w:szCs w:val="20"/>
        </w:rPr>
      </w:pPr>
    </w:p>
    <w:p w14:paraId="45F462AC" w14:textId="77777777" w:rsidR="005554D7" w:rsidRPr="005554D7" w:rsidRDefault="005554D7" w:rsidP="005554D7">
      <w:pPr>
        <w:spacing w:after="0" w:line="240" w:lineRule="auto"/>
        <w:rPr>
          <w:rFonts w:ascii="Arial" w:hAnsi="Arial" w:cs="Arial"/>
          <w:sz w:val="20"/>
          <w:szCs w:val="20"/>
        </w:rPr>
      </w:pPr>
      <w:r w:rsidRPr="005554D7">
        <w:rPr>
          <w:rFonts w:ascii="Arial" w:hAnsi="Arial" w:cs="Arial"/>
          <w:sz w:val="20"/>
          <w:szCs w:val="20"/>
        </w:rPr>
        <w:t>16 hours * 2 days (starting External UAT Planned completion Date + 1 day)</w:t>
      </w:r>
    </w:p>
    <w:p w14:paraId="4B7A35C1" w14:textId="77777777" w:rsidR="005554D7" w:rsidRPr="005554D7" w:rsidRDefault="005554D7" w:rsidP="005554D7">
      <w:pPr>
        <w:pBdr>
          <w:bottom w:val="single" w:sz="12" w:space="3" w:color="auto"/>
        </w:pBdr>
        <w:spacing w:after="0" w:line="240" w:lineRule="auto"/>
        <w:rPr>
          <w:rFonts w:ascii="Arial" w:hAnsi="Arial" w:cs="Arial"/>
          <w:sz w:val="20"/>
          <w:szCs w:val="20"/>
        </w:rPr>
      </w:pPr>
      <w:r w:rsidRPr="005554D7">
        <w:rPr>
          <w:rFonts w:ascii="Arial" w:hAnsi="Arial" w:cs="Arial"/>
          <w:sz w:val="20"/>
          <w:szCs w:val="20"/>
        </w:rPr>
        <w:t>If M= 0 then 0 effort for UAT</w:t>
      </w:r>
    </w:p>
    <w:p w14:paraId="2A6CFBB7" w14:textId="77777777" w:rsidR="005554D7" w:rsidRPr="005554D7" w:rsidRDefault="005554D7" w:rsidP="005554D7">
      <w:pPr>
        <w:pBdr>
          <w:bottom w:val="single" w:sz="12" w:space="3" w:color="auto"/>
        </w:pBdr>
        <w:spacing w:after="0" w:line="240" w:lineRule="auto"/>
        <w:rPr>
          <w:rFonts w:ascii="Arial" w:hAnsi="Arial" w:cs="Arial"/>
          <w:sz w:val="20"/>
          <w:szCs w:val="20"/>
        </w:rPr>
      </w:pPr>
    </w:p>
    <w:p w14:paraId="320163B6" w14:textId="77777777" w:rsidR="005554D7" w:rsidRPr="005554D7" w:rsidRDefault="005554D7" w:rsidP="005554D7">
      <w:pPr>
        <w:pBdr>
          <w:bottom w:val="single" w:sz="12" w:space="3" w:color="auto"/>
        </w:pBdr>
        <w:spacing w:after="0" w:line="240" w:lineRule="auto"/>
        <w:rPr>
          <w:rFonts w:ascii="Arial" w:hAnsi="Arial" w:cs="Arial"/>
          <w:sz w:val="20"/>
          <w:szCs w:val="20"/>
        </w:rPr>
      </w:pPr>
    </w:p>
    <w:p w14:paraId="7A5B1AD9" w14:textId="77777777" w:rsidR="005554D7" w:rsidRPr="005554D7" w:rsidRDefault="005554D7" w:rsidP="005554D7">
      <w:pPr>
        <w:spacing w:after="0" w:line="240" w:lineRule="auto"/>
        <w:rPr>
          <w:rFonts w:ascii="Arial" w:hAnsi="Arial" w:cs="Arial"/>
          <w:sz w:val="20"/>
          <w:szCs w:val="20"/>
        </w:rPr>
      </w:pPr>
    </w:p>
    <w:p w14:paraId="1421FFF4" w14:textId="77777777" w:rsidR="005554D7" w:rsidRPr="005554D7" w:rsidRDefault="005554D7" w:rsidP="005554D7">
      <w:pPr>
        <w:spacing w:after="0" w:line="240" w:lineRule="auto"/>
        <w:rPr>
          <w:rFonts w:ascii="Arial" w:hAnsi="Arial" w:cs="Arial"/>
          <w:b/>
          <w:bCs/>
          <w:sz w:val="20"/>
          <w:szCs w:val="20"/>
        </w:rPr>
      </w:pPr>
    </w:p>
    <w:p w14:paraId="7764F6B3" w14:textId="77777777" w:rsidR="005554D7" w:rsidRPr="005554D7" w:rsidRDefault="005554D7" w:rsidP="005554D7">
      <w:pPr>
        <w:spacing w:after="0" w:line="240" w:lineRule="auto"/>
        <w:rPr>
          <w:rFonts w:ascii="Arial" w:hAnsi="Arial" w:cs="Arial"/>
          <w:b/>
          <w:bCs/>
          <w:u w:val="single"/>
        </w:rPr>
      </w:pPr>
      <w:r w:rsidRPr="005554D7">
        <w:rPr>
          <w:rFonts w:ascii="Arial" w:hAnsi="Arial" w:cs="Arial"/>
          <w:b/>
          <w:bCs/>
          <w:u w:val="single"/>
        </w:rPr>
        <w:t>Scenario 2</w:t>
      </w:r>
    </w:p>
    <w:p w14:paraId="775920AB" w14:textId="77777777" w:rsidR="005554D7" w:rsidRPr="005554D7" w:rsidRDefault="005554D7" w:rsidP="005554D7">
      <w:pPr>
        <w:spacing w:after="0" w:line="240" w:lineRule="auto"/>
        <w:rPr>
          <w:rFonts w:ascii="Arial" w:hAnsi="Arial" w:cs="Arial"/>
          <w:b/>
          <w:bCs/>
        </w:rPr>
      </w:pPr>
    </w:p>
    <w:p w14:paraId="314732D6" w14:textId="77777777" w:rsidR="005554D7" w:rsidRPr="005554D7" w:rsidRDefault="005554D7" w:rsidP="005554D7">
      <w:pPr>
        <w:spacing w:after="0" w:line="240" w:lineRule="auto"/>
        <w:rPr>
          <w:rFonts w:ascii="Arial" w:hAnsi="Arial" w:cs="Arial"/>
          <w:b/>
          <w:bCs/>
        </w:rPr>
      </w:pPr>
      <w:r w:rsidRPr="005554D7">
        <w:rPr>
          <w:rFonts w:ascii="Arial" w:hAnsi="Arial" w:cs="Arial"/>
          <w:b/>
          <w:bCs/>
        </w:rPr>
        <w:t xml:space="preserve">Studies where partial information are available in PRISM </w:t>
      </w:r>
      <w:proofErr w:type="gramStart"/>
      <w:r w:rsidRPr="005554D7">
        <w:rPr>
          <w:rFonts w:ascii="Arial" w:hAnsi="Arial" w:cs="Arial"/>
          <w:b/>
          <w:bCs/>
        </w:rPr>
        <w:t>( CDMS</w:t>
      </w:r>
      <w:proofErr w:type="gramEnd"/>
      <w:r w:rsidRPr="005554D7">
        <w:rPr>
          <w:rFonts w:ascii="Arial" w:hAnsi="Arial" w:cs="Arial"/>
          <w:b/>
          <w:bCs/>
        </w:rPr>
        <w:t xml:space="preserve"> tracker not updated, only no: of unique CRFs and No: of edit checks are available in PRISM) </w:t>
      </w:r>
    </w:p>
    <w:p w14:paraId="1376192E" w14:textId="77777777" w:rsidR="005554D7" w:rsidRPr="005554D7" w:rsidRDefault="005554D7" w:rsidP="005554D7">
      <w:pPr>
        <w:spacing w:after="0" w:line="240" w:lineRule="auto"/>
        <w:rPr>
          <w:rFonts w:ascii="Arial" w:hAnsi="Arial" w:cs="Arial"/>
          <w:b/>
          <w:bCs/>
          <w:sz w:val="20"/>
          <w:szCs w:val="20"/>
        </w:rPr>
      </w:pPr>
    </w:p>
    <w:p w14:paraId="34B0C098" w14:textId="77777777" w:rsidR="005554D7" w:rsidRPr="005554D7" w:rsidRDefault="005554D7" w:rsidP="005554D7">
      <w:pPr>
        <w:spacing w:after="0" w:line="240" w:lineRule="auto"/>
        <w:rPr>
          <w:rFonts w:ascii="Arial" w:hAnsi="Arial" w:cs="Arial"/>
          <w:sz w:val="20"/>
          <w:szCs w:val="20"/>
        </w:rPr>
      </w:pPr>
      <w:r w:rsidRPr="005554D7">
        <w:rPr>
          <w:rFonts w:ascii="Arial" w:hAnsi="Arial" w:cs="Arial"/>
          <w:sz w:val="20"/>
          <w:szCs w:val="20"/>
        </w:rPr>
        <w:t>For study set-up (</w:t>
      </w:r>
      <w:r w:rsidRPr="005554D7">
        <w:rPr>
          <w:rFonts w:ascii="Arial" w:hAnsi="Arial" w:cs="Arial"/>
          <w:sz w:val="20"/>
          <w:szCs w:val="20"/>
          <w:u w:val="single"/>
        </w:rPr>
        <w:t>from start date* to planned go-live date</w:t>
      </w:r>
      <w:r w:rsidRPr="005554D7">
        <w:rPr>
          <w:rFonts w:ascii="Arial" w:hAnsi="Arial" w:cs="Arial"/>
          <w:sz w:val="20"/>
          <w:szCs w:val="20"/>
        </w:rPr>
        <w:t>)</w:t>
      </w:r>
    </w:p>
    <w:p w14:paraId="7BD95A9C" w14:textId="77777777" w:rsidR="005554D7" w:rsidRPr="005554D7" w:rsidRDefault="005554D7" w:rsidP="005554D7">
      <w:pPr>
        <w:spacing w:after="0" w:line="240" w:lineRule="auto"/>
        <w:rPr>
          <w:rFonts w:ascii="Arial" w:hAnsi="Arial" w:cs="Arial"/>
          <w:b/>
          <w:bCs/>
          <w:sz w:val="20"/>
          <w:szCs w:val="20"/>
        </w:rPr>
      </w:pPr>
    </w:p>
    <w:p w14:paraId="5C76193E" w14:textId="77777777" w:rsidR="005554D7" w:rsidRPr="005554D7" w:rsidRDefault="005554D7" w:rsidP="005554D7">
      <w:pPr>
        <w:spacing w:after="0" w:line="240" w:lineRule="auto"/>
        <w:rPr>
          <w:rFonts w:ascii="Arial" w:hAnsi="Arial" w:cs="Arial"/>
          <w:b/>
          <w:bCs/>
          <w:sz w:val="20"/>
          <w:szCs w:val="20"/>
        </w:rPr>
      </w:pPr>
    </w:p>
    <w:p w14:paraId="39B3420E" w14:textId="77777777" w:rsidR="005554D7" w:rsidRPr="005554D7" w:rsidRDefault="005554D7" w:rsidP="005554D7">
      <w:pPr>
        <w:spacing w:after="0" w:line="240" w:lineRule="auto"/>
        <w:rPr>
          <w:rFonts w:ascii="Arial" w:hAnsi="Arial" w:cs="Arial"/>
          <w:sz w:val="20"/>
          <w:szCs w:val="20"/>
        </w:rPr>
      </w:pPr>
      <w:r w:rsidRPr="005554D7">
        <w:rPr>
          <w:rFonts w:ascii="Arial" w:hAnsi="Arial" w:cs="Arial"/>
          <w:sz w:val="20"/>
          <w:szCs w:val="20"/>
        </w:rPr>
        <w:t xml:space="preserve">Start date = protocol approval planned date (Timelines tab) + 4 business days and </w:t>
      </w:r>
    </w:p>
    <w:p w14:paraId="2CF9E775" w14:textId="77777777" w:rsidR="005554D7" w:rsidRPr="005554D7" w:rsidRDefault="005554D7" w:rsidP="005554D7">
      <w:pPr>
        <w:spacing w:after="0" w:line="240" w:lineRule="auto"/>
        <w:rPr>
          <w:rFonts w:ascii="Arial" w:hAnsi="Arial" w:cs="Arial"/>
          <w:sz w:val="20"/>
          <w:szCs w:val="20"/>
        </w:rPr>
      </w:pPr>
      <w:proofErr w:type="gramStart"/>
      <w:r w:rsidRPr="005554D7">
        <w:rPr>
          <w:rFonts w:ascii="Arial" w:hAnsi="Arial" w:cs="Arial"/>
          <w:sz w:val="20"/>
          <w:szCs w:val="20"/>
        </w:rPr>
        <w:t>planned</w:t>
      </w:r>
      <w:proofErr w:type="gramEnd"/>
      <w:r w:rsidRPr="005554D7">
        <w:rPr>
          <w:rFonts w:ascii="Arial" w:hAnsi="Arial" w:cs="Arial"/>
          <w:sz w:val="20"/>
          <w:szCs w:val="20"/>
        </w:rPr>
        <w:t xml:space="preserve"> go-live date = start date + 60 business days</w:t>
      </w:r>
    </w:p>
    <w:p w14:paraId="0A313B37" w14:textId="77777777" w:rsidR="005554D7" w:rsidRPr="005554D7" w:rsidRDefault="005554D7" w:rsidP="005554D7">
      <w:pPr>
        <w:spacing w:after="0" w:line="240" w:lineRule="auto"/>
        <w:rPr>
          <w:rFonts w:ascii="Arial" w:hAnsi="Arial" w:cs="Arial"/>
          <w:sz w:val="20"/>
          <w:szCs w:val="20"/>
        </w:rPr>
      </w:pPr>
    </w:p>
    <w:p w14:paraId="1DB959F1" w14:textId="77777777" w:rsidR="005554D7" w:rsidRPr="005554D7" w:rsidRDefault="005554D7" w:rsidP="005554D7">
      <w:pPr>
        <w:spacing w:after="0" w:line="240" w:lineRule="auto"/>
        <w:rPr>
          <w:rFonts w:ascii="Arial" w:hAnsi="Arial" w:cs="Arial"/>
          <w:sz w:val="20"/>
          <w:szCs w:val="20"/>
        </w:rPr>
      </w:pPr>
    </w:p>
    <w:p w14:paraId="6ABC256D" w14:textId="77777777" w:rsidR="005554D7" w:rsidRPr="005554D7" w:rsidRDefault="005554D7" w:rsidP="005554D7">
      <w:pPr>
        <w:spacing w:after="0" w:line="240" w:lineRule="auto"/>
        <w:rPr>
          <w:rFonts w:ascii="Arial" w:hAnsi="Arial" w:cs="Arial"/>
          <w:sz w:val="20"/>
          <w:szCs w:val="20"/>
        </w:rPr>
      </w:pPr>
      <w:r w:rsidRPr="005554D7">
        <w:rPr>
          <w:rFonts w:ascii="Arial" w:hAnsi="Arial" w:cs="Arial"/>
          <w:sz w:val="20"/>
          <w:szCs w:val="20"/>
        </w:rPr>
        <w:t xml:space="preserve"> CDMS Lead effort = 1.5 hour/day</w:t>
      </w:r>
    </w:p>
    <w:p w14:paraId="4EF4AD40" w14:textId="77777777" w:rsidR="005554D7" w:rsidRPr="005554D7" w:rsidRDefault="005554D7" w:rsidP="005554D7">
      <w:pPr>
        <w:spacing w:after="0" w:line="240" w:lineRule="auto"/>
        <w:rPr>
          <w:rFonts w:ascii="Arial" w:hAnsi="Arial" w:cs="Arial"/>
          <w:b/>
          <w:bCs/>
          <w:sz w:val="20"/>
          <w:szCs w:val="20"/>
        </w:rPr>
      </w:pPr>
    </w:p>
    <w:p w14:paraId="1BA7443F" w14:textId="77777777" w:rsidR="005554D7" w:rsidRPr="005554D7" w:rsidRDefault="005554D7" w:rsidP="005554D7">
      <w:pPr>
        <w:spacing w:after="0" w:line="240" w:lineRule="auto"/>
        <w:rPr>
          <w:rFonts w:ascii="Arial" w:hAnsi="Arial" w:cs="Arial"/>
          <w:sz w:val="20"/>
          <w:szCs w:val="20"/>
        </w:rPr>
      </w:pPr>
      <w:r w:rsidRPr="005554D7">
        <w:rPr>
          <w:rFonts w:ascii="Arial" w:hAnsi="Arial" w:cs="Arial"/>
          <w:sz w:val="20"/>
          <w:szCs w:val="20"/>
        </w:rPr>
        <w:t xml:space="preserve"> CDMS Programmer effort </w:t>
      </w:r>
    </w:p>
    <w:p w14:paraId="7AF1F01D" w14:textId="77777777" w:rsidR="005554D7" w:rsidRPr="005554D7" w:rsidRDefault="005554D7" w:rsidP="005554D7">
      <w:pPr>
        <w:spacing w:after="0" w:line="240" w:lineRule="auto"/>
        <w:rPr>
          <w:rFonts w:ascii="Arial" w:hAnsi="Arial" w:cs="Arial"/>
          <w:sz w:val="20"/>
          <w:szCs w:val="20"/>
        </w:rPr>
      </w:pPr>
    </w:p>
    <w:p w14:paraId="2E957076" w14:textId="77777777" w:rsidR="005554D7" w:rsidRPr="005554D7" w:rsidRDefault="005554D7" w:rsidP="005554D7">
      <w:pPr>
        <w:spacing w:after="0" w:line="240" w:lineRule="auto"/>
        <w:rPr>
          <w:rFonts w:ascii="Arial" w:hAnsi="Arial" w:cs="Arial"/>
          <w:sz w:val="20"/>
          <w:szCs w:val="20"/>
        </w:rPr>
      </w:pPr>
      <w:r w:rsidRPr="005554D7">
        <w:rPr>
          <w:rFonts w:ascii="Arial" w:hAnsi="Arial" w:cs="Arial"/>
          <w:sz w:val="20"/>
          <w:szCs w:val="20"/>
        </w:rPr>
        <w:t xml:space="preserve"> Get Actual Number of Unique CRFs from CDMS page = N </w:t>
      </w:r>
      <w:ins w:id="145" w:author="shanmugamm" w:date="2017-10-30T16:02:00Z">
        <w:r w:rsidRPr="005554D7">
          <w:rPr>
            <w:rFonts w:ascii="Arial" w:hAnsi="Arial" w:cs="Arial"/>
            <w:sz w:val="20"/>
            <w:szCs w:val="20"/>
          </w:rPr>
          <w:t xml:space="preserve">or from </w:t>
        </w:r>
      </w:ins>
      <w:ins w:id="146" w:author="shanmugamm" w:date="2017-10-30T16:03:00Z">
        <w:r w:rsidRPr="005554D7">
          <w:rPr>
            <w:rFonts w:ascii="Arial" w:hAnsi="Arial" w:cs="Arial"/>
            <w:sz w:val="20"/>
            <w:szCs w:val="20"/>
          </w:rPr>
          <w:t xml:space="preserve">Description -&gt; Assumptions </w:t>
        </w:r>
        <w:proofErr w:type="gramStart"/>
        <w:r w:rsidRPr="005554D7">
          <w:rPr>
            <w:rFonts w:ascii="Arial" w:hAnsi="Arial" w:cs="Arial"/>
            <w:sz w:val="20"/>
            <w:szCs w:val="20"/>
          </w:rPr>
          <w:t>( Total</w:t>
        </w:r>
        <w:proofErr w:type="gramEnd"/>
        <w:r w:rsidRPr="005554D7">
          <w:rPr>
            <w:rFonts w:ascii="Arial" w:hAnsi="Arial" w:cs="Arial"/>
            <w:sz w:val="20"/>
            <w:szCs w:val="20"/>
          </w:rPr>
          <w:t xml:space="preserve"> </w:t>
        </w:r>
      </w:ins>
      <w:r w:rsidRPr="005554D7">
        <w:rPr>
          <w:rFonts w:ascii="Arial" w:hAnsi="Arial" w:cs="Arial"/>
          <w:sz w:val="20"/>
          <w:szCs w:val="20"/>
        </w:rPr>
        <w:t xml:space="preserve"> </w:t>
      </w:r>
      <w:ins w:id="147" w:author="shanmugamm" w:date="2017-10-30T16:03:00Z">
        <w:r w:rsidRPr="005554D7">
          <w:rPr>
            <w:rFonts w:ascii="Arial" w:hAnsi="Arial" w:cs="Arial"/>
            <w:sz w:val="20"/>
            <w:szCs w:val="20"/>
          </w:rPr>
          <w:t xml:space="preserve">Unique Forms) </w:t>
        </w:r>
      </w:ins>
    </w:p>
    <w:p w14:paraId="3608364F" w14:textId="77777777" w:rsidR="005554D7" w:rsidRPr="005554D7" w:rsidRDefault="005554D7" w:rsidP="005554D7">
      <w:pPr>
        <w:spacing w:after="0" w:line="240" w:lineRule="auto"/>
        <w:rPr>
          <w:rFonts w:ascii="Arial" w:hAnsi="Arial" w:cs="Arial"/>
          <w:sz w:val="20"/>
          <w:szCs w:val="20"/>
        </w:rPr>
      </w:pPr>
    </w:p>
    <w:p w14:paraId="74184D90" w14:textId="77777777" w:rsidR="005554D7" w:rsidRPr="005554D7" w:rsidRDefault="005554D7" w:rsidP="005554D7">
      <w:pPr>
        <w:spacing w:after="0" w:line="240" w:lineRule="auto"/>
        <w:rPr>
          <w:rFonts w:ascii="Arial" w:hAnsi="Arial" w:cs="Arial"/>
          <w:sz w:val="20"/>
          <w:szCs w:val="20"/>
        </w:rPr>
      </w:pPr>
      <w:r w:rsidRPr="005554D7">
        <w:rPr>
          <w:rFonts w:ascii="Arial" w:hAnsi="Arial" w:cs="Arial"/>
          <w:sz w:val="20"/>
          <w:szCs w:val="20"/>
        </w:rPr>
        <w:t>N*3 hours)/Number of days (From Database Build Start Date and Planned Completion Date)</w:t>
      </w:r>
    </w:p>
    <w:p w14:paraId="6364777C" w14:textId="77777777" w:rsidR="005554D7" w:rsidRPr="005554D7" w:rsidRDefault="005554D7" w:rsidP="005554D7">
      <w:pPr>
        <w:spacing w:after="0" w:line="240" w:lineRule="auto"/>
        <w:rPr>
          <w:rFonts w:ascii="Arial" w:hAnsi="Arial" w:cs="Arial"/>
          <w:b/>
          <w:bCs/>
          <w:sz w:val="20"/>
          <w:szCs w:val="20"/>
        </w:rPr>
      </w:pPr>
    </w:p>
    <w:p w14:paraId="2048B8B9" w14:textId="77777777" w:rsidR="005554D7" w:rsidRPr="005554D7" w:rsidRDefault="005554D7" w:rsidP="005554D7">
      <w:pPr>
        <w:spacing w:after="0" w:line="240" w:lineRule="auto"/>
        <w:rPr>
          <w:rFonts w:ascii="Arial" w:hAnsi="Arial" w:cs="Arial"/>
          <w:sz w:val="20"/>
          <w:szCs w:val="20"/>
        </w:rPr>
      </w:pPr>
      <w:r w:rsidRPr="005554D7">
        <w:rPr>
          <w:rFonts w:ascii="Arial" w:hAnsi="Arial" w:cs="Arial"/>
          <w:sz w:val="20"/>
          <w:szCs w:val="20"/>
        </w:rPr>
        <w:t>Start date = protocol approval planned date (Timelines tab) + 4 business days</w:t>
      </w:r>
    </w:p>
    <w:p w14:paraId="20E36188" w14:textId="77777777" w:rsidR="005554D7" w:rsidRPr="005554D7" w:rsidRDefault="005554D7" w:rsidP="005554D7">
      <w:pPr>
        <w:spacing w:after="0" w:line="240" w:lineRule="auto"/>
        <w:rPr>
          <w:rFonts w:ascii="Arial" w:hAnsi="Arial" w:cs="Arial"/>
          <w:sz w:val="20"/>
          <w:szCs w:val="20"/>
        </w:rPr>
      </w:pPr>
      <w:r w:rsidRPr="005554D7">
        <w:rPr>
          <w:rFonts w:ascii="Arial" w:hAnsi="Arial" w:cs="Arial"/>
          <w:sz w:val="20"/>
          <w:szCs w:val="20"/>
        </w:rPr>
        <w:t>Planned Completion Date = start date + 6 days</w:t>
      </w:r>
    </w:p>
    <w:p w14:paraId="4E216D74" w14:textId="77777777" w:rsidR="005554D7" w:rsidRPr="005554D7" w:rsidRDefault="005554D7" w:rsidP="005554D7">
      <w:pPr>
        <w:spacing w:after="0" w:line="240" w:lineRule="auto"/>
        <w:rPr>
          <w:rFonts w:ascii="Arial" w:hAnsi="Arial" w:cs="Arial"/>
          <w:sz w:val="20"/>
          <w:szCs w:val="20"/>
        </w:rPr>
      </w:pPr>
    </w:p>
    <w:p w14:paraId="7370ED2E" w14:textId="77777777" w:rsidR="005554D7" w:rsidRPr="005554D7" w:rsidRDefault="005554D7" w:rsidP="005554D7">
      <w:pPr>
        <w:spacing w:after="0" w:line="240" w:lineRule="auto"/>
        <w:rPr>
          <w:rFonts w:ascii="Arial" w:hAnsi="Arial" w:cs="Arial"/>
          <w:b/>
          <w:bCs/>
          <w:sz w:val="20"/>
          <w:szCs w:val="20"/>
        </w:rPr>
      </w:pPr>
    </w:p>
    <w:p w14:paraId="4E47E915" w14:textId="77777777" w:rsidR="005554D7" w:rsidRPr="005554D7" w:rsidRDefault="005554D7" w:rsidP="005554D7">
      <w:pPr>
        <w:spacing w:after="0" w:line="240" w:lineRule="auto"/>
        <w:rPr>
          <w:rFonts w:ascii="Arial" w:hAnsi="Arial" w:cs="Arial"/>
          <w:sz w:val="20"/>
          <w:szCs w:val="20"/>
        </w:rPr>
      </w:pPr>
      <w:r w:rsidRPr="005554D7">
        <w:rPr>
          <w:rFonts w:ascii="Arial" w:hAnsi="Arial" w:cs="Arial"/>
          <w:sz w:val="20"/>
          <w:szCs w:val="20"/>
        </w:rPr>
        <w:t>Get Number of edit checks from CDMS Tracker = M</w:t>
      </w:r>
      <w:ins w:id="148" w:author="shanmugamm" w:date="2017-11-01T13:54:00Z">
        <w:r w:rsidRPr="005554D7">
          <w:rPr>
            <w:rFonts w:ascii="Arial" w:hAnsi="Arial" w:cs="Arial"/>
            <w:sz w:val="20"/>
            <w:szCs w:val="20"/>
          </w:rPr>
          <w:t xml:space="preserve"> or from Description -&gt; Assumptions </w:t>
        </w:r>
        <w:proofErr w:type="gramStart"/>
        <w:r w:rsidRPr="005554D7">
          <w:rPr>
            <w:rFonts w:ascii="Arial" w:hAnsi="Arial" w:cs="Arial"/>
            <w:sz w:val="20"/>
            <w:szCs w:val="20"/>
          </w:rPr>
          <w:t>( Total</w:t>
        </w:r>
        <w:proofErr w:type="gramEnd"/>
        <w:r w:rsidRPr="005554D7">
          <w:rPr>
            <w:rFonts w:ascii="Arial" w:hAnsi="Arial" w:cs="Arial"/>
            <w:sz w:val="20"/>
            <w:szCs w:val="20"/>
          </w:rPr>
          <w:t xml:space="preserve"> Unique Forms)</w:t>
        </w:r>
      </w:ins>
    </w:p>
    <w:p w14:paraId="37C5AFB5" w14:textId="77777777" w:rsidR="005554D7" w:rsidRPr="005554D7" w:rsidRDefault="005554D7" w:rsidP="005554D7">
      <w:pPr>
        <w:spacing w:after="0" w:line="240" w:lineRule="auto"/>
        <w:rPr>
          <w:rFonts w:ascii="Arial" w:hAnsi="Arial" w:cs="Arial"/>
          <w:sz w:val="20"/>
          <w:szCs w:val="20"/>
        </w:rPr>
      </w:pPr>
    </w:p>
    <w:p w14:paraId="35F28DDE" w14:textId="77777777" w:rsidR="005554D7" w:rsidRPr="005554D7" w:rsidRDefault="005554D7" w:rsidP="005554D7">
      <w:pPr>
        <w:spacing w:after="0" w:line="240" w:lineRule="auto"/>
        <w:rPr>
          <w:rFonts w:ascii="Arial" w:hAnsi="Arial" w:cs="Arial"/>
          <w:sz w:val="20"/>
          <w:szCs w:val="20"/>
        </w:rPr>
      </w:pPr>
      <w:r w:rsidRPr="005554D7">
        <w:rPr>
          <w:rFonts w:ascii="Arial" w:hAnsi="Arial" w:cs="Arial"/>
          <w:sz w:val="20"/>
          <w:szCs w:val="20"/>
        </w:rPr>
        <w:t xml:space="preserve">(M*3.5 minutes)/ Duration of DVS review task (from DVS Review Start Date and </w:t>
      </w:r>
    </w:p>
    <w:p w14:paraId="353952B1" w14:textId="77777777" w:rsidR="005554D7" w:rsidRPr="005554D7" w:rsidRDefault="005554D7" w:rsidP="005554D7">
      <w:pPr>
        <w:spacing w:after="0" w:line="240" w:lineRule="auto"/>
        <w:rPr>
          <w:rFonts w:ascii="Arial" w:hAnsi="Arial" w:cs="Arial"/>
          <w:b/>
          <w:bCs/>
          <w:sz w:val="20"/>
          <w:szCs w:val="20"/>
        </w:rPr>
      </w:pPr>
      <w:r w:rsidRPr="005554D7">
        <w:rPr>
          <w:rFonts w:ascii="Arial" w:hAnsi="Arial" w:cs="Arial"/>
          <w:sz w:val="20"/>
          <w:szCs w:val="20"/>
        </w:rPr>
        <w:t>DVS Review Planned Completion Date)</w:t>
      </w:r>
    </w:p>
    <w:p w14:paraId="7326305B" w14:textId="77777777" w:rsidR="005554D7" w:rsidRPr="005554D7" w:rsidRDefault="005554D7" w:rsidP="005554D7">
      <w:pPr>
        <w:spacing w:after="0" w:line="240" w:lineRule="auto"/>
        <w:rPr>
          <w:rFonts w:ascii="Arial" w:hAnsi="Arial" w:cs="Arial"/>
          <w:b/>
          <w:bCs/>
          <w:sz w:val="20"/>
          <w:szCs w:val="20"/>
        </w:rPr>
      </w:pPr>
    </w:p>
    <w:p w14:paraId="1B1A0E05" w14:textId="77777777" w:rsidR="005554D7" w:rsidRPr="005554D7" w:rsidRDefault="005554D7" w:rsidP="005554D7">
      <w:pPr>
        <w:spacing w:after="0" w:line="240" w:lineRule="auto"/>
        <w:rPr>
          <w:rFonts w:ascii="Arial" w:hAnsi="Arial" w:cs="Arial"/>
          <w:sz w:val="20"/>
          <w:szCs w:val="20"/>
        </w:rPr>
      </w:pPr>
      <w:proofErr w:type="gramStart"/>
      <w:r w:rsidRPr="005554D7">
        <w:rPr>
          <w:rFonts w:ascii="Arial" w:hAnsi="Arial" w:cs="Arial"/>
          <w:sz w:val="20"/>
          <w:szCs w:val="20"/>
        </w:rPr>
        <w:t>start</w:t>
      </w:r>
      <w:proofErr w:type="gramEnd"/>
      <w:r w:rsidRPr="005554D7">
        <w:rPr>
          <w:rFonts w:ascii="Arial" w:hAnsi="Arial" w:cs="Arial"/>
          <w:sz w:val="20"/>
          <w:szCs w:val="20"/>
        </w:rPr>
        <w:t xml:space="preserve"> date = protocol approval planned date (Timelines tab) + 23 business days</w:t>
      </w:r>
    </w:p>
    <w:p w14:paraId="51988C24" w14:textId="77777777" w:rsidR="005554D7" w:rsidRPr="005554D7" w:rsidRDefault="005554D7" w:rsidP="005554D7">
      <w:pPr>
        <w:spacing w:after="0" w:line="240" w:lineRule="auto"/>
        <w:rPr>
          <w:rFonts w:ascii="Arial" w:hAnsi="Arial" w:cs="Arial"/>
          <w:sz w:val="20"/>
          <w:szCs w:val="20"/>
        </w:rPr>
      </w:pPr>
      <w:r w:rsidRPr="005554D7">
        <w:rPr>
          <w:rFonts w:ascii="Arial" w:hAnsi="Arial" w:cs="Arial"/>
          <w:sz w:val="20"/>
          <w:szCs w:val="20"/>
        </w:rPr>
        <w:t>Planned Completion Date = start date + 3 days</w:t>
      </w:r>
    </w:p>
    <w:p w14:paraId="64450F00" w14:textId="77777777" w:rsidR="005554D7" w:rsidRPr="005554D7" w:rsidRDefault="005554D7" w:rsidP="005554D7">
      <w:pPr>
        <w:spacing w:after="0" w:line="240" w:lineRule="auto"/>
        <w:rPr>
          <w:rFonts w:ascii="Arial" w:hAnsi="Arial" w:cs="Arial"/>
          <w:b/>
          <w:bCs/>
          <w:sz w:val="20"/>
          <w:szCs w:val="20"/>
        </w:rPr>
      </w:pPr>
    </w:p>
    <w:p w14:paraId="485D6F9B" w14:textId="77777777" w:rsidR="005554D7" w:rsidRPr="005554D7" w:rsidRDefault="005554D7" w:rsidP="005554D7">
      <w:pPr>
        <w:spacing w:after="0" w:line="240" w:lineRule="auto"/>
        <w:rPr>
          <w:rFonts w:ascii="Arial" w:hAnsi="Arial" w:cs="Arial"/>
          <w:sz w:val="20"/>
          <w:szCs w:val="20"/>
        </w:rPr>
      </w:pPr>
      <w:r w:rsidRPr="005554D7">
        <w:rPr>
          <w:rFonts w:ascii="Arial" w:hAnsi="Arial" w:cs="Arial"/>
          <w:sz w:val="20"/>
          <w:szCs w:val="20"/>
        </w:rPr>
        <w:t>(M*16 minutes)/Duration of “Round 1 Edit Check Programming”</w:t>
      </w:r>
    </w:p>
    <w:p w14:paraId="438F69C5" w14:textId="77777777" w:rsidR="005554D7" w:rsidRPr="005554D7" w:rsidRDefault="005554D7" w:rsidP="005554D7">
      <w:pPr>
        <w:spacing w:after="0" w:line="240" w:lineRule="auto"/>
        <w:rPr>
          <w:rFonts w:ascii="Arial" w:hAnsi="Arial" w:cs="Arial"/>
          <w:sz w:val="20"/>
          <w:szCs w:val="20"/>
        </w:rPr>
      </w:pPr>
      <w:r w:rsidRPr="005554D7">
        <w:rPr>
          <w:rFonts w:ascii="Arial" w:hAnsi="Arial" w:cs="Arial"/>
          <w:sz w:val="20"/>
          <w:szCs w:val="20"/>
        </w:rPr>
        <w:tab/>
      </w:r>
      <w:r w:rsidRPr="005554D7">
        <w:rPr>
          <w:rFonts w:ascii="Arial" w:hAnsi="Arial" w:cs="Arial"/>
          <w:sz w:val="20"/>
          <w:szCs w:val="20"/>
        </w:rPr>
        <w:tab/>
      </w:r>
      <w:r w:rsidRPr="005554D7">
        <w:rPr>
          <w:rFonts w:ascii="Arial" w:hAnsi="Arial" w:cs="Arial"/>
          <w:sz w:val="20"/>
          <w:szCs w:val="20"/>
        </w:rPr>
        <w:tab/>
      </w:r>
      <w:r w:rsidRPr="005554D7">
        <w:rPr>
          <w:rFonts w:ascii="Arial" w:hAnsi="Arial" w:cs="Arial"/>
          <w:sz w:val="20"/>
          <w:szCs w:val="20"/>
        </w:rPr>
        <w:tab/>
      </w:r>
      <w:r w:rsidRPr="005554D7">
        <w:rPr>
          <w:rFonts w:ascii="Arial" w:hAnsi="Arial" w:cs="Arial"/>
          <w:sz w:val="20"/>
          <w:szCs w:val="20"/>
        </w:rPr>
        <w:tab/>
      </w:r>
    </w:p>
    <w:p w14:paraId="6FD989F3" w14:textId="77777777" w:rsidR="005554D7" w:rsidRPr="005554D7" w:rsidRDefault="005554D7" w:rsidP="005554D7">
      <w:pPr>
        <w:spacing w:after="0" w:line="240" w:lineRule="auto"/>
        <w:rPr>
          <w:rFonts w:ascii="Arial" w:hAnsi="Arial" w:cs="Arial"/>
          <w:sz w:val="20"/>
          <w:szCs w:val="20"/>
        </w:rPr>
      </w:pPr>
      <w:proofErr w:type="gramStart"/>
      <w:r w:rsidRPr="005554D7">
        <w:rPr>
          <w:rFonts w:ascii="Arial" w:hAnsi="Arial" w:cs="Arial"/>
          <w:sz w:val="20"/>
          <w:szCs w:val="20"/>
        </w:rPr>
        <w:t>start</w:t>
      </w:r>
      <w:proofErr w:type="gramEnd"/>
      <w:r w:rsidRPr="005554D7">
        <w:rPr>
          <w:rFonts w:ascii="Arial" w:hAnsi="Arial" w:cs="Arial"/>
          <w:sz w:val="20"/>
          <w:szCs w:val="20"/>
        </w:rPr>
        <w:t xml:space="preserve"> date = protocol approval planned date (Timelines tab) + 29 business days</w:t>
      </w:r>
    </w:p>
    <w:p w14:paraId="078E11E3" w14:textId="77777777" w:rsidR="005554D7" w:rsidRPr="005554D7" w:rsidRDefault="005554D7" w:rsidP="005554D7">
      <w:pPr>
        <w:spacing w:after="0" w:line="240" w:lineRule="auto"/>
        <w:rPr>
          <w:rFonts w:ascii="Arial" w:hAnsi="Arial" w:cs="Arial"/>
          <w:sz w:val="20"/>
          <w:szCs w:val="20"/>
        </w:rPr>
      </w:pPr>
      <w:r w:rsidRPr="005554D7">
        <w:rPr>
          <w:rFonts w:ascii="Arial" w:hAnsi="Arial" w:cs="Arial"/>
          <w:sz w:val="20"/>
          <w:szCs w:val="20"/>
        </w:rPr>
        <w:t>Planned Completion Date = start date + 6 days</w:t>
      </w:r>
    </w:p>
    <w:p w14:paraId="7050E670" w14:textId="77777777" w:rsidR="005554D7" w:rsidRPr="005554D7" w:rsidRDefault="005554D7" w:rsidP="005554D7">
      <w:pPr>
        <w:spacing w:after="0" w:line="240" w:lineRule="auto"/>
        <w:rPr>
          <w:rFonts w:ascii="Arial" w:hAnsi="Arial" w:cs="Arial"/>
          <w:sz w:val="20"/>
          <w:szCs w:val="20"/>
        </w:rPr>
      </w:pPr>
    </w:p>
    <w:p w14:paraId="6AA540A2" w14:textId="77777777" w:rsidR="005554D7" w:rsidRPr="005554D7" w:rsidRDefault="005554D7" w:rsidP="005554D7">
      <w:pPr>
        <w:spacing w:after="0" w:line="240" w:lineRule="auto"/>
        <w:rPr>
          <w:rFonts w:ascii="Arial" w:hAnsi="Arial" w:cs="Arial"/>
          <w:sz w:val="20"/>
          <w:szCs w:val="20"/>
        </w:rPr>
      </w:pPr>
      <w:r w:rsidRPr="005554D7">
        <w:rPr>
          <w:rFonts w:ascii="Arial" w:hAnsi="Arial" w:cs="Arial"/>
          <w:sz w:val="20"/>
          <w:szCs w:val="20"/>
        </w:rPr>
        <w:t>M*</w:t>
      </w:r>
      <w:ins w:id="149" w:author="shanmugamm" w:date="2017-11-01T13:57:00Z">
        <w:r w:rsidRPr="005554D7">
          <w:rPr>
            <w:rFonts w:ascii="Arial" w:hAnsi="Arial" w:cs="Arial"/>
            <w:sz w:val="20"/>
            <w:szCs w:val="20"/>
          </w:rPr>
          <w:t>0.1*</w:t>
        </w:r>
      </w:ins>
      <w:r w:rsidRPr="005554D7">
        <w:rPr>
          <w:rFonts w:ascii="Arial" w:hAnsi="Arial" w:cs="Arial"/>
          <w:sz w:val="20"/>
          <w:szCs w:val="20"/>
        </w:rPr>
        <w:t>16 minutes)/Duration of “Round 2 Edit Check Programming”</w:t>
      </w:r>
    </w:p>
    <w:p w14:paraId="60AD810F" w14:textId="77777777" w:rsidR="005554D7" w:rsidRPr="005554D7" w:rsidRDefault="005554D7" w:rsidP="005554D7">
      <w:pPr>
        <w:spacing w:after="0" w:line="240" w:lineRule="auto"/>
        <w:rPr>
          <w:rFonts w:ascii="Arial" w:hAnsi="Arial" w:cs="Arial"/>
          <w:sz w:val="20"/>
          <w:szCs w:val="20"/>
        </w:rPr>
      </w:pPr>
    </w:p>
    <w:p w14:paraId="7B3D001A" w14:textId="77777777" w:rsidR="005554D7" w:rsidRPr="005554D7" w:rsidRDefault="005554D7" w:rsidP="005554D7">
      <w:pPr>
        <w:spacing w:after="0" w:line="240" w:lineRule="auto"/>
        <w:rPr>
          <w:rFonts w:ascii="Arial" w:hAnsi="Arial" w:cs="Arial"/>
          <w:sz w:val="20"/>
          <w:szCs w:val="20"/>
        </w:rPr>
      </w:pPr>
      <w:r w:rsidRPr="005554D7">
        <w:rPr>
          <w:rFonts w:ascii="Arial" w:hAnsi="Arial" w:cs="Arial"/>
          <w:sz w:val="20"/>
          <w:szCs w:val="20"/>
        </w:rPr>
        <w:t>Start date = protocol approval planned date (Timelines tab) + 39 business days</w:t>
      </w:r>
    </w:p>
    <w:p w14:paraId="6E39D59C" w14:textId="77777777" w:rsidR="005554D7" w:rsidRPr="005554D7" w:rsidRDefault="005554D7" w:rsidP="005554D7">
      <w:pPr>
        <w:spacing w:after="0" w:line="240" w:lineRule="auto"/>
        <w:rPr>
          <w:rFonts w:ascii="Arial" w:hAnsi="Arial" w:cs="Arial"/>
          <w:sz w:val="20"/>
          <w:szCs w:val="20"/>
        </w:rPr>
      </w:pPr>
      <w:r w:rsidRPr="005554D7">
        <w:rPr>
          <w:rFonts w:ascii="Arial" w:hAnsi="Arial" w:cs="Arial"/>
          <w:sz w:val="20"/>
          <w:szCs w:val="20"/>
        </w:rPr>
        <w:t>Planned Completion Date = start date + 2 days</w:t>
      </w:r>
    </w:p>
    <w:p w14:paraId="3BC4BEBA" w14:textId="77777777" w:rsidR="005554D7" w:rsidRPr="005554D7" w:rsidRDefault="005554D7" w:rsidP="005554D7">
      <w:pPr>
        <w:spacing w:after="0" w:line="240" w:lineRule="auto"/>
        <w:rPr>
          <w:rFonts w:ascii="Arial" w:hAnsi="Arial" w:cs="Arial"/>
          <w:b/>
          <w:bCs/>
          <w:sz w:val="20"/>
          <w:szCs w:val="20"/>
        </w:rPr>
      </w:pPr>
    </w:p>
    <w:p w14:paraId="05D5C58F" w14:textId="77777777" w:rsidR="005554D7" w:rsidRPr="005554D7" w:rsidRDefault="005554D7" w:rsidP="005554D7">
      <w:pPr>
        <w:spacing w:after="0" w:line="240" w:lineRule="auto"/>
        <w:rPr>
          <w:rFonts w:ascii="Arial" w:hAnsi="Arial" w:cs="Arial"/>
          <w:sz w:val="20"/>
          <w:szCs w:val="20"/>
        </w:rPr>
      </w:pPr>
      <w:r w:rsidRPr="005554D7">
        <w:rPr>
          <w:rFonts w:ascii="Arial" w:hAnsi="Arial" w:cs="Arial"/>
          <w:sz w:val="20"/>
          <w:szCs w:val="20"/>
        </w:rPr>
        <w:t>16 hours * 2 days (starting Internal UAT Planned completion Date + 1 day)</w:t>
      </w:r>
    </w:p>
    <w:p w14:paraId="7508A635" w14:textId="77777777" w:rsidR="005554D7" w:rsidRPr="005554D7" w:rsidRDefault="005554D7" w:rsidP="005554D7">
      <w:pPr>
        <w:spacing w:after="0" w:line="240" w:lineRule="auto"/>
        <w:rPr>
          <w:rFonts w:ascii="Arial" w:hAnsi="Arial" w:cs="Arial"/>
          <w:sz w:val="20"/>
          <w:szCs w:val="20"/>
        </w:rPr>
      </w:pPr>
      <w:r w:rsidRPr="005554D7">
        <w:rPr>
          <w:rFonts w:ascii="Arial" w:hAnsi="Arial" w:cs="Arial"/>
          <w:sz w:val="20"/>
          <w:szCs w:val="20"/>
        </w:rPr>
        <w:t>Start date = protocol approval planned date (Timelines tab) + 46 business days</w:t>
      </w:r>
    </w:p>
    <w:p w14:paraId="67DD4659" w14:textId="77777777" w:rsidR="005554D7" w:rsidRPr="005554D7" w:rsidRDefault="005554D7" w:rsidP="005554D7">
      <w:pPr>
        <w:spacing w:after="0" w:line="240" w:lineRule="auto"/>
        <w:ind w:left="1440" w:firstLine="720"/>
        <w:rPr>
          <w:rFonts w:ascii="Arial" w:hAnsi="Arial" w:cs="Arial"/>
          <w:sz w:val="20"/>
          <w:szCs w:val="20"/>
        </w:rPr>
      </w:pPr>
    </w:p>
    <w:p w14:paraId="2EE0B15B" w14:textId="77777777" w:rsidR="005554D7" w:rsidRPr="005554D7" w:rsidRDefault="005554D7" w:rsidP="005554D7">
      <w:pPr>
        <w:spacing w:after="0" w:line="240" w:lineRule="auto"/>
        <w:rPr>
          <w:rFonts w:ascii="Arial" w:hAnsi="Arial" w:cs="Arial"/>
          <w:sz w:val="20"/>
          <w:szCs w:val="20"/>
        </w:rPr>
      </w:pPr>
      <w:r w:rsidRPr="005554D7">
        <w:rPr>
          <w:rFonts w:ascii="Arial" w:hAnsi="Arial" w:cs="Arial"/>
          <w:sz w:val="20"/>
          <w:szCs w:val="20"/>
        </w:rPr>
        <w:t>16 hours * 2 days (starting External UAT Planned completion Date + 1 day)</w:t>
      </w:r>
    </w:p>
    <w:p w14:paraId="7D00AE8C" w14:textId="77777777" w:rsidR="005554D7" w:rsidRPr="005554D7" w:rsidRDefault="005554D7" w:rsidP="005554D7">
      <w:pPr>
        <w:spacing w:after="0" w:line="240" w:lineRule="auto"/>
        <w:rPr>
          <w:rFonts w:ascii="Arial" w:hAnsi="Arial" w:cs="Arial"/>
          <w:sz w:val="20"/>
          <w:szCs w:val="20"/>
        </w:rPr>
      </w:pPr>
      <w:r w:rsidRPr="005554D7">
        <w:rPr>
          <w:rFonts w:ascii="Arial" w:hAnsi="Arial" w:cs="Arial"/>
          <w:sz w:val="20"/>
          <w:szCs w:val="20"/>
        </w:rPr>
        <w:t>Start date = protocol approval planned date (Timelines tab) + 51 business days</w:t>
      </w:r>
    </w:p>
    <w:p w14:paraId="1E351D6F" w14:textId="77777777" w:rsidR="005554D7" w:rsidRPr="005554D7" w:rsidRDefault="005554D7" w:rsidP="005554D7">
      <w:pPr>
        <w:spacing w:after="0" w:line="240" w:lineRule="auto"/>
        <w:ind w:left="1440" w:firstLine="720"/>
        <w:rPr>
          <w:rFonts w:ascii="Arial" w:hAnsi="Arial" w:cs="Arial"/>
          <w:sz w:val="20"/>
          <w:szCs w:val="20"/>
        </w:rPr>
      </w:pPr>
    </w:p>
    <w:p w14:paraId="76B6E671" w14:textId="77777777" w:rsidR="005554D7" w:rsidRPr="005554D7" w:rsidRDefault="005554D7" w:rsidP="005554D7">
      <w:pPr>
        <w:spacing w:after="0" w:line="240" w:lineRule="auto"/>
        <w:rPr>
          <w:rFonts w:ascii="Arial" w:hAnsi="Arial" w:cs="Arial"/>
          <w:b/>
          <w:bCs/>
          <w:sz w:val="20"/>
          <w:szCs w:val="20"/>
        </w:rPr>
      </w:pPr>
    </w:p>
    <w:p w14:paraId="61B362F4" w14:textId="77777777" w:rsidR="005554D7" w:rsidRPr="005554D7" w:rsidRDefault="005554D7" w:rsidP="005554D7">
      <w:pPr>
        <w:spacing w:after="0" w:line="240" w:lineRule="auto"/>
        <w:rPr>
          <w:rFonts w:ascii="Arial" w:hAnsi="Arial" w:cs="Arial"/>
          <w:b/>
          <w:sz w:val="20"/>
          <w:szCs w:val="20"/>
        </w:rPr>
      </w:pPr>
      <w:r w:rsidRPr="005554D7">
        <w:rPr>
          <w:rFonts w:ascii="Arial" w:hAnsi="Arial" w:cs="Arial"/>
          <w:b/>
          <w:sz w:val="20"/>
          <w:szCs w:val="20"/>
        </w:rPr>
        <w:t xml:space="preserve">CDMS Validation Effort: </w:t>
      </w:r>
    </w:p>
    <w:p w14:paraId="39E805AE" w14:textId="77777777" w:rsidR="005554D7" w:rsidRPr="005554D7" w:rsidRDefault="005554D7" w:rsidP="005554D7">
      <w:pPr>
        <w:spacing w:after="0" w:line="240" w:lineRule="auto"/>
        <w:rPr>
          <w:rFonts w:ascii="Arial" w:hAnsi="Arial" w:cs="Arial"/>
          <w:sz w:val="20"/>
          <w:szCs w:val="20"/>
        </w:rPr>
      </w:pPr>
    </w:p>
    <w:p w14:paraId="152EB24A" w14:textId="77777777" w:rsidR="005554D7" w:rsidRPr="005554D7" w:rsidRDefault="005554D7" w:rsidP="005554D7">
      <w:pPr>
        <w:spacing w:after="0" w:line="240" w:lineRule="auto"/>
        <w:rPr>
          <w:rFonts w:ascii="Arial" w:hAnsi="Arial" w:cs="Arial"/>
          <w:sz w:val="20"/>
          <w:szCs w:val="20"/>
        </w:rPr>
      </w:pPr>
    </w:p>
    <w:p w14:paraId="3B7A7EB3" w14:textId="77777777" w:rsidR="005554D7" w:rsidRPr="005554D7" w:rsidRDefault="005554D7" w:rsidP="005554D7">
      <w:pPr>
        <w:spacing w:after="0" w:line="240" w:lineRule="auto"/>
        <w:rPr>
          <w:rFonts w:ascii="Arial" w:hAnsi="Arial" w:cs="Arial"/>
          <w:sz w:val="20"/>
          <w:szCs w:val="20"/>
        </w:rPr>
      </w:pPr>
      <w:r w:rsidRPr="005554D7">
        <w:rPr>
          <w:rFonts w:ascii="Arial" w:hAnsi="Arial" w:cs="Arial"/>
          <w:sz w:val="20"/>
          <w:szCs w:val="20"/>
        </w:rPr>
        <w:t>Get Number of edit checks from CDMS Tracker = M</w:t>
      </w:r>
      <w:ins w:id="150" w:author="shanmugamm" w:date="2017-11-01T13:54:00Z">
        <w:r w:rsidRPr="005554D7">
          <w:rPr>
            <w:rFonts w:ascii="Arial" w:hAnsi="Arial" w:cs="Arial"/>
            <w:sz w:val="20"/>
            <w:szCs w:val="20"/>
          </w:rPr>
          <w:t xml:space="preserve"> or from Description -&gt; Assumptions </w:t>
        </w:r>
        <w:proofErr w:type="gramStart"/>
        <w:r w:rsidRPr="005554D7">
          <w:rPr>
            <w:rFonts w:ascii="Arial" w:hAnsi="Arial" w:cs="Arial"/>
            <w:sz w:val="20"/>
            <w:szCs w:val="20"/>
          </w:rPr>
          <w:t>( Total</w:t>
        </w:r>
        <w:proofErr w:type="gramEnd"/>
        <w:r w:rsidRPr="005554D7">
          <w:rPr>
            <w:rFonts w:ascii="Arial" w:hAnsi="Arial" w:cs="Arial"/>
            <w:sz w:val="20"/>
            <w:szCs w:val="20"/>
          </w:rPr>
          <w:t xml:space="preserve"> Unique Forms)</w:t>
        </w:r>
      </w:ins>
    </w:p>
    <w:p w14:paraId="655B6D3F" w14:textId="77777777" w:rsidR="005554D7" w:rsidRPr="005554D7" w:rsidRDefault="005554D7" w:rsidP="005554D7">
      <w:pPr>
        <w:spacing w:after="0" w:line="240" w:lineRule="auto"/>
        <w:rPr>
          <w:rFonts w:ascii="Arial" w:hAnsi="Arial" w:cs="Arial"/>
          <w:b/>
          <w:sz w:val="20"/>
          <w:szCs w:val="20"/>
        </w:rPr>
      </w:pPr>
      <w:r w:rsidRPr="005554D7">
        <w:rPr>
          <w:rFonts w:ascii="Arial" w:hAnsi="Arial" w:cs="Arial"/>
          <w:sz w:val="20"/>
          <w:szCs w:val="20"/>
        </w:rPr>
        <w:t xml:space="preserve">If Type of Integration Used = </w:t>
      </w:r>
      <w:proofErr w:type="spellStart"/>
      <w:r w:rsidRPr="005554D7">
        <w:rPr>
          <w:rFonts w:ascii="Arial" w:hAnsi="Arial" w:cs="Arial"/>
          <w:sz w:val="20"/>
          <w:szCs w:val="20"/>
        </w:rPr>
        <w:t>IxRS</w:t>
      </w:r>
      <w:proofErr w:type="spellEnd"/>
      <w:r w:rsidRPr="005554D7">
        <w:rPr>
          <w:rFonts w:ascii="Arial" w:hAnsi="Arial" w:cs="Arial"/>
          <w:sz w:val="20"/>
          <w:szCs w:val="20"/>
        </w:rPr>
        <w:t xml:space="preserve"> (on CDMS page) then </w:t>
      </w:r>
      <w:r w:rsidRPr="005554D7">
        <w:rPr>
          <w:rFonts w:ascii="Arial" w:hAnsi="Arial" w:cs="Arial"/>
          <w:b/>
          <w:sz w:val="20"/>
          <w:szCs w:val="20"/>
        </w:rPr>
        <w:t>M = M + 35</w:t>
      </w:r>
    </w:p>
    <w:p w14:paraId="7F7AEA04" w14:textId="77777777" w:rsidR="005554D7" w:rsidRPr="005554D7" w:rsidRDefault="005554D7" w:rsidP="005554D7">
      <w:pPr>
        <w:spacing w:after="0" w:line="240" w:lineRule="auto"/>
        <w:rPr>
          <w:rFonts w:ascii="Arial" w:hAnsi="Arial" w:cs="Arial"/>
          <w:sz w:val="20"/>
          <w:szCs w:val="20"/>
        </w:rPr>
      </w:pPr>
      <w:r w:rsidRPr="005554D7">
        <w:rPr>
          <w:rFonts w:ascii="Arial" w:hAnsi="Arial" w:cs="Arial"/>
          <w:sz w:val="20"/>
          <w:szCs w:val="20"/>
        </w:rPr>
        <w:t>(M*3.5 minutes)/ Duration of DVS review task (from DVS Review Start Date and DVS Review Planned Completion Date)</w:t>
      </w:r>
    </w:p>
    <w:p w14:paraId="29709D61" w14:textId="77777777" w:rsidR="005554D7" w:rsidRPr="005554D7" w:rsidRDefault="005554D7" w:rsidP="005554D7">
      <w:pPr>
        <w:spacing w:after="0" w:line="240" w:lineRule="auto"/>
        <w:rPr>
          <w:rFonts w:ascii="Arial" w:hAnsi="Arial" w:cs="Arial"/>
          <w:b/>
          <w:bCs/>
          <w:sz w:val="20"/>
          <w:szCs w:val="20"/>
        </w:rPr>
      </w:pPr>
    </w:p>
    <w:p w14:paraId="60526AE0" w14:textId="77777777" w:rsidR="005554D7" w:rsidRPr="005554D7" w:rsidRDefault="005554D7" w:rsidP="005554D7">
      <w:pPr>
        <w:spacing w:after="0" w:line="240" w:lineRule="auto"/>
        <w:rPr>
          <w:rFonts w:ascii="Arial" w:hAnsi="Arial" w:cs="Arial"/>
          <w:sz w:val="20"/>
          <w:szCs w:val="20"/>
        </w:rPr>
      </w:pPr>
      <w:r w:rsidRPr="005554D7">
        <w:rPr>
          <w:rFonts w:ascii="Arial" w:hAnsi="Arial" w:cs="Arial"/>
          <w:sz w:val="20"/>
          <w:szCs w:val="20"/>
        </w:rPr>
        <w:t>Start date = protocol approval planned date (Timelines tab) + 23 business days</w:t>
      </w:r>
    </w:p>
    <w:p w14:paraId="54DB0F01" w14:textId="77777777" w:rsidR="005554D7" w:rsidRPr="005554D7" w:rsidRDefault="005554D7" w:rsidP="005554D7">
      <w:pPr>
        <w:spacing w:after="0" w:line="240" w:lineRule="auto"/>
        <w:rPr>
          <w:rFonts w:ascii="Arial" w:hAnsi="Arial" w:cs="Arial"/>
          <w:sz w:val="20"/>
          <w:szCs w:val="20"/>
        </w:rPr>
      </w:pPr>
      <w:r w:rsidRPr="005554D7">
        <w:rPr>
          <w:rFonts w:ascii="Arial" w:hAnsi="Arial" w:cs="Arial"/>
          <w:sz w:val="20"/>
          <w:szCs w:val="20"/>
        </w:rPr>
        <w:t>Planned Completion Date = start date + 3 days</w:t>
      </w:r>
    </w:p>
    <w:p w14:paraId="72DB8E53" w14:textId="77777777" w:rsidR="005554D7" w:rsidRPr="005554D7" w:rsidRDefault="005554D7" w:rsidP="005554D7">
      <w:pPr>
        <w:spacing w:after="0" w:line="240" w:lineRule="auto"/>
        <w:rPr>
          <w:rFonts w:ascii="Arial" w:hAnsi="Arial" w:cs="Arial"/>
          <w:sz w:val="20"/>
          <w:szCs w:val="20"/>
        </w:rPr>
      </w:pPr>
    </w:p>
    <w:p w14:paraId="6BEFF4BF" w14:textId="77777777" w:rsidR="005554D7" w:rsidRPr="005554D7" w:rsidRDefault="005554D7" w:rsidP="005554D7">
      <w:pPr>
        <w:spacing w:after="0" w:line="240" w:lineRule="auto"/>
        <w:ind w:left="4320" w:firstLine="720"/>
        <w:rPr>
          <w:rFonts w:ascii="Arial" w:hAnsi="Arial" w:cs="Arial"/>
          <w:sz w:val="20"/>
          <w:szCs w:val="20"/>
        </w:rPr>
      </w:pPr>
    </w:p>
    <w:p w14:paraId="6F8D211F" w14:textId="77777777" w:rsidR="005554D7" w:rsidRPr="005554D7" w:rsidRDefault="005554D7" w:rsidP="005554D7">
      <w:pPr>
        <w:spacing w:after="0" w:line="240" w:lineRule="auto"/>
        <w:rPr>
          <w:rFonts w:ascii="Arial" w:hAnsi="Arial" w:cs="Arial"/>
          <w:sz w:val="20"/>
          <w:szCs w:val="20"/>
        </w:rPr>
      </w:pPr>
      <w:r w:rsidRPr="005554D7">
        <w:rPr>
          <w:rFonts w:ascii="Arial" w:hAnsi="Arial" w:cs="Arial"/>
          <w:sz w:val="20"/>
          <w:szCs w:val="20"/>
        </w:rPr>
        <w:t>(M*16 minutes)/Duration of “Write Edit Check Test Scripts”</w:t>
      </w:r>
    </w:p>
    <w:p w14:paraId="143C8518" w14:textId="77777777" w:rsidR="005554D7" w:rsidRPr="005554D7" w:rsidRDefault="005554D7" w:rsidP="005554D7">
      <w:pPr>
        <w:spacing w:after="0" w:line="240" w:lineRule="auto"/>
        <w:rPr>
          <w:rFonts w:ascii="Arial" w:hAnsi="Arial" w:cs="Arial"/>
          <w:sz w:val="20"/>
          <w:szCs w:val="20"/>
        </w:rPr>
      </w:pPr>
    </w:p>
    <w:p w14:paraId="70CAB3AC" w14:textId="77777777" w:rsidR="005554D7" w:rsidRPr="005554D7" w:rsidRDefault="005554D7" w:rsidP="005554D7">
      <w:pPr>
        <w:spacing w:after="0" w:line="240" w:lineRule="auto"/>
        <w:rPr>
          <w:rFonts w:ascii="Arial" w:hAnsi="Arial" w:cs="Arial"/>
          <w:sz w:val="20"/>
          <w:szCs w:val="20"/>
        </w:rPr>
      </w:pPr>
      <w:r w:rsidRPr="005554D7">
        <w:rPr>
          <w:rFonts w:ascii="Arial" w:hAnsi="Arial" w:cs="Arial"/>
          <w:sz w:val="20"/>
          <w:szCs w:val="20"/>
        </w:rPr>
        <w:t>Start date = protocol approval planned date (Timelines tab) + 29 business days</w:t>
      </w:r>
    </w:p>
    <w:p w14:paraId="2B5BB20A" w14:textId="77777777" w:rsidR="005554D7" w:rsidRPr="005554D7" w:rsidRDefault="005554D7" w:rsidP="005554D7">
      <w:pPr>
        <w:spacing w:after="0" w:line="240" w:lineRule="auto"/>
        <w:rPr>
          <w:rFonts w:ascii="Arial" w:hAnsi="Arial" w:cs="Arial"/>
          <w:sz w:val="20"/>
          <w:szCs w:val="20"/>
        </w:rPr>
      </w:pPr>
      <w:r w:rsidRPr="005554D7">
        <w:rPr>
          <w:rFonts w:ascii="Arial" w:hAnsi="Arial" w:cs="Arial"/>
          <w:sz w:val="20"/>
          <w:szCs w:val="20"/>
        </w:rPr>
        <w:t>Planned Completion Date = start date + 6 days</w:t>
      </w:r>
    </w:p>
    <w:p w14:paraId="77C9FA7A" w14:textId="77777777" w:rsidR="005554D7" w:rsidRPr="005554D7" w:rsidRDefault="005554D7" w:rsidP="005554D7">
      <w:pPr>
        <w:spacing w:after="0" w:line="240" w:lineRule="auto"/>
        <w:rPr>
          <w:rFonts w:ascii="Arial" w:hAnsi="Arial" w:cs="Arial"/>
          <w:sz w:val="20"/>
          <w:szCs w:val="20"/>
        </w:rPr>
      </w:pPr>
    </w:p>
    <w:p w14:paraId="1A9B1A27" w14:textId="77777777" w:rsidR="005554D7" w:rsidRPr="005554D7" w:rsidRDefault="005554D7" w:rsidP="005554D7">
      <w:pPr>
        <w:spacing w:after="0" w:line="240" w:lineRule="auto"/>
        <w:rPr>
          <w:rFonts w:ascii="Arial" w:hAnsi="Arial" w:cs="Arial"/>
          <w:sz w:val="20"/>
          <w:szCs w:val="20"/>
        </w:rPr>
      </w:pPr>
      <w:r w:rsidRPr="005554D7">
        <w:rPr>
          <w:rFonts w:ascii="Arial" w:hAnsi="Arial" w:cs="Arial"/>
          <w:sz w:val="20"/>
          <w:szCs w:val="20"/>
        </w:rPr>
        <w:t>(M*20 minutes)/Duration of “Edit Check Validation”</w:t>
      </w:r>
    </w:p>
    <w:p w14:paraId="4B46F926" w14:textId="77777777" w:rsidR="005554D7" w:rsidRPr="005554D7" w:rsidRDefault="005554D7" w:rsidP="005554D7">
      <w:pPr>
        <w:spacing w:after="0" w:line="240" w:lineRule="auto"/>
        <w:rPr>
          <w:rFonts w:ascii="Arial" w:hAnsi="Arial" w:cs="Arial"/>
          <w:sz w:val="20"/>
          <w:szCs w:val="20"/>
        </w:rPr>
      </w:pPr>
    </w:p>
    <w:p w14:paraId="7CD0FC5F" w14:textId="77777777" w:rsidR="005554D7" w:rsidRPr="005554D7" w:rsidRDefault="005554D7" w:rsidP="005554D7">
      <w:pPr>
        <w:spacing w:after="0" w:line="240" w:lineRule="auto"/>
        <w:rPr>
          <w:rFonts w:ascii="Arial" w:hAnsi="Arial" w:cs="Arial"/>
          <w:sz w:val="20"/>
          <w:szCs w:val="20"/>
        </w:rPr>
      </w:pPr>
      <w:r w:rsidRPr="005554D7">
        <w:rPr>
          <w:rFonts w:ascii="Arial" w:hAnsi="Arial" w:cs="Arial"/>
          <w:sz w:val="20"/>
          <w:szCs w:val="20"/>
        </w:rPr>
        <w:t>Start date = protocol approval planned date (Timelines tab) + 35 business days</w:t>
      </w:r>
    </w:p>
    <w:p w14:paraId="786EB2FB" w14:textId="77777777" w:rsidR="005554D7" w:rsidRPr="005554D7" w:rsidRDefault="005554D7" w:rsidP="005554D7">
      <w:pPr>
        <w:spacing w:after="0" w:line="240" w:lineRule="auto"/>
        <w:rPr>
          <w:rFonts w:ascii="Arial" w:hAnsi="Arial" w:cs="Arial"/>
          <w:sz w:val="20"/>
          <w:szCs w:val="20"/>
        </w:rPr>
      </w:pPr>
      <w:r w:rsidRPr="005554D7">
        <w:rPr>
          <w:rFonts w:ascii="Arial" w:hAnsi="Arial" w:cs="Arial"/>
          <w:sz w:val="20"/>
          <w:szCs w:val="20"/>
        </w:rPr>
        <w:t>Planned Completion Date = start date + 7 days</w:t>
      </w:r>
    </w:p>
    <w:p w14:paraId="49D54BBB" w14:textId="77777777" w:rsidR="005554D7" w:rsidRPr="005554D7" w:rsidRDefault="005554D7" w:rsidP="005554D7">
      <w:pPr>
        <w:spacing w:after="0" w:line="240" w:lineRule="auto"/>
        <w:rPr>
          <w:rFonts w:ascii="Arial" w:hAnsi="Arial" w:cs="Arial"/>
          <w:sz w:val="20"/>
          <w:szCs w:val="20"/>
        </w:rPr>
      </w:pPr>
    </w:p>
    <w:p w14:paraId="16C72B37" w14:textId="77777777" w:rsidR="005554D7" w:rsidRPr="005554D7" w:rsidRDefault="005554D7" w:rsidP="005554D7">
      <w:pPr>
        <w:spacing w:after="0" w:line="240" w:lineRule="auto"/>
        <w:rPr>
          <w:rFonts w:ascii="Arial" w:hAnsi="Arial" w:cs="Arial"/>
          <w:sz w:val="20"/>
          <w:szCs w:val="20"/>
        </w:rPr>
      </w:pPr>
      <w:r w:rsidRPr="005554D7">
        <w:rPr>
          <w:rFonts w:ascii="Arial" w:hAnsi="Arial" w:cs="Arial"/>
          <w:sz w:val="20"/>
          <w:szCs w:val="20"/>
        </w:rPr>
        <w:t>16 hours * 2 days (starting Internal UAT Planned completion Date + 1 day)</w:t>
      </w:r>
    </w:p>
    <w:p w14:paraId="71D18E21" w14:textId="77777777" w:rsidR="005554D7" w:rsidRPr="005554D7" w:rsidRDefault="005554D7" w:rsidP="005554D7">
      <w:pPr>
        <w:spacing w:after="0" w:line="240" w:lineRule="auto"/>
        <w:rPr>
          <w:rFonts w:ascii="Arial" w:hAnsi="Arial" w:cs="Arial"/>
          <w:sz w:val="20"/>
          <w:szCs w:val="20"/>
        </w:rPr>
      </w:pPr>
      <w:r w:rsidRPr="005554D7">
        <w:rPr>
          <w:rFonts w:ascii="Arial" w:hAnsi="Arial" w:cs="Arial"/>
          <w:sz w:val="20"/>
          <w:szCs w:val="20"/>
        </w:rPr>
        <w:t>Start date = protocol approval planned date (Timelines tab) + 46 business days</w:t>
      </w:r>
    </w:p>
    <w:p w14:paraId="0F468E30" w14:textId="77777777" w:rsidR="005554D7" w:rsidRPr="005554D7" w:rsidRDefault="005554D7" w:rsidP="005554D7">
      <w:pPr>
        <w:spacing w:after="0" w:line="240" w:lineRule="auto"/>
        <w:ind w:left="1440" w:firstLine="720"/>
        <w:rPr>
          <w:rFonts w:ascii="Arial" w:hAnsi="Arial" w:cs="Arial"/>
          <w:sz w:val="20"/>
          <w:szCs w:val="20"/>
        </w:rPr>
      </w:pPr>
    </w:p>
    <w:p w14:paraId="20C98734" w14:textId="77777777" w:rsidR="005554D7" w:rsidRPr="005554D7" w:rsidRDefault="005554D7" w:rsidP="005554D7">
      <w:pPr>
        <w:spacing w:after="0" w:line="240" w:lineRule="auto"/>
        <w:rPr>
          <w:rFonts w:ascii="Arial" w:hAnsi="Arial" w:cs="Arial"/>
          <w:sz w:val="20"/>
          <w:szCs w:val="20"/>
        </w:rPr>
      </w:pPr>
      <w:r w:rsidRPr="005554D7">
        <w:rPr>
          <w:rFonts w:ascii="Arial" w:hAnsi="Arial" w:cs="Arial"/>
          <w:sz w:val="20"/>
          <w:szCs w:val="20"/>
        </w:rPr>
        <w:t>16 hours * 2 days (starting External UAT Planned completion Date + 1 day)</w:t>
      </w:r>
    </w:p>
    <w:p w14:paraId="6E549F78" w14:textId="77777777" w:rsidR="005554D7" w:rsidRPr="005554D7" w:rsidRDefault="005554D7" w:rsidP="005554D7">
      <w:pPr>
        <w:spacing w:after="0" w:line="240" w:lineRule="auto"/>
        <w:rPr>
          <w:rFonts w:ascii="Arial" w:hAnsi="Arial" w:cs="Arial"/>
          <w:sz w:val="20"/>
          <w:szCs w:val="20"/>
        </w:rPr>
      </w:pPr>
      <w:r w:rsidRPr="005554D7">
        <w:rPr>
          <w:rFonts w:ascii="Arial" w:hAnsi="Arial" w:cs="Arial"/>
          <w:sz w:val="20"/>
          <w:szCs w:val="20"/>
        </w:rPr>
        <w:t>Start date = protocol approval planned date (Timelines tab) + 51 business days</w:t>
      </w:r>
    </w:p>
    <w:p w14:paraId="3F76A6AB" w14:textId="77777777" w:rsidR="005554D7" w:rsidRPr="005554D7" w:rsidRDefault="005554D7" w:rsidP="005554D7">
      <w:pPr>
        <w:spacing w:after="0" w:line="240" w:lineRule="auto"/>
        <w:ind w:left="1440" w:firstLine="720"/>
        <w:rPr>
          <w:rFonts w:ascii="Arial" w:hAnsi="Arial" w:cs="Arial"/>
          <w:sz w:val="20"/>
          <w:szCs w:val="20"/>
        </w:rPr>
      </w:pPr>
    </w:p>
    <w:p w14:paraId="45E4D380" w14:textId="77777777" w:rsidR="005554D7" w:rsidRPr="005554D7" w:rsidRDefault="005554D7" w:rsidP="005554D7">
      <w:pPr>
        <w:spacing w:after="0" w:line="240" w:lineRule="auto"/>
        <w:rPr>
          <w:rFonts w:ascii="Arial" w:hAnsi="Arial" w:cs="Arial"/>
          <w:sz w:val="20"/>
          <w:szCs w:val="20"/>
        </w:rPr>
      </w:pPr>
    </w:p>
    <w:p w14:paraId="7692A61F" w14:textId="77777777" w:rsidR="005554D7" w:rsidRPr="005554D7" w:rsidRDefault="005554D7" w:rsidP="005554D7">
      <w:pPr>
        <w:spacing w:after="0" w:line="240" w:lineRule="auto"/>
        <w:rPr>
          <w:rFonts w:ascii="Arial" w:hAnsi="Arial" w:cs="Arial"/>
          <w:sz w:val="20"/>
          <w:szCs w:val="20"/>
        </w:rPr>
      </w:pPr>
    </w:p>
    <w:p w14:paraId="72FBDE2E" w14:textId="77777777" w:rsidR="005554D7" w:rsidRPr="005554D7" w:rsidRDefault="005554D7" w:rsidP="005554D7">
      <w:pPr>
        <w:spacing w:after="0" w:line="240" w:lineRule="auto"/>
        <w:rPr>
          <w:rFonts w:ascii="Arial" w:hAnsi="Arial" w:cs="Arial"/>
          <w:sz w:val="20"/>
          <w:szCs w:val="20"/>
        </w:rPr>
      </w:pPr>
    </w:p>
    <w:p w14:paraId="438792B5" w14:textId="77777777" w:rsidR="005554D7" w:rsidRPr="005554D7" w:rsidRDefault="005554D7" w:rsidP="005554D7">
      <w:pPr>
        <w:spacing w:after="0" w:line="240" w:lineRule="auto"/>
        <w:rPr>
          <w:rFonts w:ascii="Arial" w:hAnsi="Arial" w:cs="Arial"/>
          <w:b/>
          <w:u w:val="single"/>
        </w:rPr>
      </w:pPr>
      <w:r w:rsidRPr="005554D7">
        <w:rPr>
          <w:rFonts w:ascii="Arial" w:hAnsi="Arial" w:cs="Arial"/>
          <w:b/>
          <w:u w:val="single"/>
        </w:rPr>
        <w:t>Scenario 3</w:t>
      </w:r>
    </w:p>
    <w:p w14:paraId="4313F74E" w14:textId="77777777" w:rsidR="005554D7" w:rsidRPr="005554D7" w:rsidRDefault="005554D7" w:rsidP="005554D7">
      <w:pPr>
        <w:spacing w:after="0" w:line="240" w:lineRule="auto"/>
        <w:rPr>
          <w:rFonts w:ascii="Arial" w:hAnsi="Arial" w:cs="Arial"/>
          <w:sz w:val="20"/>
          <w:szCs w:val="20"/>
        </w:rPr>
      </w:pPr>
    </w:p>
    <w:p w14:paraId="70034519" w14:textId="77777777" w:rsidR="005554D7" w:rsidRPr="005554D7" w:rsidRDefault="005554D7" w:rsidP="005554D7">
      <w:pPr>
        <w:spacing w:after="0" w:line="240" w:lineRule="auto"/>
        <w:rPr>
          <w:rFonts w:ascii="Arial" w:hAnsi="Arial" w:cs="Arial"/>
          <w:b/>
        </w:rPr>
      </w:pPr>
      <w:r w:rsidRPr="005554D7">
        <w:rPr>
          <w:rFonts w:ascii="Arial" w:hAnsi="Arial" w:cs="Arial"/>
          <w:b/>
        </w:rPr>
        <w:t xml:space="preserve">No info available in </w:t>
      </w:r>
      <w:proofErr w:type="gramStart"/>
      <w:r w:rsidRPr="005554D7">
        <w:rPr>
          <w:rFonts w:ascii="Arial" w:hAnsi="Arial" w:cs="Arial"/>
          <w:b/>
        </w:rPr>
        <w:t>PRISM  -</w:t>
      </w:r>
      <w:proofErr w:type="gramEnd"/>
      <w:r w:rsidRPr="005554D7">
        <w:rPr>
          <w:rFonts w:ascii="Arial" w:hAnsi="Arial" w:cs="Arial"/>
          <w:b/>
        </w:rPr>
        <w:t xml:space="preserve"> Calculate FTEs based on assumptions ( No: of Set-ups/ month and No: of CPPCs/month entered)</w:t>
      </w:r>
    </w:p>
    <w:p w14:paraId="487EC126" w14:textId="77777777" w:rsidR="005554D7" w:rsidRPr="005554D7" w:rsidRDefault="005554D7" w:rsidP="005554D7">
      <w:pPr>
        <w:spacing w:after="0" w:line="240" w:lineRule="auto"/>
        <w:rPr>
          <w:rFonts w:ascii="Arial" w:hAnsi="Arial" w:cs="Arial"/>
          <w:sz w:val="20"/>
          <w:szCs w:val="20"/>
        </w:rPr>
      </w:pPr>
    </w:p>
    <w:p w14:paraId="41C4AC64" w14:textId="77777777" w:rsidR="005554D7" w:rsidRPr="005554D7" w:rsidRDefault="005554D7" w:rsidP="005554D7">
      <w:pPr>
        <w:spacing w:after="0" w:line="240" w:lineRule="auto"/>
        <w:rPr>
          <w:rFonts w:ascii="Arial" w:hAnsi="Arial" w:cs="Arial"/>
          <w:sz w:val="20"/>
          <w:szCs w:val="20"/>
        </w:rPr>
      </w:pPr>
      <w:r w:rsidRPr="005554D7">
        <w:rPr>
          <w:rFonts w:ascii="Arial" w:hAnsi="Arial" w:cs="Arial"/>
          <w:sz w:val="20"/>
          <w:szCs w:val="20"/>
        </w:rPr>
        <w:t>Using number of new set-ups/month and CPPCs/month calculate effort using the algorithm provided/referred</w:t>
      </w:r>
    </w:p>
    <w:p w14:paraId="31164D26" w14:textId="77777777" w:rsidR="005554D7" w:rsidRPr="005554D7" w:rsidRDefault="005554D7" w:rsidP="005554D7">
      <w:pPr>
        <w:spacing w:after="0" w:line="240" w:lineRule="auto"/>
        <w:rPr>
          <w:rFonts w:ascii="Arial" w:hAnsi="Arial" w:cs="Arial"/>
          <w:sz w:val="20"/>
          <w:szCs w:val="20"/>
        </w:rPr>
      </w:pPr>
    </w:p>
    <w:p w14:paraId="3F9A75F5" w14:textId="77777777" w:rsidR="005554D7" w:rsidRPr="005554D7" w:rsidRDefault="005554D7" w:rsidP="005554D7">
      <w:pPr>
        <w:spacing w:after="0" w:line="240" w:lineRule="auto"/>
        <w:rPr>
          <w:ins w:id="151" w:author="shanmugamm" w:date="2017-10-31T15:25:00Z"/>
          <w:rFonts w:ascii="Arial" w:hAnsi="Arial" w:cs="Arial"/>
          <w:sz w:val="20"/>
          <w:szCs w:val="20"/>
        </w:rPr>
      </w:pPr>
      <w:ins w:id="152" w:author="shanmugamm" w:date="2017-10-31T15:25:00Z">
        <w:r w:rsidRPr="005554D7">
          <w:rPr>
            <w:rFonts w:ascii="Arial" w:hAnsi="Arial" w:cs="Arial"/>
            <w:sz w:val="20"/>
            <w:szCs w:val="20"/>
          </w:rPr>
          <w:t xml:space="preserve">These </w:t>
        </w:r>
      </w:ins>
      <w:r w:rsidRPr="005554D7">
        <w:rPr>
          <w:rFonts w:ascii="Arial" w:hAnsi="Arial" w:cs="Arial"/>
          <w:sz w:val="20"/>
          <w:szCs w:val="20"/>
        </w:rPr>
        <w:t>studies should not be added to the current month but should start at +45 business days for set ups and +10 days for CPPCs from current date and have to roll for the duration as provided below for set-up and CPPC</w:t>
      </w:r>
      <w:ins w:id="153" w:author="shanmugamm" w:date="2017-10-31T15:21:00Z">
        <w:r w:rsidRPr="005554D7">
          <w:rPr>
            <w:rFonts w:ascii="Arial" w:hAnsi="Arial" w:cs="Arial"/>
            <w:sz w:val="20"/>
            <w:szCs w:val="20"/>
          </w:rPr>
          <w:t xml:space="preserve"> </w:t>
        </w:r>
      </w:ins>
    </w:p>
    <w:p w14:paraId="23AC18F7" w14:textId="77777777" w:rsidR="005554D7" w:rsidRPr="005554D7" w:rsidRDefault="005554D7" w:rsidP="005554D7">
      <w:pPr>
        <w:spacing w:after="0" w:line="240" w:lineRule="auto"/>
        <w:rPr>
          <w:ins w:id="154" w:author="shanmugamm" w:date="2017-10-31T15:25:00Z"/>
          <w:rFonts w:ascii="Arial" w:hAnsi="Arial" w:cs="Arial"/>
          <w:sz w:val="20"/>
          <w:szCs w:val="20"/>
        </w:rPr>
      </w:pPr>
    </w:p>
    <w:p w14:paraId="1C4670DB" w14:textId="77777777" w:rsidR="005554D7" w:rsidRPr="005554D7" w:rsidRDefault="005554D7" w:rsidP="005554D7">
      <w:pPr>
        <w:spacing w:after="0" w:line="240" w:lineRule="auto"/>
        <w:rPr>
          <w:rFonts w:ascii="Arial" w:hAnsi="Arial" w:cs="Arial"/>
          <w:b/>
          <w:sz w:val="20"/>
          <w:szCs w:val="20"/>
        </w:rPr>
      </w:pPr>
      <w:r w:rsidRPr="005554D7">
        <w:rPr>
          <w:rFonts w:ascii="Arial" w:hAnsi="Arial" w:cs="Arial"/>
          <w:b/>
          <w:sz w:val="20"/>
          <w:szCs w:val="20"/>
        </w:rPr>
        <w:t xml:space="preserve">Set-up </w:t>
      </w:r>
    </w:p>
    <w:p w14:paraId="55645314" w14:textId="77777777" w:rsidR="005554D7" w:rsidRPr="005554D7" w:rsidRDefault="005554D7" w:rsidP="005554D7">
      <w:pPr>
        <w:spacing w:after="0" w:line="240" w:lineRule="auto"/>
        <w:rPr>
          <w:rFonts w:ascii="Arial" w:hAnsi="Arial" w:cs="Arial"/>
          <w:sz w:val="20"/>
          <w:szCs w:val="20"/>
        </w:rPr>
      </w:pPr>
    </w:p>
    <w:p w14:paraId="04D41816" w14:textId="77777777" w:rsidR="005554D7" w:rsidRPr="005554D7" w:rsidRDefault="005554D7" w:rsidP="005554D7">
      <w:pPr>
        <w:spacing w:after="0" w:line="240" w:lineRule="auto"/>
        <w:rPr>
          <w:rFonts w:ascii="Arial" w:hAnsi="Arial" w:cs="Arial"/>
          <w:sz w:val="20"/>
          <w:szCs w:val="20"/>
        </w:rPr>
      </w:pPr>
      <w:r w:rsidRPr="005554D7">
        <w:rPr>
          <w:rFonts w:ascii="Arial" w:hAnsi="Arial" w:cs="Arial"/>
          <w:sz w:val="20"/>
          <w:szCs w:val="20"/>
        </w:rPr>
        <w:t xml:space="preserve">Start date = current date + 45 Business days  </w:t>
      </w:r>
    </w:p>
    <w:p w14:paraId="57ACB418" w14:textId="77777777" w:rsidR="005554D7" w:rsidRPr="005554D7" w:rsidRDefault="005554D7" w:rsidP="005554D7">
      <w:pPr>
        <w:spacing w:after="0" w:line="240" w:lineRule="auto"/>
        <w:rPr>
          <w:rFonts w:ascii="Arial" w:hAnsi="Arial" w:cs="Arial"/>
          <w:sz w:val="20"/>
          <w:szCs w:val="20"/>
        </w:rPr>
      </w:pPr>
      <w:r w:rsidRPr="005554D7">
        <w:rPr>
          <w:rFonts w:ascii="Arial" w:hAnsi="Arial" w:cs="Arial"/>
          <w:sz w:val="20"/>
          <w:szCs w:val="20"/>
        </w:rPr>
        <w:t xml:space="preserve">Planned go live date = start date + 60 </w:t>
      </w:r>
      <w:proofErr w:type="gramStart"/>
      <w:r w:rsidRPr="005554D7">
        <w:rPr>
          <w:rFonts w:ascii="Arial" w:hAnsi="Arial" w:cs="Arial"/>
          <w:sz w:val="20"/>
          <w:szCs w:val="20"/>
        </w:rPr>
        <w:t>Business  days</w:t>
      </w:r>
      <w:proofErr w:type="gramEnd"/>
    </w:p>
    <w:p w14:paraId="1785EE17" w14:textId="77777777" w:rsidR="005554D7" w:rsidRPr="005554D7" w:rsidRDefault="005554D7" w:rsidP="005554D7">
      <w:pPr>
        <w:spacing w:after="0" w:line="240" w:lineRule="auto"/>
        <w:rPr>
          <w:rFonts w:ascii="Calibri" w:hAnsi="Calibri" w:cs="Times New Roman"/>
        </w:rPr>
      </w:pPr>
    </w:p>
    <w:p w14:paraId="080B9504" w14:textId="77777777" w:rsidR="005554D7" w:rsidRPr="005554D7" w:rsidRDefault="005554D7" w:rsidP="005554D7">
      <w:pPr>
        <w:spacing w:after="0" w:line="240" w:lineRule="auto"/>
        <w:rPr>
          <w:rFonts w:ascii="Calibri" w:hAnsi="Calibri" w:cs="Times New Roman"/>
        </w:rPr>
      </w:pPr>
      <w:r w:rsidRPr="005554D7">
        <w:rPr>
          <w:rFonts w:ascii="Calibri" w:hAnsi="Calibri" w:cs="Times New Roman"/>
        </w:rPr>
        <w:t xml:space="preserve">M = 650 edit </w:t>
      </w:r>
      <w:proofErr w:type="gramStart"/>
      <w:r w:rsidRPr="005554D7">
        <w:rPr>
          <w:rFonts w:ascii="Calibri" w:hAnsi="Calibri" w:cs="Times New Roman"/>
        </w:rPr>
        <w:t>checks  (</w:t>
      </w:r>
      <w:proofErr w:type="gramEnd"/>
      <w:r w:rsidRPr="005554D7">
        <w:rPr>
          <w:rFonts w:ascii="Calibri" w:hAnsi="Calibri" w:cs="Times New Roman"/>
        </w:rPr>
        <w:t>To be included as enterable field so that it is customizable)</w:t>
      </w:r>
    </w:p>
    <w:p w14:paraId="3F6077D2" w14:textId="77777777" w:rsidR="005554D7" w:rsidRPr="005554D7" w:rsidRDefault="005554D7" w:rsidP="005554D7">
      <w:pPr>
        <w:spacing w:after="0" w:line="240" w:lineRule="auto"/>
        <w:rPr>
          <w:rFonts w:ascii="Calibri" w:hAnsi="Calibri" w:cs="Times New Roman"/>
        </w:rPr>
      </w:pPr>
      <w:r w:rsidRPr="005554D7">
        <w:rPr>
          <w:rFonts w:ascii="Calibri" w:hAnsi="Calibri" w:cs="Times New Roman"/>
        </w:rPr>
        <w:t>N = 50 unique forms (To be included as enterable field so that it is customizable)</w:t>
      </w:r>
    </w:p>
    <w:p w14:paraId="72E1840F" w14:textId="77777777" w:rsidR="005554D7" w:rsidRPr="005554D7" w:rsidRDefault="005554D7" w:rsidP="005554D7">
      <w:pPr>
        <w:spacing w:after="0" w:line="240" w:lineRule="auto"/>
        <w:rPr>
          <w:rFonts w:ascii="Calibri" w:hAnsi="Calibri" w:cs="Times New Roman"/>
        </w:rPr>
      </w:pPr>
    </w:p>
    <w:p w14:paraId="50942C4F" w14:textId="77777777" w:rsidR="005554D7" w:rsidRPr="005554D7" w:rsidRDefault="005554D7" w:rsidP="005554D7">
      <w:pPr>
        <w:spacing w:after="0" w:line="240" w:lineRule="auto"/>
        <w:rPr>
          <w:rFonts w:ascii="Calibri" w:hAnsi="Calibri" w:cs="Times New Roman"/>
        </w:rPr>
      </w:pPr>
      <w:r w:rsidRPr="005554D7">
        <w:rPr>
          <w:rFonts w:ascii="Calibri" w:hAnsi="Calibri" w:cs="Times New Roman"/>
        </w:rPr>
        <w:t>To calculate the Lead/Programmer and Validation efforts refer to the scenario 2 Algorithm</w:t>
      </w:r>
    </w:p>
    <w:p w14:paraId="5F74AC16" w14:textId="77777777" w:rsidR="005554D7" w:rsidRPr="005554D7" w:rsidRDefault="005554D7" w:rsidP="005554D7">
      <w:pPr>
        <w:spacing w:after="0" w:line="240" w:lineRule="auto"/>
        <w:rPr>
          <w:rFonts w:ascii="Calibri" w:hAnsi="Calibri" w:cs="Times New Roman"/>
        </w:rPr>
      </w:pPr>
    </w:p>
    <w:p w14:paraId="19FABC95" w14:textId="77777777" w:rsidR="005554D7" w:rsidRPr="005554D7" w:rsidRDefault="005554D7" w:rsidP="005554D7">
      <w:pPr>
        <w:spacing w:after="0" w:line="240" w:lineRule="auto"/>
        <w:rPr>
          <w:rFonts w:ascii="Arial" w:hAnsi="Arial" w:cs="Arial"/>
          <w:sz w:val="20"/>
          <w:szCs w:val="20"/>
        </w:rPr>
      </w:pPr>
      <w:r w:rsidRPr="005554D7">
        <w:rPr>
          <w:rFonts w:ascii="Arial" w:hAnsi="Arial" w:cs="Arial"/>
          <w:sz w:val="20"/>
          <w:szCs w:val="20"/>
        </w:rPr>
        <w:t xml:space="preserve">FTEs to be calculated for 10 sets </w:t>
      </w:r>
    </w:p>
    <w:p w14:paraId="43216BE2" w14:textId="77777777" w:rsidR="005554D7" w:rsidRPr="005554D7" w:rsidRDefault="005554D7" w:rsidP="005554D7">
      <w:pPr>
        <w:spacing w:after="0" w:line="240" w:lineRule="auto"/>
        <w:rPr>
          <w:rFonts w:ascii="Calibri" w:hAnsi="Calibri" w:cs="Times New Roman"/>
        </w:rPr>
      </w:pPr>
    </w:p>
    <w:p w14:paraId="74348913" w14:textId="77777777" w:rsidR="005554D7" w:rsidRPr="005554D7" w:rsidRDefault="005554D7" w:rsidP="005554D7">
      <w:pPr>
        <w:spacing w:after="0" w:line="240" w:lineRule="auto"/>
        <w:rPr>
          <w:rFonts w:ascii="Arial" w:hAnsi="Arial" w:cs="Arial"/>
          <w:sz w:val="20"/>
          <w:szCs w:val="20"/>
        </w:rPr>
      </w:pPr>
      <w:r w:rsidRPr="005554D7">
        <w:rPr>
          <w:rFonts w:ascii="Arial" w:hAnsi="Arial" w:cs="Arial"/>
          <w:sz w:val="20"/>
          <w:szCs w:val="20"/>
        </w:rPr>
        <w:t>For set ups, start date = current date+ 45 Business days, current date  + 65 business days, current date + 85 business days, current date + 105 business days so on….till start date + 225 business days</w:t>
      </w:r>
    </w:p>
    <w:p w14:paraId="1E7BA526" w14:textId="77777777" w:rsidR="005554D7" w:rsidRPr="005554D7" w:rsidRDefault="005554D7" w:rsidP="005554D7">
      <w:pPr>
        <w:spacing w:after="0" w:line="240" w:lineRule="auto"/>
        <w:rPr>
          <w:rFonts w:ascii="Arial" w:hAnsi="Arial" w:cs="Arial"/>
          <w:sz w:val="20"/>
          <w:szCs w:val="20"/>
        </w:rPr>
      </w:pPr>
    </w:p>
    <w:p w14:paraId="087B7767" w14:textId="77777777" w:rsidR="005554D7" w:rsidRPr="005554D7" w:rsidRDefault="005554D7" w:rsidP="005554D7">
      <w:pPr>
        <w:spacing w:after="0" w:line="240" w:lineRule="auto"/>
        <w:rPr>
          <w:rFonts w:ascii="Arial" w:hAnsi="Arial" w:cs="Arial"/>
          <w:sz w:val="20"/>
          <w:szCs w:val="20"/>
        </w:rPr>
      </w:pPr>
    </w:p>
    <w:p w14:paraId="03A060AC" w14:textId="77777777" w:rsidR="005554D7" w:rsidRPr="005554D7" w:rsidRDefault="005554D7" w:rsidP="005554D7">
      <w:pPr>
        <w:spacing w:after="0" w:line="240" w:lineRule="auto"/>
        <w:rPr>
          <w:rFonts w:ascii="Arial" w:hAnsi="Arial" w:cs="Arial"/>
          <w:b/>
          <w:sz w:val="20"/>
          <w:szCs w:val="20"/>
        </w:rPr>
      </w:pPr>
      <w:r w:rsidRPr="005554D7">
        <w:rPr>
          <w:rFonts w:ascii="Arial" w:hAnsi="Arial" w:cs="Arial"/>
          <w:b/>
          <w:sz w:val="20"/>
          <w:szCs w:val="20"/>
        </w:rPr>
        <w:t>For CPPCs,</w:t>
      </w:r>
    </w:p>
    <w:p w14:paraId="3AA94714" w14:textId="77777777" w:rsidR="005554D7" w:rsidRPr="005554D7" w:rsidRDefault="005554D7" w:rsidP="005554D7">
      <w:pPr>
        <w:spacing w:after="0" w:line="240" w:lineRule="auto"/>
        <w:rPr>
          <w:rFonts w:ascii="Arial" w:hAnsi="Arial" w:cs="Arial"/>
          <w:sz w:val="20"/>
          <w:szCs w:val="20"/>
        </w:rPr>
      </w:pPr>
    </w:p>
    <w:p w14:paraId="0B18A4A2" w14:textId="77777777" w:rsidR="005554D7" w:rsidRPr="005554D7" w:rsidRDefault="005554D7" w:rsidP="005554D7">
      <w:pPr>
        <w:spacing w:after="0" w:line="240" w:lineRule="auto"/>
        <w:rPr>
          <w:rFonts w:ascii="Arial" w:hAnsi="Arial" w:cs="Arial"/>
          <w:sz w:val="20"/>
          <w:szCs w:val="20"/>
        </w:rPr>
      </w:pPr>
      <w:r w:rsidRPr="005554D7">
        <w:rPr>
          <w:rFonts w:ascii="Arial" w:hAnsi="Arial" w:cs="Arial"/>
          <w:sz w:val="20"/>
          <w:szCs w:val="20"/>
        </w:rPr>
        <w:t>Start date = current date + 10 business days</w:t>
      </w:r>
    </w:p>
    <w:p w14:paraId="4B709093" w14:textId="77777777" w:rsidR="005554D7" w:rsidRPr="005554D7" w:rsidRDefault="005554D7" w:rsidP="005554D7">
      <w:pPr>
        <w:spacing w:after="0" w:line="240" w:lineRule="auto"/>
        <w:rPr>
          <w:rFonts w:ascii="Arial" w:hAnsi="Arial" w:cs="Arial"/>
          <w:sz w:val="20"/>
          <w:szCs w:val="20"/>
        </w:rPr>
      </w:pPr>
      <w:r w:rsidRPr="005554D7">
        <w:rPr>
          <w:rFonts w:ascii="Arial" w:hAnsi="Arial" w:cs="Arial"/>
          <w:sz w:val="20"/>
          <w:szCs w:val="20"/>
        </w:rPr>
        <w:t>Planned go live date – start date + 15 business days</w:t>
      </w:r>
    </w:p>
    <w:p w14:paraId="38673A4F" w14:textId="77777777" w:rsidR="005554D7" w:rsidRPr="005554D7" w:rsidRDefault="005554D7" w:rsidP="005554D7">
      <w:pPr>
        <w:spacing w:after="0" w:line="240" w:lineRule="auto"/>
        <w:rPr>
          <w:rFonts w:ascii="Arial" w:hAnsi="Arial" w:cs="Arial"/>
          <w:sz w:val="20"/>
          <w:szCs w:val="20"/>
        </w:rPr>
      </w:pPr>
    </w:p>
    <w:p w14:paraId="6B34B98B" w14:textId="77777777" w:rsidR="005554D7" w:rsidRPr="005554D7" w:rsidRDefault="005554D7" w:rsidP="005554D7">
      <w:pPr>
        <w:spacing w:after="0" w:line="240" w:lineRule="auto"/>
        <w:rPr>
          <w:rFonts w:ascii="Arial" w:hAnsi="Arial" w:cs="Arial"/>
          <w:sz w:val="20"/>
          <w:szCs w:val="20"/>
        </w:rPr>
      </w:pPr>
    </w:p>
    <w:p w14:paraId="60BF0952" w14:textId="77777777" w:rsidR="005554D7" w:rsidRPr="005554D7" w:rsidRDefault="005554D7" w:rsidP="005554D7">
      <w:pPr>
        <w:spacing w:after="0" w:line="240" w:lineRule="auto"/>
        <w:rPr>
          <w:rFonts w:ascii="Arial" w:hAnsi="Arial" w:cs="Arial"/>
          <w:sz w:val="20"/>
          <w:szCs w:val="20"/>
        </w:rPr>
      </w:pPr>
      <w:r w:rsidRPr="005554D7">
        <w:rPr>
          <w:rFonts w:ascii="Arial" w:hAnsi="Arial" w:cs="Arial"/>
          <w:sz w:val="20"/>
          <w:szCs w:val="20"/>
        </w:rPr>
        <w:t>CDMS Lead effort = 1 hour</w:t>
      </w:r>
    </w:p>
    <w:p w14:paraId="1BD58A80" w14:textId="77777777" w:rsidR="005554D7" w:rsidRPr="005554D7" w:rsidRDefault="005554D7" w:rsidP="005554D7">
      <w:pPr>
        <w:spacing w:after="0" w:line="240" w:lineRule="auto"/>
        <w:rPr>
          <w:rFonts w:ascii="Arial" w:hAnsi="Arial" w:cs="Arial"/>
          <w:sz w:val="20"/>
          <w:szCs w:val="20"/>
        </w:rPr>
      </w:pPr>
      <w:r w:rsidRPr="005554D7">
        <w:rPr>
          <w:rFonts w:ascii="Arial" w:hAnsi="Arial" w:cs="Arial"/>
          <w:sz w:val="20"/>
          <w:szCs w:val="20"/>
        </w:rPr>
        <w:t>CDMS Programmer effort = 8 hours</w:t>
      </w:r>
    </w:p>
    <w:p w14:paraId="6A2EFFB4" w14:textId="77777777" w:rsidR="005554D7" w:rsidRPr="005554D7" w:rsidRDefault="005554D7" w:rsidP="005554D7">
      <w:pPr>
        <w:spacing w:after="0" w:line="240" w:lineRule="auto"/>
        <w:rPr>
          <w:rFonts w:ascii="Arial" w:hAnsi="Arial" w:cs="Arial"/>
          <w:sz w:val="20"/>
          <w:szCs w:val="20"/>
        </w:rPr>
      </w:pPr>
      <w:r w:rsidRPr="005554D7">
        <w:rPr>
          <w:rFonts w:ascii="Arial" w:hAnsi="Arial" w:cs="Arial"/>
          <w:sz w:val="20"/>
          <w:szCs w:val="20"/>
        </w:rPr>
        <w:t>CDMS Validation effort = 8 hours</w:t>
      </w:r>
    </w:p>
    <w:p w14:paraId="281486DE" w14:textId="77777777" w:rsidR="005554D7" w:rsidRPr="005554D7" w:rsidRDefault="005554D7" w:rsidP="005554D7">
      <w:pPr>
        <w:spacing w:after="0" w:line="240" w:lineRule="auto"/>
        <w:rPr>
          <w:rFonts w:ascii="Arial" w:hAnsi="Arial" w:cs="Arial"/>
          <w:sz w:val="20"/>
          <w:szCs w:val="20"/>
        </w:rPr>
      </w:pPr>
    </w:p>
    <w:p w14:paraId="3686AA65" w14:textId="77777777" w:rsidR="005554D7" w:rsidRPr="005554D7" w:rsidRDefault="005554D7" w:rsidP="005554D7">
      <w:pPr>
        <w:spacing w:after="0" w:line="240" w:lineRule="auto"/>
        <w:rPr>
          <w:rFonts w:ascii="Arial" w:hAnsi="Arial" w:cs="Arial"/>
          <w:sz w:val="20"/>
          <w:szCs w:val="20"/>
        </w:rPr>
      </w:pPr>
      <w:r w:rsidRPr="005554D7">
        <w:rPr>
          <w:rFonts w:ascii="Arial" w:hAnsi="Arial" w:cs="Arial"/>
          <w:sz w:val="20"/>
          <w:szCs w:val="20"/>
        </w:rPr>
        <w:t xml:space="preserve">All the efforts should be customizable so please add it to a </w:t>
      </w:r>
      <w:proofErr w:type="spellStart"/>
      <w:r w:rsidRPr="005554D7">
        <w:rPr>
          <w:rFonts w:ascii="Arial" w:hAnsi="Arial" w:cs="Arial"/>
          <w:sz w:val="20"/>
          <w:szCs w:val="20"/>
        </w:rPr>
        <w:t>codelist</w:t>
      </w:r>
      <w:proofErr w:type="spellEnd"/>
      <w:r w:rsidRPr="005554D7">
        <w:rPr>
          <w:rFonts w:ascii="Arial" w:hAnsi="Arial" w:cs="Arial"/>
          <w:sz w:val="20"/>
          <w:szCs w:val="20"/>
        </w:rPr>
        <w:t xml:space="preserve"> where we can change it on need basis</w:t>
      </w:r>
    </w:p>
    <w:p w14:paraId="6743C3EC" w14:textId="77777777" w:rsidR="005554D7" w:rsidRPr="005554D7" w:rsidRDefault="005554D7" w:rsidP="005554D7">
      <w:pPr>
        <w:spacing w:after="0" w:line="240" w:lineRule="auto"/>
        <w:rPr>
          <w:rFonts w:ascii="Arial" w:hAnsi="Arial" w:cs="Arial"/>
          <w:sz w:val="20"/>
          <w:szCs w:val="20"/>
        </w:rPr>
      </w:pPr>
    </w:p>
    <w:p w14:paraId="2DC02FC5" w14:textId="77777777" w:rsidR="005554D7" w:rsidRPr="005554D7" w:rsidRDefault="005554D7" w:rsidP="005554D7">
      <w:pPr>
        <w:spacing w:after="0" w:line="240" w:lineRule="auto"/>
        <w:rPr>
          <w:rFonts w:ascii="Arial" w:hAnsi="Arial" w:cs="Arial"/>
          <w:sz w:val="20"/>
          <w:szCs w:val="20"/>
        </w:rPr>
      </w:pPr>
      <w:r w:rsidRPr="005554D7">
        <w:rPr>
          <w:rFonts w:ascii="Arial" w:hAnsi="Arial" w:cs="Arial"/>
          <w:sz w:val="20"/>
          <w:szCs w:val="20"/>
        </w:rPr>
        <w:t>FTEs to be calculated for 11 sets</w:t>
      </w:r>
    </w:p>
    <w:p w14:paraId="40F555C8" w14:textId="77777777" w:rsidR="005554D7" w:rsidRPr="005554D7" w:rsidRDefault="005554D7" w:rsidP="005554D7">
      <w:pPr>
        <w:spacing w:after="0" w:line="240" w:lineRule="auto"/>
        <w:rPr>
          <w:rFonts w:ascii="Arial" w:hAnsi="Arial" w:cs="Arial"/>
          <w:sz w:val="20"/>
          <w:szCs w:val="20"/>
        </w:rPr>
      </w:pPr>
    </w:p>
    <w:p w14:paraId="1EE8C2DC" w14:textId="77777777" w:rsidR="005554D7" w:rsidRPr="005554D7" w:rsidRDefault="005554D7" w:rsidP="005554D7">
      <w:pPr>
        <w:spacing w:after="0" w:line="240" w:lineRule="auto"/>
        <w:rPr>
          <w:ins w:id="155" w:author="shanmugamm" w:date="2017-10-30T16:21:00Z"/>
          <w:rFonts w:ascii="Arial" w:hAnsi="Arial" w:cs="Arial"/>
          <w:sz w:val="20"/>
          <w:szCs w:val="20"/>
        </w:rPr>
      </w:pPr>
      <w:ins w:id="156" w:author="shanmugamm" w:date="2017-10-30T16:21:00Z">
        <w:r w:rsidRPr="005554D7">
          <w:rPr>
            <w:rFonts w:ascii="Arial" w:hAnsi="Arial" w:cs="Arial"/>
            <w:sz w:val="20"/>
            <w:szCs w:val="20"/>
          </w:rPr>
          <w:t>S</w:t>
        </w:r>
      </w:ins>
      <w:r w:rsidRPr="005554D7">
        <w:rPr>
          <w:rFonts w:ascii="Arial" w:hAnsi="Arial" w:cs="Arial"/>
          <w:sz w:val="20"/>
          <w:szCs w:val="20"/>
        </w:rPr>
        <w:t>tart date = current date + 10 business days, current date + 30 business days, current date + 50 business days, current date + 70 business days so on…till start date + 210 business days</w:t>
      </w:r>
    </w:p>
    <w:p w14:paraId="6288264C" w14:textId="77777777" w:rsidR="005554D7" w:rsidRPr="005554D7" w:rsidRDefault="005554D7" w:rsidP="005554D7">
      <w:pPr>
        <w:spacing w:after="0" w:line="240" w:lineRule="auto"/>
        <w:rPr>
          <w:rFonts w:ascii="Arial" w:hAnsi="Arial" w:cs="Arial"/>
          <w:sz w:val="20"/>
          <w:szCs w:val="20"/>
        </w:rPr>
      </w:pPr>
    </w:p>
    <w:p w14:paraId="1C320A2D" w14:textId="77777777" w:rsidR="005554D7" w:rsidRPr="005554D7" w:rsidRDefault="005554D7" w:rsidP="005554D7">
      <w:pPr>
        <w:spacing w:after="0" w:line="240" w:lineRule="auto"/>
        <w:rPr>
          <w:rFonts w:ascii="Arial" w:hAnsi="Arial" w:cs="Arial"/>
          <w:sz w:val="20"/>
          <w:szCs w:val="20"/>
        </w:rPr>
      </w:pPr>
    </w:p>
    <w:p w14:paraId="46BD2EA6" w14:textId="77777777" w:rsidR="005554D7" w:rsidRPr="005554D7" w:rsidRDefault="005554D7" w:rsidP="005554D7">
      <w:pPr>
        <w:spacing w:after="0" w:line="240" w:lineRule="auto"/>
        <w:rPr>
          <w:rFonts w:ascii="Arial" w:hAnsi="Arial" w:cs="Arial"/>
          <w:b/>
        </w:rPr>
      </w:pPr>
      <w:r w:rsidRPr="005554D7">
        <w:rPr>
          <w:rFonts w:ascii="Arial" w:hAnsi="Arial" w:cs="Arial"/>
          <w:b/>
        </w:rPr>
        <w:t>Maintenance/Closeout/Follow-up studies efforts</w:t>
      </w:r>
    </w:p>
    <w:p w14:paraId="62B36906" w14:textId="77777777" w:rsidR="005554D7" w:rsidRPr="005554D7" w:rsidRDefault="005554D7" w:rsidP="005554D7">
      <w:pPr>
        <w:spacing w:after="0" w:line="240" w:lineRule="auto"/>
        <w:rPr>
          <w:rFonts w:ascii="Arial" w:hAnsi="Arial" w:cs="Arial"/>
          <w:b/>
          <w:sz w:val="20"/>
          <w:szCs w:val="20"/>
        </w:rPr>
      </w:pPr>
    </w:p>
    <w:p w14:paraId="17D0F967" w14:textId="77777777" w:rsidR="005554D7" w:rsidRPr="005554D7" w:rsidRDefault="005554D7" w:rsidP="005554D7">
      <w:pPr>
        <w:spacing w:after="0" w:line="240" w:lineRule="auto"/>
        <w:rPr>
          <w:rFonts w:ascii="Arial" w:hAnsi="Arial" w:cs="Arial"/>
          <w:sz w:val="20"/>
          <w:szCs w:val="20"/>
        </w:rPr>
      </w:pPr>
    </w:p>
    <w:p w14:paraId="46FC9F50" w14:textId="77777777" w:rsidR="005554D7" w:rsidRPr="005554D7" w:rsidRDefault="005554D7" w:rsidP="005554D7">
      <w:pPr>
        <w:spacing w:after="0" w:line="240" w:lineRule="auto"/>
        <w:rPr>
          <w:rFonts w:ascii="Arial" w:hAnsi="Arial" w:cs="Arial"/>
          <w:b/>
          <w:sz w:val="20"/>
          <w:szCs w:val="20"/>
        </w:rPr>
      </w:pPr>
      <w:r w:rsidRPr="005554D7">
        <w:rPr>
          <w:rFonts w:ascii="Arial" w:hAnsi="Arial" w:cs="Arial"/>
          <w:b/>
          <w:sz w:val="20"/>
          <w:szCs w:val="20"/>
        </w:rPr>
        <w:t>For studies in maintenance or closeout and no new/active/on hold tasks on Tracker</w:t>
      </w:r>
    </w:p>
    <w:p w14:paraId="6478910F" w14:textId="77777777" w:rsidR="005554D7" w:rsidRPr="005554D7" w:rsidRDefault="005554D7" w:rsidP="005554D7">
      <w:pPr>
        <w:spacing w:after="0" w:line="240" w:lineRule="auto"/>
        <w:rPr>
          <w:rFonts w:ascii="Arial" w:hAnsi="Arial" w:cs="Arial"/>
          <w:sz w:val="20"/>
          <w:szCs w:val="20"/>
        </w:rPr>
      </w:pPr>
    </w:p>
    <w:p w14:paraId="0061D3DB" w14:textId="77777777" w:rsidR="005554D7" w:rsidRPr="005554D7" w:rsidRDefault="005554D7" w:rsidP="005554D7">
      <w:pPr>
        <w:spacing w:after="0" w:line="240" w:lineRule="auto"/>
        <w:rPr>
          <w:rFonts w:ascii="Arial" w:hAnsi="Arial" w:cs="Arial"/>
          <w:sz w:val="20"/>
          <w:szCs w:val="20"/>
        </w:rPr>
      </w:pPr>
      <w:r w:rsidRPr="005554D7">
        <w:rPr>
          <w:rFonts w:ascii="Arial" w:hAnsi="Arial" w:cs="Arial"/>
          <w:sz w:val="20"/>
          <w:szCs w:val="20"/>
        </w:rPr>
        <w:t xml:space="preserve">            - CDMS lead effort = 0.125 hours/day                       (until Planned DBL Date)  </w:t>
      </w:r>
    </w:p>
    <w:p w14:paraId="44091F26" w14:textId="77777777" w:rsidR="005554D7" w:rsidRPr="005554D7" w:rsidRDefault="005554D7" w:rsidP="005554D7">
      <w:pPr>
        <w:spacing w:after="0" w:line="240" w:lineRule="auto"/>
        <w:ind w:left="720"/>
        <w:rPr>
          <w:rFonts w:ascii="Arial" w:hAnsi="Arial" w:cs="Arial"/>
          <w:sz w:val="20"/>
          <w:szCs w:val="20"/>
        </w:rPr>
      </w:pPr>
      <w:r w:rsidRPr="005554D7">
        <w:rPr>
          <w:rFonts w:ascii="Arial" w:hAnsi="Arial" w:cs="Arial"/>
          <w:sz w:val="20"/>
          <w:szCs w:val="20"/>
        </w:rPr>
        <w:t xml:space="preserve">This effort should be customizable so please add it to a </w:t>
      </w:r>
      <w:proofErr w:type="spellStart"/>
      <w:r w:rsidRPr="005554D7">
        <w:rPr>
          <w:rFonts w:ascii="Arial" w:hAnsi="Arial" w:cs="Arial"/>
          <w:sz w:val="20"/>
          <w:szCs w:val="20"/>
        </w:rPr>
        <w:t>codelist</w:t>
      </w:r>
      <w:proofErr w:type="spellEnd"/>
      <w:r w:rsidRPr="005554D7">
        <w:rPr>
          <w:rFonts w:ascii="Arial" w:hAnsi="Arial" w:cs="Arial"/>
          <w:sz w:val="20"/>
          <w:szCs w:val="20"/>
        </w:rPr>
        <w:t xml:space="preserve"> where we can change it on need basis</w:t>
      </w:r>
    </w:p>
    <w:p w14:paraId="2CFCBD30" w14:textId="77777777" w:rsidR="005554D7" w:rsidRPr="005554D7" w:rsidRDefault="005554D7" w:rsidP="005554D7">
      <w:pPr>
        <w:spacing w:after="0" w:line="240" w:lineRule="auto"/>
        <w:ind w:firstLine="720"/>
        <w:rPr>
          <w:rFonts w:ascii="Arial" w:hAnsi="Arial" w:cs="Arial"/>
          <w:sz w:val="20"/>
          <w:szCs w:val="20"/>
        </w:rPr>
      </w:pPr>
    </w:p>
    <w:p w14:paraId="76F2AE21" w14:textId="77777777" w:rsidR="005554D7" w:rsidRPr="005554D7" w:rsidRDefault="005554D7" w:rsidP="005554D7">
      <w:pPr>
        <w:spacing w:after="0" w:line="240" w:lineRule="auto"/>
        <w:rPr>
          <w:rFonts w:ascii="Arial" w:hAnsi="Arial" w:cs="Arial"/>
          <w:b/>
          <w:sz w:val="20"/>
          <w:szCs w:val="20"/>
        </w:rPr>
      </w:pPr>
      <w:r w:rsidRPr="005554D7">
        <w:rPr>
          <w:rFonts w:ascii="Arial" w:hAnsi="Arial" w:cs="Arial"/>
          <w:b/>
          <w:sz w:val="20"/>
          <w:szCs w:val="20"/>
        </w:rPr>
        <w:t>For studies in Followup and no new/active/on hold tasks on Tracker</w:t>
      </w:r>
    </w:p>
    <w:p w14:paraId="570F2412" w14:textId="77777777" w:rsidR="005554D7" w:rsidRPr="005554D7" w:rsidRDefault="005554D7" w:rsidP="005554D7">
      <w:pPr>
        <w:spacing w:after="0" w:line="240" w:lineRule="auto"/>
        <w:rPr>
          <w:rFonts w:ascii="Arial" w:hAnsi="Arial" w:cs="Arial"/>
          <w:b/>
          <w:sz w:val="20"/>
          <w:szCs w:val="20"/>
        </w:rPr>
      </w:pPr>
    </w:p>
    <w:p w14:paraId="7AE79895" w14:textId="77777777" w:rsidR="005554D7" w:rsidRPr="005554D7" w:rsidRDefault="005554D7" w:rsidP="005554D7">
      <w:pPr>
        <w:spacing w:after="0" w:line="240" w:lineRule="auto"/>
        <w:rPr>
          <w:rFonts w:ascii="Arial" w:hAnsi="Arial" w:cs="Arial"/>
          <w:sz w:val="20"/>
          <w:szCs w:val="20"/>
        </w:rPr>
      </w:pPr>
      <w:r w:rsidRPr="005554D7">
        <w:rPr>
          <w:rFonts w:ascii="Arial" w:hAnsi="Arial" w:cs="Arial"/>
          <w:sz w:val="20"/>
          <w:szCs w:val="20"/>
        </w:rPr>
        <w:t xml:space="preserve">            - CDMS lead effort = 0.1 hours/day                           (until Planned </w:t>
      </w:r>
      <w:proofErr w:type="spellStart"/>
      <w:r w:rsidRPr="005554D7">
        <w:rPr>
          <w:rFonts w:ascii="Arial" w:hAnsi="Arial" w:cs="Arial"/>
          <w:sz w:val="20"/>
          <w:szCs w:val="20"/>
        </w:rPr>
        <w:t>FollowUP</w:t>
      </w:r>
      <w:proofErr w:type="spellEnd"/>
      <w:r w:rsidRPr="005554D7">
        <w:rPr>
          <w:rFonts w:ascii="Arial" w:hAnsi="Arial" w:cs="Arial"/>
          <w:sz w:val="20"/>
          <w:szCs w:val="20"/>
        </w:rPr>
        <w:t xml:space="preserve"> DBL Date) </w:t>
      </w:r>
    </w:p>
    <w:p w14:paraId="21D5885D" w14:textId="77777777" w:rsidR="005554D7" w:rsidRPr="005554D7" w:rsidRDefault="005554D7" w:rsidP="005554D7">
      <w:pPr>
        <w:spacing w:after="0" w:line="240" w:lineRule="auto"/>
        <w:ind w:left="720"/>
        <w:rPr>
          <w:rFonts w:ascii="Arial" w:hAnsi="Arial" w:cs="Arial"/>
          <w:sz w:val="20"/>
          <w:szCs w:val="20"/>
        </w:rPr>
      </w:pPr>
      <w:r w:rsidRPr="005554D7">
        <w:rPr>
          <w:rFonts w:ascii="Arial" w:hAnsi="Arial" w:cs="Arial"/>
          <w:sz w:val="20"/>
          <w:szCs w:val="20"/>
        </w:rPr>
        <w:t xml:space="preserve">This effort should be customizable so please add it to a </w:t>
      </w:r>
      <w:proofErr w:type="spellStart"/>
      <w:r w:rsidRPr="005554D7">
        <w:rPr>
          <w:rFonts w:ascii="Arial" w:hAnsi="Arial" w:cs="Arial"/>
          <w:sz w:val="20"/>
          <w:szCs w:val="20"/>
        </w:rPr>
        <w:t>codelist</w:t>
      </w:r>
      <w:proofErr w:type="spellEnd"/>
      <w:r w:rsidRPr="005554D7">
        <w:rPr>
          <w:rFonts w:ascii="Arial" w:hAnsi="Arial" w:cs="Arial"/>
          <w:sz w:val="20"/>
          <w:szCs w:val="20"/>
        </w:rPr>
        <w:t xml:space="preserve"> where we can change it on need basis</w:t>
      </w:r>
    </w:p>
    <w:p w14:paraId="17DD118F" w14:textId="77777777" w:rsidR="005554D7" w:rsidRPr="005554D7" w:rsidRDefault="005554D7" w:rsidP="005554D7">
      <w:pPr>
        <w:spacing w:after="0" w:line="240" w:lineRule="auto"/>
        <w:rPr>
          <w:rFonts w:ascii="Arial" w:hAnsi="Arial" w:cs="Arial"/>
          <w:color w:val="FF0000"/>
          <w:sz w:val="20"/>
          <w:szCs w:val="20"/>
        </w:rPr>
      </w:pPr>
    </w:p>
    <w:p w14:paraId="16F75027" w14:textId="77777777" w:rsidR="005554D7" w:rsidRPr="005554D7" w:rsidRDefault="005554D7" w:rsidP="005554D7"/>
    <w:sectPr w:rsidR="005554D7" w:rsidRPr="005554D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5" w:author="shanmugamm" w:date="2018-04-20T12:14:00Z" w:initials="s">
    <w:p w14:paraId="1063BD93" w14:textId="40FE1521" w:rsidR="00A67B89" w:rsidRDefault="00A67B89">
      <w:pPr>
        <w:pStyle w:val="CommentText"/>
      </w:pPr>
      <w:r>
        <w:rPr>
          <w:rStyle w:val="CommentReference"/>
        </w:rPr>
        <w:annotationRef/>
      </w:r>
      <w:r>
        <w:t>Not sure</w:t>
      </w:r>
    </w:p>
    <w:p w14:paraId="7EA79921" w14:textId="77777777" w:rsidR="00A67B89" w:rsidRPr="00DA1B57" w:rsidRDefault="00A67B89" w:rsidP="00B47B78">
      <w:pPr>
        <w:rPr>
          <w:rFonts w:ascii="Arial" w:hAnsi="Arial" w:cs="Arial"/>
          <w:sz w:val="20"/>
          <w:szCs w:val="20"/>
        </w:rPr>
      </w:pPr>
      <w:r w:rsidRPr="00DA1B57">
        <w:rPr>
          <w:rFonts w:ascii="Arial" w:hAnsi="Arial" w:cs="Arial"/>
          <w:sz w:val="20"/>
          <w:szCs w:val="20"/>
        </w:rPr>
        <w:t>If M= 0 then 20 hours/Duration of Database Build</w:t>
      </w:r>
    </w:p>
    <w:p w14:paraId="2988C2D8" w14:textId="77777777" w:rsidR="00A67B89" w:rsidRDefault="00A67B89">
      <w:pPr>
        <w:pStyle w:val="CommentText"/>
      </w:pPr>
    </w:p>
  </w:comment>
  <w:comment w:id="43" w:author="Sathya" w:date="2018-04-25T18:24:00Z" w:initials="SAT">
    <w:p w14:paraId="787C2B4D" w14:textId="6F18B34D" w:rsidR="00BB057E" w:rsidRDefault="00BB057E">
      <w:pPr>
        <w:pStyle w:val="CommentText"/>
      </w:pPr>
      <w:r>
        <w:rPr>
          <w:rStyle w:val="CommentReference"/>
        </w:rPr>
        <w:annotationRef/>
      </w:r>
      <w:r>
        <w:t>Removing, not sure where I got it from.</w:t>
      </w:r>
    </w:p>
  </w:comment>
  <w:comment w:id="59" w:author="Sathya" w:date="2018-04-25T18:38:00Z" w:initials="SAT">
    <w:p w14:paraId="0C1B2312" w14:textId="39C116D7" w:rsidR="004F3BA0" w:rsidRDefault="004F3BA0">
      <w:pPr>
        <w:pStyle w:val="CommentText"/>
      </w:pPr>
      <w:r>
        <w:rPr>
          <w:rStyle w:val="CommentReference"/>
        </w:rPr>
        <w:annotationRef/>
      </w:r>
      <w:r>
        <w:t>When CPPC Task’s Task Started On is not available then ignore result is zero.  Please confirm.</w:t>
      </w:r>
    </w:p>
  </w:comment>
  <w:comment w:id="58" w:author="shanmugamm" w:date="2018-04-11T14:31:00Z" w:initials="s">
    <w:p w14:paraId="49429E42" w14:textId="77777777" w:rsidR="00A67B89" w:rsidRDefault="00A67B89">
      <w:pPr>
        <w:pStyle w:val="CommentText"/>
      </w:pPr>
      <w:r>
        <w:rPr>
          <w:rStyle w:val="CommentReference"/>
        </w:rPr>
        <w:annotationRef/>
      </w:r>
      <w:r>
        <w:t>This scenario not required.</w:t>
      </w:r>
    </w:p>
    <w:p w14:paraId="189C945E" w14:textId="75622132" w:rsidR="00A67B89" w:rsidRDefault="00A67B89">
      <w:pPr>
        <w:pStyle w:val="CommentText"/>
      </w:pPr>
      <w:r>
        <w:t>For CPPCs – CPPC effort when start date available + New CPPC effort</w:t>
      </w:r>
    </w:p>
  </w:comment>
  <w:comment w:id="60" w:author="shanmugamm" w:date="2018-04-13T09:45:00Z" w:initials="s">
    <w:p w14:paraId="7E0989A4" w14:textId="77777777" w:rsidR="00A67B89" w:rsidRDefault="00A67B89" w:rsidP="00B8710E">
      <w:pPr>
        <w:pStyle w:val="CommentText"/>
      </w:pPr>
      <w:r>
        <w:rPr>
          <w:rStyle w:val="CommentReference"/>
        </w:rPr>
        <w:annotationRef/>
      </w:r>
      <w:r>
        <w:t>This scenario not required.</w:t>
      </w:r>
    </w:p>
    <w:p w14:paraId="4EF25901" w14:textId="38DD4DBB" w:rsidR="00A67B89" w:rsidRDefault="00A67B89" w:rsidP="00B8710E">
      <w:pPr>
        <w:pStyle w:val="CommentText"/>
      </w:pPr>
      <w:r>
        <w:t>For CPPCs – CPPC effort when end date available + New CPPC effort</w:t>
      </w:r>
    </w:p>
    <w:p w14:paraId="4A761897" w14:textId="10007EB4" w:rsidR="00A67B89" w:rsidRDefault="00A67B89" w:rsidP="00B8710E">
      <w:pPr>
        <w:pStyle w:val="CommentText"/>
      </w:pPr>
    </w:p>
  </w:comment>
  <w:comment w:id="62" w:author="Sathya" w:date="2018-04-25T18:41:00Z" w:initials="SAT">
    <w:p w14:paraId="35538992" w14:textId="06608A85" w:rsidR="004F3BA0" w:rsidRDefault="004F3BA0" w:rsidP="004F3BA0">
      <w:pPr>
        <w:pStyle w:val="CommentText"/>
      </w:pPr>
      <w:r>
        <w:rPr>
          <w:rStyle w:val="CommentReference"/>
        </w:rPr>
        <w:annotationRef/>
      </w:r>
      <w:r>
        <w:t xml:space="preserve">– </w:t>
      </w:r>
      <w:r>
        <w:t>“</w:t>
      </w:r>
      <w:r>
        <w:t>CPPC effort when end date available + New CPPC effort</w:t>
      </w:r>
      <w:r>
        <w:t>” – Not clear.  We have a separate calculation for NEW CPPC Effort where 11 CPPC Tasks are created.  Are these related and how?</w:t>
      </w:r>
    </w:p>
    <w:p w14:paraId="671B9BC3" w14:textId="29336FC4" w:rsidR="004F3BA0" w:rsidRDefault="004F3BA0">
      <w:pPr>
        <w:pStyle w:val="CommentText"/>
      </w:pPr>
    </w:p>
  </w:comment>
  <w:comment w:id="61" w:author="Sathya" w:date="2018-04-25T19:08:00Z" w:initials="SAT">
    <w:p w14:paraId="7B41E4D5" w14:textId="0F716A62" w:rsidR="004F3BA0" w:rsidRDefault="004F3BA0">
      <w:pPr>
        <w:pStyle w:val="CommentText"/>
      </w:pPr>
      <w:r>
        <w:rPr>
          <w:rStyle w:val="CommentReference"/>
        </w:rPr>
        <w:annotationRef/>
      </w:r>
      <w:r>
        <w:t xml:space="preserve">When CPPC Task’s Task Started On is not available then </w:t>
      </w:r>
      <w:r w:rsidR="00AB5A1F">
        <w:t>can we set the result to</w:t>
      </w:r>
      <w:r>
        <w:t xml:space="preserve"> zero.  Please confirm.</w:t>
      </w:r>
    </w:p>
  </w:comment>
  <w:comment w:id="64" w:author="shanmugamm" w:date="2018-04-13T09:57:00Z" w:initials="s">
    <w:p w14:paraId="20750B72" w14:textId="7B11435C" w:rsidR="00A67B89" w:rsidRDefault="00A67B89">
      <w:pPr>
        <w:pStyle w:val="CommentText"/>
      </w:pPr>
      <w:r>
        <w:rPr>
          <w:rStyle w:val="CommentReference"/>
        </w:rPr>
        <w:annotationRef/>
      </w:r>
      <w:r>
        <w:t>Not sure</w:t>
      </w:r>
    </w:p>
  </w:comment>
  <w:comment w:id="69" w:author="shanmugamm" w:date="2018-04-20T12:21:00Z" w:initials="s">
    <w:p w14:paraId="6E7D5AD8" w14:textId="23D03D92" w:rsidR="00A67B89" w:rsidRDefault="00A67B89">
      <w:pPr>
        <w:pStyle w:val="CommentText"/>
      </w:pPr>
      <w:r>
        <w:rPr>
          <w:rStyle w:val="CommentReference"/>
        </w:rPr>
        <w:annotationRef/>
      </w:r>
      <w:r>
        <w:t>Round 1</w:t>
      </w:r>
    </w:p>
  </w:comment>
  <w:comment w:id="68" w:author="Sathya" w:date="2018-04-25T18:42:00Z" w:initials="SAT">
    <w:p w14:paraId="3D585F84" w14:textId="141E77B4" w:rsidR="004F3BA0" w:rsidRDefault="004F3BA0">
      <w:pPr>
        <w:pStyle w:val="CommentText"/>
      </w:pPr>
      <w:r>
        <w:rPr>
          <w:rStyle w:val="CommentReference"/>
        </w:rPr>
        <w:annotationRef/>
      </w:r>
      <w:r>
        <w:t>Corrected</w:t>
      </w:r>
    </w:p>
  </w:comment>
  <w:comment w:id="73" w:author="Sathya" w:date="2018-04-25T18:42:00Z" w:initials="SAT">
    <w:p w14:paraId="6FE2DFA0" w14:textId="29FE7894" w:rsidR="004F3BA0" w:rsidRDefault="004F3BA0">
      <w:pPr>
        <w:pStyle w:val="CommentText"/>
      </w:pPr>
      <w:r>
        <w:rPr>
          <w:rStyle w:val="CommentReference"/>
        </w:rPr>
        <w:annotationRef/>
      </w:r>
      <w:r>
        <w:t>Corrected</w:t>
      </w:r>
    </w:p>
  </w:comment>
  <w:comment w:id="72" w:author="shanmugamm" w:date="2018-04-20T12:21:00Z" w:initials="s">
    <w:p w14:paraId="2F9EABBA" w14:textId="1E1D6941" w:rsidR="00A67B89" w:rsidRDefault="00A67B89">
      <w:pPr>
        <w:pStyle w:val="CommentText"/>
      </w:pPr>
      <w:r>
        <w:rPr>
          <w:rStyle w:val="CommentReference"/>
        </w:rPr>
        <w:annotationRef/>
      </w:r>
      <w:r>
        <w:t>Round 1</w:t>
      </w:r>
    </w:p>
  </w:comment>
  <w:comment w:id="77" w:author="Sathya" w:date="2018-04-25T18:45:00Z" w:initials="SAT">
    <w:p w14:paraId="775F0185" w14:textId="12CA49E0" w:rsidR="005A3247" w:rsidRDefault="005A3247">
      <w:pPr>
        <w:pStyle w:val="CommentText"/>
      </w:pPr>
      <w:r>
        <w:rPr>
          <w:rStyle w:val="CommentReference"/>
        </w:rPr>
        <w:annotationRef/>
      </w:r>
    </w:p>
  </w:comment>
  <w:comment w:id="80" w:author="shanmugamm" w:date="2018-04-13T15:00:00Z" w:initials="s">
    <w:p w14:paraId="2C765500" w14:textId="21F2EF4A" w:rsidR="00A67B89" w:rsidRDefault="00A67B89">
      <w:pPr>
        <w:pStyle w:val="CommentText"/>
      </w:pPr>
      <w:r>
        <w:rPr>
          <w:rStyle w:val="CommentReference"/>
        </w:rPr>
        <w:annotationRef/>
      </w:r>
      <w:r>
        <w:t>39 business days</w:t>
      </w:r>
    </w:p>
  </w:comment>
  <w:comment w:id="78" w:author="Sathya" w:date="2018-04-25T18:45:00Z" w:initials="SAT">
    <w:p w14:paraId="7580C1E8" w14:textId="5F7722A0" w:rsidR="005A3247" w:rsidRDefault="005A3247">
      <w:pPr>
        <w:pStyle w:val="CommentText"/>
      </w:pPr>
      <w:r>
        <w:rPr>
          <w:rStyle w:val="CommentReference"/>
        </w:rPr>
        <w:annotationRef/>
      </w:r>
      <w:r>
        <w:t>Corrected.</w:t>
      </w:r>
    </w:p>
  </w:comment>
  <w:comment w:id="83" w:author="shanmugamm" w:date="2018-04-13T10:11:00Z" w:initials="s">
    <w:p w14:paraId="5CE821C0" w14:textId="77777777" w:rsidR="00A67B89" w:rsidRDefault="00A67B89">
      <w:pPr>
        <w:pStyle w:val="CommentText"/>
      </w:pPr>
      <w:r>
        <w:rPr>
          <w:rStyle w:val="CommentReference"/>
        </w:rPr>
        <w:annotationRef/>
      </w:r>
      <w:r>
        <w:t>16*60*2 (Total 32 hours, 16 hours each day)</w:t>
      </w:r>
    </w:p>
    <w:p w14:paraId="5063B551" w14:textId="77777777" w:rsidR="00A67B89" w:rsidRDefault="00A67B89">
      <w:pPr>
        <w:pStyle w:val="CommentText"/>
      </w:pPr>
    </w:p>
    <w:p w14:paraId="675D86BE" w14:textId="77777777" w:rsidR="00A67B89" w:rsidRDefault="00A67B89">
      <w:pPr>
        <w:pStyle w:val="CommentText"/>
      </w:pPr>
      <w:r>
        <w:t>16 hours – Start date</w:t>
      </w:r>
    </w:p>
    <w:p w14:paraId="7F2E3543" w14:textId="17CE075F" w:rsidR="00A67B89" w:rsidRDefault="00A67B89">
      <w:pPr>
        <w:pStyle w:val="CommentText"/>
      </w:pPr>
      <w:r>
        <w:t>16 Hours – (Start date + 1 day)</w:t>
      </w:r>
    </w:p>
  </w:comment>
  <w:comment w:id="84" w:author="Sathya" w:date="2018-04-25T18:52:00Z" w:initials="SAT">
    <w:p w14:paraId="42BADFB6" w14:textId="77777777" w:rsidR="005A3247" w:rsidRDefault="005A3247" w:rsidP="005A3247">
      <w:pPr>
        <w:pStyle w:val="CommentText"/>
      </w:pPr>
      <w:r>
        <w:rPr>
          <w:rStyle w:val="CommentReference"/>
        </w:rPr>
        <w:annotationRef/>
      </w:r>
      <w:r>
        <w:t xml:space="preserve">Statement: </w:t>
      </w:r>
      <w:r>
        <w:t>16*60*2 (Total 32 hours, 16 hours each day)</w:t>
      </w:r>
    </w:p>
    <w:p w14:paraId="7878475D" w14:textId="51BA9901" w:rsidR="005A3247" w:rsidRDefault="005A3247">
      <w:pPr>
        <w:pStyle w:val="CommentText"/>
      </w:pPr>
      <w:r>
        <w:t xml:space="preserve"> Is not clear. The computation is for the respective day.  Therefore can we consider: </w:t>
      </w:r>
      <w:r>
        <w:rPr>
          <w:rFonts w:ascii="Courier New" w:hAnsi="Courier New" w:cs="Courier New"/>
          <w:noProof/>
          <w:color w:val="0000FF"/>
        </w:rPr>
        <w:t>[</w:t>
      </w:r>
      <w:r w:rsidRPr="00612F37">
        <w:rPr>
          <w:rFonts w:ascii="Courier New" w:hAnsi="Courier New" w:cs="Courier New"/>
          <w:noProof/>
          <w:color w:val="0000FF"/>
        </w:rPr>
        <w:t>Setup_InternalUATEffort</w:t>
      </w:r>
      <w:r>
        <w:rPr>
          <w:rFonts w:ascii="Courier New" w:hAnsi="Courier New" w:cs="Courier New"/>
          <w:noProof/>
          <w:color w:val="0000FF"/>
        </w:rPr>
        <w:t>] = (</w:t>
      </w:r>
      <w:r>
        <w:rPr>
          <w:rFonts w:ascii="Courier New" w:hAnsi="Courier New" w:cs="Courier New"/>
          <w:noProof/>
        </w:rPr>
        <w:t>16 * 60)</w:t>
      </w:r>
      <w:r>
        <w:rPr>
          <w:rFonts w:ascii="Courier New" w:hAnsi="Courier New" w:cs="Courier New"/>
          <w:noProof/>
        </w:rPr>
        <w:t>.  If not correct, can you provide a formula per day?</w:t>
      </w:r>
    </w:p>
  </w:comment>
  <w:comment w:id="85" w:author="shanmugamm" w:date="2018-04-13T10:12:00Z" w:initials="s">
    <w:p w14:paraId="55FD75AB" w14:textId="64314FFC" w:rsidR="00A67B89" w:rsidRDefault="00A67B89">
      <w:pPr>
        <w:pStyle w:val="CommentText"/>
      </w:pPr>
      <w:r>
        <w:rPr>
          <w:rStyle w:val="CommentReference"/>
        </w:rPr>
        <w:annotationRef/>
      </w:r>
      <w:r w:rsidRPr="00A165AD">
        <w:rPr>
          <w:rFonts w:ascii="Courier New" w:hAnsi="Courier New" w:cs="Courier New"/>
          <w:noProof/>
        </w:rPr>
        <w:t>Internal UAT Planned completion Date</w:t>
      </w:r>
      <w:r>
        <w:rPr>
          <w:rFonts w:ascii="Courier New" w:hAnsi="Courier New" w:cs="Courier New"/>
          <w:noProof/>
        </w:rPr>
        <w:t xml:space="preserve"> + 1 Day</w:t>
      </w:r>
    </w:p>
  </w:comment>
  <w:comment w:id="86" w:author="Sathya" w:date="2018-04-25T18:54:00Z" w:initials="SAT">
    <w:p w14:paraId="7E8C8DA2" w14:textId="62873D7F" w:rsidR="005A3247" w:rsidRDefault="005A3247">
      <w:pPr>
        <w:pStyle w:val="CommentText"/>
      </w:pPr>
      <w:r>
        <w:rPr>
          <w:rStyle w:val="CommentReference"/>
        </w:rPr>
        <w:annotationRef/>
      </w:r>
      <w:r>
        <w:t xml:space="preserve">Corrected.  </w:t>
      </w:r>
      <w:r w:rsidR="00883D5D">
        <w:t>The Start Date is one day (calendar day) after the Internal UAT Planned Completion Date.</w:t>
      </w:r>
    </w:p>
  </w:comment>
  <w:comment w:id="89" w:author="shanmugamm" w:date="2018-04-13T10:14:00Z" w:initials="s">
    <w:p w14:paraId="44E8AED7" w14:textId="77777777" w:rsidR="00A67B89" w:rsidRDefault="00A67B89" w:rsidP="0018542D">
      <w:pPr>
        <w:pStyle w:val="CommentText"/>
      </w:pPr>
      <w:r>
        <w:rPr>
          <w:rStyle w:val="CommentReference"/>
        </w:rPr>
        <w:annotationRef/>
      </w:r>
      <w:r>
        <w:t>16*60*2 (Total 32 hours, 16 hours each day)</w:t>
      </w:r>
    </w:p>
    <w:p w14:paraId="2D885030" w14:textId="77777777" w:rsidR="00A67B89" w:rsidRDefault="00A67B89" w:rsidP="0018542D">
      <w:pPr>
        <w:pStyle w:val="CommentText"/>
      </w:pPr>
    </w:p>
    <w:p w14:paraId="6179125C" w14:textId="77777777" w:rsidR="00A67B89" w:rsidRDefault="00A67B89" w:rsidP="0018542D">
      <w:pPr>
        <w:pStyle w:val="CommentText"/>
      </w:pPr>
      <w:r>
        <w:t>16 hours – Start date</w:t>
      </w:r>
    </w:p>
    <w:p w14:paraId="42F73123" w14:textId="7CC233DA" w:rsidR="00A67B89" w:rsidRDefault="00A67B89" w:rsidP="0018542D">
      <w:pPr>
        <w:pStyle w:val="CommentText"/>
      </w:pPr>
      <w:r>
        <w:t>16 Hours – (Start date + 1 day)</w:t>
      </w:r>
    </w:p>
  </w:comment>
  <w:comment w:id="90" w:author="Sathya" w:date="2018-04-25T18:56:00Z" w:initials="SAT">
    <w:p w14:paraId="6780C2D8" w14:textId="77777777" w:rsidR="00883D5D" w:rsidRDefault="00883D5D" w:rsidP="00883D5D">
      <w:pPr>
        <w:pStyle w:val="CommentText"/>
      </w:pPr>
      <w:r>
        <w:rPr>
          <w:rStyle w:val="CommentReference"/>
        </w:rPr>
        <w:annotationRef/>
      </w:r>
      <w:r>
        <w:t>Statement: 16*60*2 (Total 32 hours, 16 hours each day)</w:t>
      </w:r>
    </w:p>
    <w:p w14:paraId="63D47317" w14:textId="46C89D17" w:rsidR="00883D5D" w:rsidRDefault="00883D5D">
      <w:pPr>
        <w:pStyle w:val="CommentText"/>
      </w:pPr>
      <w:r>
        <w:t xml:space="preserve"> Is not clear. The computation is for the respective day.  Therefore can we consider: </w:t>
      </w:r>
      <w:r>
        <w:rPr>
          <w:rFonts w:ascii="Courier New" w:hAnsi="Courier New" w:cs="Courier New"/>
          <w:noProof/>
          <w:color w:val="0000FF"/>
        </w:rPr>
        <w:t>[</w:t>
      </w:r>
      <w:r w:rsidRPr="00612F37">
        <w:rPr>
          <w:rFonts w:ascii="Courier New" w:hAnsi="Courier New" w:cs="Courier New"/>
          <w:noProof/>
          <w:color w:val="0000FF"/>
        </w:rPr>
        <w:t>Setup_InternalUATEffort</w:t>
      </w:r>
      <w:r>
        <w:rPr>
          <w:rFonts w:ascii="Courier New" w:hAnsi="Courier New" w:cs="Courier New"/>
          <w:noProof/>
          <w:color w:val="0000FF"/>
        </w:rPr>
        <w:t>] = (</w:t>
      </w:r>
      <w:r>
        <w:rPr>
          <w:rFonts w:ascii="Courier New" w:hAnsi="Courier New" w:cs="Courier New"/>
          <w:noProof/>
        </w:rPr>
        <w:t>16 * 60).  If not correct, can you provide a formula per day?</w:t>
      </w:r>
    </w:p>
  </w:comment>
  <w:comment w:id="92" w:author="shanmugamm" w:date="2018-04-13T10:15:00Z" w:initials="s">
    <w:p w14:paraId="200E0FCD" w14:textId="4A52F647" w:rsidR="00A67B89" w:rsidRDefault="00A67B89" w:rsidP="0018542D">
      <w:pPr>
        <w:pStyle w:val="CommentText"/>
      </w:pPr>
      <w:r>
        <w:rPr>
          <w:rStyle w:val="CommentReference"/>
        </w:rPr>
        <w:annotationRef/>
      </w:r>
      <w:r>
        <w:rPr>
          <w:rFonts w:ascii="Courier New" w:hAnsi="Courier New" w:cs="Courier New"/>
          <w:noProof/>
        </w:rPr>
        <w:t xml:space="preserve"> </w:t>
      </w:r>
      <w:r w:rsidRPr="0018542D">
        <w:rPr>
          <w:rFonts w:ascii="Courier New" w:hAnsi="Courier New" w:cs="Courier New"/>
          <w:b/>
          <w:noProof/>
        </w:rPr>
        <w:t>EXTERNAL</w:t>
      </w:r>
      <w:r w:rsidRPr="00A165AD">
        <w:rPr>
          <w:rFonts w:ascii="Courier New" w:hAnsi="Courier New" w:cs="Courier New"/>
          <w:noProof/>
        </w:rPr>
        <w:t xml:space="preserve"> UAT Planned completion Date</w:t>
      </w:r>
      <w:r>
        <w:rPr>
          <w:rFonts w:ascii="Courier New" w:hAnsi="Courier New" w:cs="Courier New"/>
          <w:noProof/>
        </w:rPr>
        <w:t xml:space="preserve"> + 1 Day</w:t>
      </w:r>
    </w:p>
    <w:p w14:paraId="0DC907C1" w14:textId="743B3FDE" w:rsidR="00A67B89" w:rsidRDefault="00A67B89">
      <w:pPr>
        <w:pStyle w:val="CommentText"/>
      </w:pPr>
    </w:p>
  </w:comment>
  <w:comment w:id="91" w:author="Sathya" w:date="2018-04-25T18:55:00Z" w:initials="SAT">
    <w:p w14:paraId="46E8A014" w14:textId="32EFECE1" w:rsidR="00883D5D" w:rsidRDefault="00883D5D">
      <w:pPr>
        <w:pStyle w:val="CommentText"/>
      </w:pPr>
      <w:r>
        <w:rPr>
          <w:rStyle w:val="CommentReference"/>
        </w:rPr>
        <w:annotationRef/>
      </w:r>
      <w:r>
        <w:t>Corrected.  The Start Date is one day (calendar day) after the Internal UAT Planned Completion Date.</w:t>
      </w:r>
    </w:p>
  </w:comment>
  <w:comment w:id="95" w:author="shanmugamm" w:date="2018-04-13T12:21:00Z" w:initials="s">
    <w:p w14:paraId="00AB28C8" w14:textId="77777777" w:rsidR="00A67B89" w:rsidRDefault="00A67B89">
      <w:pPr>
        <w:pStyle w:val="CommentText"/>
      </w:pPr>
      <w:r>
        <w:rPr>
          <w:rStyle w:val="CommentReference"/>
        </w:rPr>
        <w:annotationRef/>
      </w:r>
      <w:proofErr w:type="gramStart"/>
      <w:r>
        <w:t>For  CPPCs</w:t>
      </w:r>
      <w:proofErr w:type="gramEnd"/>
      <w:r>
        <w:t>,</w:t>
      </w:r>
    </w:p>
    <w:p w14:paraId="07C5E7E5" w14:textId="64F597FD" w:rsidR="00A67B89" w:rsidRPr="00DA1B57" w:rsidRDefault="00A67B89" w:rsidP="009347E5">
      <w:pPr>
        <w:rPr>
          <w:rFonts w:ascii="Arial" w:hAnsi="Arial" w:cs="Arial"/>
          <w:sz w:val="20"/>
          <w:szCs w:val="20"/>
        </w:rPr>
      </w:pPr>
      <w:r w:rsidRPr="00DA1B57">
        <w:rPr>
          <w:rFonts w:ascii="Arial" w:hAnsi="Arial" w:cs="Arial"/>
          <w:sz w:val="20"/>
          <w:szCs w:val="20"/>
        </w:rPr>
        <w:t>Get Number of ed</w:t>
      </w:r>
      <w:r>
        <w:rPr>
          <w:rFonts w:ascii="Arial" w:hAnsi="Arial" w:cs="Arial"/>
          <w:sz w:val="20"/>
          <w:szCs w:val="20"/>
        </w:rPr>
        <w:t>it checks from CDMS Tracker = M, only this has to be considered</w:t>
      </w:r>
    </w:p>
    <w:p w14:paraId="78914800" w14:textId="41482526" w:rsidR="00A67B89" w:rsidRDefault="00A67B89">
      <w:pPr>
        <w:pStyle w:val="CommentText"/>
      </w:pPr>
    </w:p>
  </w:comment>
  <w:comment w:id="96" w:author="Sathya" w:date="2018-04-25T19:04:00Z" w:initials="SAT">
    <w:p w14:paraId="180BB999" w14:textId="5458ED19" w:rsidR="00883D5D" w:rsidRDefault="00883D5D">
      <w:pPr>
        <w:pStyle w:val="CommentText"/>
      </w:pPr>
      <w:r>
        <w:rPr>
          <w:rStyle w:val="CommentReference"/>
        </w:rPr>
        <w:annotationRef/>
      </w:r>
      <w:r>
        <w:t xml:space="preserve">We can derive </w:t>
      </w:r>
      <w:proofErr w:type="spellStart"/>
      <w:r>
        <w:t>EditChecks</w:t>
      </w:r>
      <w:proofErr w:type="spellEnd"/>
      <w:r>
        <w:t xml:space="preserve"> in three different ways.  Edit Checks from CDMS Tracker, </w:t>
      </w:r>
      <w:r w:rsidR="00AB5A1F">
        <w:t xml:space="preserve">from </w:t>
      </w:r>
      <w:proofErr w:type="gramStart"/>
      <w:r w:rsidR="00AB5A1F">
        <w:t>Assumption(</w:t>
      </w:r>
      <w:proofErr w:type="gramEnd"/>
      <w:r w:rsidR="00AB5A1F">
        <w:t xml:space="preserve">Total Unique Forms) and adjusted value  If Type of Integration is </w:t>
      </w:r>
      <w:proofErr w:type="spellStart"/>
      <w:r w:rsidR="00AB5A1F">
        <w:t>Ixrs</w:t>
      </w:r>
      <w:proofErr w:type="spellEnd"/>
      <w:r w:rsidR="00AB5A1F">
        <w:t xml:space="preserve"> then add 35.  Can you elaborate.</w:t>
      </w:r>
    </w:p>
  </w:comment>
  <w:comment w:id="98" w:author="Sathya" w:date="2018-04-25T19:06:00Z" w:initials="SAT">
    <w:p w14:paraId="07BC1339" w14:textId="77777777" w:rsidR="00AB5A1F" w:rsidRDefault="00AB5A1F" w:rsidP="00AB5A1F">
      <w:pPr>
        <w:pStyle w:val="CommentText"/>
      </w:pPr>
      <w:r>
        <w:rPr>
          <w:rStyle w:val="CommentReference"/>
        </w:rPr>
        <w:annotationRef/>
      </w:r>
      <w:r>
        <w:t>Not clear:”</w:t>
      </w:r>
      <w:r w:rsidRPr="00AB5A1F">
        <w:t xml:space="preserve"> </w:t>
      </w:r>
      <w:r>
        <w:t>For CPPCs – CPPC effort when start date available + New CPPC effort</w:t>
      </w:r>
      <w:proofErr w:type="gramStart"/>
      <w:r>
        <w:t xml:space="preserve">” </w:t>
      </w:r>
      <w:r>
        <w:t>.</w:t>
      </w:r>
      <w:proofErr w:type="gramEnd"/>
      <w:r>
        <w:t xml:space="preserve">  We have a separate calculation for NEW CPPC Effort where 11 CPPC Tasks are created.  Are these related and how?</w:t>
      </w:r>
    </w:p>
    <w:p w14:paraId="19B1AB5E" w14:textId="1DEEFD1A" w:rsidR="00AB5A1F" w:rsidRDefault="00AB5A1F">
      <w:pPr>
        <w:pStyle w:val="CommentText"/>
      </w:pPr>
    </w:p>
    <w:p w14:paraId="5E5C66CA" w14:textId="77777777" w:rsidR="00AB5A1F" w:rsidRDefault="00AB5A1F">
      <w:pPr>
        <w:pStyle w:val="CommentText"/>
      </w:pPr>
    </w:p>
  </w:comment>
  <w:comment w:id="97" w:author="shanmugamm" w:date="2018-04-13T12:25:00Z" w:initials="s">
    <w:p w14:paraId="49A3F19E" w14:textId="77777777" w:rsidR="00A67B89" w:rsidRDefault="00A67B89" w:rsidP="005031CF">
      <w:pPr>
        <w:pStyle w:val="CommentText"/>
      </w:pPr>
      <w:r>
        <w:rPr>
          <w:rStyle w:val="CommentReference"/>
        </w:rPr>
        <w:annotationRef/>
      </w:r>
      <w:r>
        <w:t>This scenario not required.</w:t>
      </w:r>
    </w:p>
    <w:p w14:paraId="317919EF" w14:textId="77777777" w:rsidR="00A67B89" w:rsidRDefault="00A67B89" w:rsidP="005031CF">
      <w:pPr>
        <w:pStyle w:val="CommentText"/>
      </w:pPr>
      <w:r>
        <w:t>For CPPCs – CPPC effort when start date available + New CPPC effort</w:t>
      </w:r>
    </w:p>
    <w:p w14:paraId="3CD4B275" w14:textId="5A56A926" w:rsidR="00A67B89" w:rsidRDefault="00A67B89">
      <w:pPr>
        <w:pStyle w:val="CommentText"/>
      </w:pPr>
    </w:p>
  </w:comment>
  <w:comment w:id="99" w:author="shanmugamm" w:date="2018-04-13T12:26:00Z" w:initials="s">
    <w:p w14:paraId="0AF19DF2" w14:textId="77777777" w:rsidR="00A67B89" w:rsidRDefault="00A67B89" w:rsidP="005031CF">
      <w:pPr>
        <w:pStyle w:val="CommentText"/>
      </w:pPr>
      <w:r>
        <w:rPr>
          <w:rStyle w:val="CommentReference"/>
        </w:rPr>
        <w:annotationRef/>
      </w:r>
      <w:r>
        <w:t>This scenario not required.</w:t>
      </w:r>
    </w:p>
    <w:p w14:paraId="7244FF90" w14:textId="77777777" w:rsidR="00A67B89" w:rsidRDefault="00A67B89" w:rsidP="005031CF">
      <w:pPr>
        <w:pStyle w:val="CommentText"/>
      </w:pPr>
      <w:r>
        <w:t>For CPPCs – CPPC effort when start date available + New CPPC effort</w:t>
      </w:r>
    </w:p>
    <w:p w14:paraId="5C0D2F6C" w14:textId="77777777" w:rsidR="00A67B89" w:rsidRDefault="00A67B89" w:rsidP="005031CF">
      <w:pPr>
        <w:pStyle w:val="CommentText"/>
      </w:pPr>
    </w:p>
    <w:p w14:paraId="11324F8C" w14:textId="52225A5E" w:rsidR="00A67B89" w:rsidRDefault="00A67B89">
      <w:pPr>
        <w:pStyle w:val="CommentText"/>
      </w:pPr>
    </w:p>
  </w:comment>
  <w:comment w:id="100" w:author="Sathya" w:date="2018-04-25T19:08:00Z" w:initials="SAT">
    <w:p w14:paraId="4A913662" w14:textId="2988984E" w:rsidR="00AB5A1F" w:rsidRDefault="00AB5A1F" w:rsidP="00AB5A1F">
      <w:pPr>
        <w:pStyle w:val="CommentText"/>
      </w:pPr>
      <w:r>
        <w:rPr>
          <w:rStyle w:val="CommentReference"/>
        </w:rPr>
        <w:annotationRef/>
      </w:r>
      <w:r>
        <w:t xml:space="preserve">When CPPC Task’s Task Started On is not available then </w:t>
      </w:r>
      <w:r>
        <w:t xml:space="preserve">can we set the result to </w:t>
      </w:r>
      <w:r>
        <w:t>zero.  Please confirm.</w:t>
      </w:r>
    </w:p>
    <w:p w14:paraId="308686B5" w14:textId="33EA9CE1" w:rsidR="00AB5A1F" w:rsidRDefault="00AB5A1F">
      <w:pPr>
        <w:pStyle w:val="CommentText"/>
      </w:pPr>
    </w:p>
  </w:comment>
  <w:comment w:id="102" w:author="shanmugamm" w:date="2018-04-13T12:27:00Z" w:initials="s">
    <w:p w14:paraId="71AF052B" w14:textId="77777777" w:rsidR="00A67B89" w:rsidRDefault="00A67B89" w:rsidP="005031CF">
      <w:pPr>
        <w:pStyle w:val="CommentText"/>
      </w:pPr>
      <w:r>
        <w:rPr>
          <w:rStyle w:val="CommentReference"/>
        </w:rPr>
        <w:annotationRef/>
      </w:r>
      <w:r>
        <w:t>This scenario not required.</w:t>
      </w:r>
    </w:p>
    <w:p w14:paraId="62663D47" w14:textId="77777777" w:rsidR="00A67B89" w:rsidRDefault="00A67B89" w:rsidP="005031CF">
      <w:pPr>
        <w:pStyle w:val="CommentText"/>
      </w:pPr>
      <w:r>
        <w:t>For CPPCs – CPPC effort when start date available + New CPPC effort</w:t>
      </w:r>
    </w:p>
    <w:p w14:paraId="0749B3F9" w14:textId="77777777" w:rsidR="00A67B89" w:rsidRDefault="00A67B89" w:rsidP="005031CF">
      <w:pPr>
        <w:pStyle w:val="CommentText"/>
      </w:pPr>
    </w:p>
    <w:p w14:paraId="00E122AC" w14:textId="57FBCB31" w:rsidR="00A67B89" w:rsidRDefault="00A67B89">
      <w:pPr>
        <w:pStyle w:val="CommentText"/>
      </w:pPr>
    </w:p>
  </w:comment>
  <w:comment w:id="103" w:author="shanmugamm" w:date="2018-04-13T12:27:00Z" w:initials="s">
    <w:p w14:paraId="3F61D0DB" w14:textId="77777777" w:rsidR="00A67B89" w:rsidRDefault="00A67B89" w:rsidP="005031CF">
      <w:pPr>
        <w:pStyle w:val="CommentText"/>
      </w:pPr>
      <w:r>
        <w:rPr>
          <w:rStyle w:val="CommentReference"/>
        </w:rPr>
        <w:annotationRef/>
      </w:r>
      <w:r>
        <w:t>This scenario not required.</w:t>
      </w:r>
    </w:p>
    <w:p w14:paraId="269646A4" w14:textId="77777777" w:rsidR="00A67B89" w:rsidRDefault="00A67B89" w:rsidP="005031CF">
      <w:pPr>
        <w:pStyle w:val="CommentText"/>
      </w:pPr>
      <w:r>
        <w:t>For CPPCs – CPPC effort when start date available + New CPPC effort</w:t>
      </w:r>
    </w:p>
    <w:p w14:paraId="6E20B653" w14:textId="77777777" w:rsidR="00A67B89" w:rsidRDefault="00A67B89" w:rsidP="005031CF">
      <w:pPr>
        <w:pStyle w:val="CommentText"/>
      </w:pPr>
    </w:p>
    <w:p w14:paraId="318A0F81" w14:textId="18819C9C" w:rsidR="00A67B89" w:rsidRDefault="00A67B89">
      <w:pPr>
        <w:pStyle w:val="CommentText"/>
      </w:pPr>
    </w:p>
  </w:comment>
  <w:comment w:id="105" w:author="shanmugamm" w:date="2018-04-13T12:28:00Z" w:initials="s">
    <w:p w14:paraId="6EB400CF" w14:textId="77777777" w:rsidR="00A67B89" w:rsidRDefault="00A67B89" w:rsidP="005031CF">
      <w:pPr>
        <w:pStyle w:val="CommentText"/>
      </w:pPr>
      <w:r>
        <w:rPr>
          <w:rStyle w:val="CommentReference"/>
        </w:rPr>
        <w:annotationRef/>
      </w:r>
      <w:proofErr w:type="gramStart"/>
      <w:r>
        <w:t>For  CPPCs</w:t>
      </w:r>
      <w:proofErr w:type="gramEnd"/>
      <w:r>
        <w:t>,</w:t>
      </w:r>
    </w:p>
    <w:p w14:paraId="0A8FEF87" w14:textId="77777777" w:rsidR="00A67B89" w:rsidRPr="00DA1B57" w:rsidRDefault="00A67B89" w:rsidP="005031CF">
      <w:pPr>
        <w:rPr>
          <w:rFonts w:ascii="Arial" w:hAnsi="Arial" w:cs="Arial"/>
          <w:sz w:val="20"/>
          <w:szCs w:val="20"/>
        </w:rPr>
      </w:pPr>
      <w:r w:rsidRPr="00DA1B57">
        <w:rPr>
          <w:rFonts w:ascii="Arial" w:hAnsi="Arial" w:cs="Arial"/>
          <w:sz w:val="20"/>
          <w:szCs w:val="20"/>
        </w:rPr>
        <w:t>Get Number of ed</w:t>
      </w:r>
      <w:r>
        <w:rPr>
          <w:rFonts w:ascii="Arial" w:hAnsi="Arial" w:cs="Arial"/>
          <w:sz w:val="20"/>
          <w:szCs w:val="20"/>
        </w:rPr>
        <w:t>it checks from CDMS Tracker = M, only this has to be considered</w:t>
      </w:r>
    </w:p>
    <w:p w14:paraId="4EE4B7ED" w14:textId="77777777" w:rsidR="00A67B89" w:rsidRDefault="00A67B89" w:rsidP="005031CF">
      <w:pPr>
        <w:pStyle w:val="CommentText"/>
      </w:pPr>
    </w:p>
    <w:p w14:paraId="0998582A" w14:textId="347B0678" w:rsidR="00A67B89" w:rsidRDefault="00A67B89">
      <w:pPr>
        <w:pStyle w:val="CommentText"/>
      </w:pPr>
    </w:p>
  </w:comment>
  <w:comment w:id="106" w:author="shanmugamm" w:date="2018-04-13T12:29:00Z" w:initials="s">
    <w:p w14:paraId="30869E98" w14:textId="77777777" w:rsidR="00A67B89" w:rsidRDefault="00A67B89" w:rsidP="005031CF">
      <w:pPr>
        <w:pStyle w:val="CommentText"/>
      </w:pPr>
      <w:r>
        <w:rPr>
          <w:rStyle w:val="CommentReference"/>
        </w:rPr>
        <w:annotationRef/>
      </w:r>
      <w:r>
        <w:t>This scenario not required.</w:t>
      </w:r>
    </w:p>
    <w:p w14:paraId="377EF932" w14:textId="77777777" w:rsidR="00A67B89" w:rsidRDefault="00A67B89" w:rsidP="005031CF">
      <w:pPr>
        <w:pStyle w:val="CommentText"/>
      </w:pPr>
      <w:r>
        <w:t>For CPPCs – CPPC effort when start date available + New CPPC effort</w:t>
      </w:r>
    </w:p>
    <w:p w14:paraId="1D2AD40C" w14:textId="77777777" w:rsidR="00A67B89" w:rsidRDefault="00A67B89" w:rsidP="005031CF">
      <w:pPr>
        <w:pStyle w:val="CommentText"/>
      </w:pPr>
    </w:p>
    <w:p w14:paraId="0F15A4E2" w14:textId="77777777" w:rsidR="00A67B89" w:rsidRDefault="00A67B89" w:rsidP="005031CF">
      <w:pPr>
        <w:pStyle w:val="CommentText"/>
      </w:pPr>
    </w:p>
    <w:p w14:paraId="7F856C1C" w14:textId="3C9162C3" w:rsidR="00A67B89" w:rsidRDefault="00A67B89">
      <w:pPr>
        <w:pStyle w:val="CommentText"/>
      </w:pPr>
    </w:p>
  </w:comment>
  <w:comment w:id="107" w:author="shanmugamm" w:date="2018-04-13T12:29:00Z" w:initials="s">
    <w:p w14:paraId="50702833" w14:textId="77777777" w:rsidR="00A67B89" w:rsidRDefault="00A67B89" w:rsidP="005031CF">
      <w:pPr>
        <w:pStyle w:val="CommentText"/>
      </w:pPr>
      <w:r>
        <w:rPr>
          <w:rStyle w:val="CommentReference"/>
        </w:rPr>
        <w:annotationRef/>
      </w:r>
      <w:r>
        <w:t>This scenario not required.</w:t>
      </w:r>
    </w:p>
    <w:p w14:paraId="79C30C22" w14:textId="77777777" w:rsidR="00A67B89" w:rsidRDefault="00A67B89" w:rsidP="005031CF">
      <w:pPr>
        <w:pStyle w:val="CommentText"/>
      </w:pPr>
      <w:r>
        <w:t>For CPPCs – CPPC effort when start date available + New CPPC effort</w:t>
      </w:r>
    </w:p>
    <w:p w14:paraId="4AB56BDD" w14:textId="77777777" w:rsidR="00A67B89" w:rsidRDefault="00A67B89" w:rsidP="005031CF">
      <w:pPr>
        <w:pStyle w:val="CommentText"/>
      </w:pPr>
    </w:p>
    <w:p w14:paraId="2CF7CC56" w14:textId="77777777" w:rsidR="00A67B89" w:rsidRDefault="00A67B89" w:rsidP="005031CF">
      <w:pPr>
        <w:pStyle w:val="CommentText"/>
      </w:pPr>
    </w:p>
    <w:p w14:paraId="4C632162" w14:textId="120477AF" w:rsidR="00A67B89" w:rsidRDefault="00A67B89">
      <w:pPr>
        <w:pStyle w:val="CommentText"/>
      </w:pPr>
    </w:p>
  </w:comment>
  <w:comment w:id="109" w:author="shanmugamm" w:date="2018-04-13T12:30:00Z" w:initials="s">
    <w:p w14:paraId="2C077F79" w14:textId="77777777" w:rsidR="00A67B89" w:rsidRDefault="00A67B89" w:rsidP="005031CF">
      <w:pPr>
        <w:pStyle w:val="CommentText"/>
      </w:pPr>
      <w:r>
        <w:rPr>
          <w:rStyle w:val="CommentReference"/>
        </w:rPr>
        <w:annotationRef/>
      </w:r>
      <w:r>
        <w:t>16*60*2 (Total 32 hours, 16 hours each day)</w:t>
      </w:r>
    </w:p>
    <w:p w14:paraId="36B2138F" w14:textId="77777777" w:rsidR="00A67B89" w:rsidRDefault="00A67B89" w:rsidP="005031CF">
      <w:pPr>
        <w:pStyle w:val="CommentText"/>
      </w:pPr>
    </w:p>
    <w:p w14:paraId="68A51D2E" w14:textId="77777777" w:rsidR="00A67B89" w:rsidRDefault="00A67B89" w:rsidP="005031CF">
      <w:pPr>
        <w:pStyle w:val="CommentText"/>
      </w:pPr>
      <w:r>
        <w:t>16 hours – Start date</w:t>
      </w:r>
    </w:p>
    <w:p w14:paraId="215D4B73" w14:textId="77777777" w:rsidR="00A67B89" w:rsidRDefault="00A67B89" w:rsidP="005031CF">
      <w:pPr>
        <w:pStyle w:val="CommentText"/>
      </w:pPr>
      <w:r>
        <w:t>16 Hours – (Start date + 1 day)</w:t>
      </w:r>
    </w:p>
    <w:p w14:paraId="423579A0" w14:textId="1887C7C5" w:rsidR="00A67B89" w:rsidRDefault="00A67B89">
      <w:pPr>
        <w:pStyle w:val="CommentText"/>
      </w:pPr>
    </w:p>
  </w:comment>
  <w:comment w:id="110" w:author="shanmugamm" w:date="2018-04-13T12:30:00Z" w:initials="s">
    <w:p w14:paraId="2E113300" w14:textId="77777777" w:rsidR="00A67B89" w:rsidRDefault="00A67B89" w:rsidP="005031CF">
      <w:pPr>
        <w:pStyle w:val="CommentText"/>
      </w:pPr>
      <w:r>
        <w:rPr>
          <w:rStyle w:val="CommentReference"/>
        </w:rPr>
        <w:annotationRef/>
      </w:r>
      <w:r w:rsidRPr="00A165AD">
        <w:rPr>
          <w:rFonts w:ascii="Courier New" w:hAnsi="Courier New" w:cs="Courier New"/>
          <w:noProof/>
        </w:rPr>
        <w:t>Internal UAT Planned completion Date</w:t>
      </w:r>
      <w:r>
        <w:rPr>
          <w:rFonts w:ascii="Courier New" w:hAnsi="Courier New" w:cs="Courier New"/>
          <w:noProof/>
        </w:rPr>
        <w:t xml:space="preserve"> + 1 Day</w:t>
      </w:r>
    </w:p>
    <w:p w14:paraId="6F6555E5" w14:textId="1D9D13E6" w:rsidR="00A67B89" w:rsidRDefault="00A67B89">
      <w:pPr>
        <w:pStyle w:val="CommentText"/>
      </w:pPr>
    </w:p>
  </w:comment>
  <w:comment w:id="111" w:author="shanmugamm" w:date="2018-04-13T12:35:00Z" w:initials="s">
    <w:p w14:paraId="7A903E6D" w14:textId="77777777" w:rsidR="00A67B89" w:rsidRDefault="00A67B89" w:rsidP="00F74599">
      <w:pPr>
        <w:pStyle w:val="CommentText"/>
      </w:pPr>
      <w:r>
        <w:rPr>
          <w:rStyle w:val="CommentReference"/>
        </w:rPr>
        <w:annotationRef/>
      </w:r>
      <w:r>
        <w:t>This scenario not required.</w:t>
      </w:r>
    </w:p>
    <w:p w14:paraId="0AB7D942" w14:textId="77777777" w:rsidR="00A67B89" w:rsidRDefault="00A67B89" w:rsidP="00F74599">
      <w:pPr>
        <w:pStyle w:val="CommentText"/>
      </w:pPr>
      <w:r>
        <w:t>For CPPCs – CPPC effort when start date available + New CPPC effort</w:t>
      </w:r>
    </w:p>
    <w:p w14:paraId="55DFB100" w14:textId="01963587" w:rsidR="00A67B89" w:rsidRDefault="00A67B89">
      <w:pPr>
        <w:pStyle w:val="CommentText"/>
      </w:pPr>
    </w:p>
  </w:comment>
  <w:comment w:id="113" w:author="shanmugamm" w:date="2018-04-13T12:31:00Z" w:initials="s">
    <w:p w14:paraId="4179BABD" w14:textId="77777777" w:rsidR="00A67B89" w:rsidRDefault="00A67B89" w:rsidP="00F74599">
      <w:pPr>
        <w:pStyle w:val="CommentText"/>
      </w:pPr>
      <w:r>
        <w:rPr>
          <w:rStyle w:val="CommentReference"/>
        </w:rPr>
        <w:annotationRef/>
      </w:r>
      <w:r>
        <w:t>16*60*2 (Total 32 hours, 16 hours each day)</w:t>
      </w:r>
    </w:p>
    <w:p w14:paraId="75FDAE9D" w14:textId="77777777" w:rsidR="00A67B89" w:rsidRDefault="00A67B89" w:rsidP="00F74599">
      <w:pPr>
        <w:pStyle w:val="CommentText"/>
      </w:pPr>
    </w:p>
    <w:p w14:paraId="2020A197" w14:textId="77777777" w:rsidR="00A67B89" w:rsidRDefault="00A67B89" w:rsidP="00F74599">
      <w:pPr>
        <w:pStyle w:val="CommentText"/>
      </w:pPr>
      <w:r>
        <w:t>16 hours – Start date</w:t>
      </w:r>
    </w:p>
    <w:p w14:paraId="1EE3EE8E" w14:textId="77777777" w:rsidR="00A67B89" w:rsidRDefault="00A67B89" w:rsidP="00F74599">
      <w:pPr>
        <w:pStyle w:val="CommentText"/>
      </w:pPr>
      <w:r>
        <w:t>16 Hours – (Start date + 1 day)</w:t>
      </w:r>
    </w:p>
    <w:p w14:paraId="2943891E" w14:textId="77777777" w:rsidR="00A67B89" w:rsidRDefault="00A67B89" w:rsidP="00F74599">
      <w:pPr>
        <w:pStyle w:val="CommentText"/>
      </w:pPr>
    </w:p>
    <w:p w14:paraId="2CA1EA22" w14:textId="5A9FD9F7" w:rsidR="00A67B89" w:rsidRDefault="00A67B89">
      <w:pPr>
        <w:pStyle w:val="CommentText"/>
      </w:pPr>
    </w:p>
  </w:comment>
  <w:comment w:id="114" w:author="shanmugamm" w:date="2018-04-13T12:33:00Z" w:initials="s">
    <w:p w14:paraId="48F025A8" w14:textId="77777777" w:rsidR="00A67B89" w:rsidRDefault="00A67B89" w:rsidP="00F74599">
      <w:pPr>
        <w:pStyle w:val="CommentText"/>
      </w:pPr>
      <w:r>
        <w:rPr>
          <w:rStyle w:val="CommentReference"/>
        </w:rPr>
        <w:annotationRef/>
      </w:r>
      <w:r w:rsidRPr="0018542D">
        <w:rPr>
          <w:rFonts w:ascii="Courier New" w:hAnsi="Courier New" w:cs="Courier New"/>
          <w:b/>
          <w:noProof/>
        </w:rPr>
        <w:t>EXTERNAL</w:t>
      </w:r>
      <w:r w:rsidRPr="00A165AD">
        <w:rPr>
          <w:rFonts w:ascii="Courier New" w:hAnsi="Courier New" w:cs="Courier New"/>
          <w:noProof/>
        </w:rPr>
        <w:t xml:space="preserve"> UAT Planned completion Date</w:t>
      </w:r>
      <w:r>
        <w:rPr>
          <w:rFonts w:ascii="Courier New" w:hAnsi="Courier New" w:cs="Courier New"/>
          <w:noProof/>
        </w:rPr>
        <w:t xml:space="preserve"> + 1 Day</w:t>
      </w:r>
    </w:p>
    <w:p w14:paraId="67B38200" w14:textId="6C8F1A48" w:rsidR="00A67B89" w:rsidRDefault="00A67B89">
      <w:pPr>
        <w:pStyle w:val="CommentText"/>
      </w:pPr>
    </w:p>
  </w:comment>
  <w:comment w:id="115" w:author="shanmugamm" w:date="2018-04-13T12:35:00Z" w:initials="s">
    <w:p w14:paraId="6D6650FB" w14:textId="77777777" w:rsidR="00A67B89" w:rsidRDefault="00A67B89" w:rsidP="00F74599">
      <w:pPr>
        <w:pStyle w:val="CommentText"/>
      </w:pPr>
      <w:r>
        <w:rPr>
          <w:rStyle w:val="CommentReference"/>
        </w:rPr>
        <w:annotationRef/>
      </w:r>
      <w:r>
        <w:t>This scenario not required.</w:t>
      </w:r>
    </w:p>
    <w:p w14:paraId="093D908B" w14:textId="77777777" w:rsidR="00A67B89" w:rsidRDefault="00A67B89" w:rsidP="00F74599">
      <w:pPr>
        <w:pStyle w:val="CommentText"/>
      </w:pPr>
      <w:r>
        <w:t>For CPPCs – CPPC effort when start date available + New CPPC effort</w:t>
      </w:r>
    </w:p>
    <w:p w14:paraId="4A166901" w14:textId="58C735C3" w:rsidR="00A67B89" w:rsidRDefault="00A67B89">
      <w:pPr>
        <w:pStyle w:val="CommentText"/>
      </w:pPr>
    </w:p>
  </w:comment>
  <w:comment w:id="116" w:author="shanmugamm" w:date="2018-04-13T14:54:00Z" w:initials="s">
    <w:p w14:paraId="4E6DE422" w14:textId="77308A12" w:rsidR="00A67B89" w:rsidRDefault="00A67B89">
      <w:pPr>
        <w:pStyle w:val="CommentText"/>
      </w:pPr>
      <w:r>
        <w:rPr>
          <w:rStyle w:val="CommentReference"/>
        </w:rPr>
        <w:annotationRef/>
      </w:r>
      <w:r>
        <w:t xml:space="preserve">This field has to be set up as an enterable field in the user interface along with No: of Setups/month and No: of CPPCs/month. </w:t>
      </w:r>
    </w:p>
  </w:comment>
  <w:comment w:id="117" w:author="shanmugamm" w:date="2018-04-13T14:54:00Z" w:initials="s">
    <w:p w14:paraId="7FDD84B1" w14:textId="77777777" w:rsidR="00A67B89" w:rsidRDefault="00A67B89" w:rsidP="00480DF3">
      <w:pPr>
        <w:pStyle w:val="CommentText"/>
      </w:pPr>
      <w:r>
        <w:rPr>
          <w:rStyle w:val="CommentReference"/>
        </w:rPr>
        <w:annotationRef/>
      </w:r>
      <w:r>
        <w:t xml:space="preserve">This field has to be set up as an enterable field in the user interface along with No: of Setups/month and No: of CPPCs/month. </w:t>
      </w:r>
    </w:p>
    <w:p w14:paraId="2395423A" w14:textId="301A6691" w:rsidR="00A67B89" w:rsidRDefault="00A67B89">
      <w:pPr>
        <w:pStyle w:val="CommentText"/>
      </w:pPr>
    </w:p>
  </w:comment>
  <w:comment w:id="118" w:author="shanmugamm" w:date="2018-04-13T14:56:00Z" w:initials="s">
    <w:p w14:paraId="59E6BE55" w14:textId="77777777" w:rsidR="00A67B89" w:rsidRDefault="00A67B89" w:rsidP="00480DF3">
      <w:pPr>
        <w:pStyle w:val="CommentText"/>
      </w:pPr>
      <w:r>
        <w:rPr>
          <w:rStyle w:val="CommentReference"/>
        </w:rPr>
        <w:annotationRef/>
      </w:r>
      <w:r>
        <w:t xml:space="preserve">This field has to be set up as an enterable field in the user interface along with No: of Setups/month and No: of CPPCs/month. </w:t>
      </w:r>
    </w:p>
    <w:p w14:paraId="7E9FD78C" w14:textId="551D2379" w:rsidR="00A67B89" w:rsidRDefault="00A67B89">
      <w:pPr>
        <w:pStyle w:val="CommentText"/>
      </w:pPr>
    </w:p>
  </w:comment>
  <w:comment w:id="119" w:author="shanmugamm" w:date="2018-04-13T14:56:00Z" w:initials="s">
    <w:p w14:paraId="0420B9DE" w14:textId="77777777" w:rsidR="00A67B89" w:rsidRDefault="00A67B89" w:rsidP="00480DF3">
      <w:pPr>
        <w:pStyle w:val="CommentText"/>
      </w:pPr>
      <w:r>
        <w:rPr>
          <w:rStyle w:val="CommentReference"/>
        </w:rPr>
        <w:annotationRef/>
      </w:r>
      <w:r>
        <w:t xml:space="preserve">This field has to be set up as an enterable field in the user interface along with No: of Setups/month and No: of CPPCs/month. </w:t>
      </w:r>
    </w:p>
    <w:p w14:paraId="70386718" w14:textId="3ED7FA08" w:rsidR="00A67B89" w:rsidRDefault="00A67B89">
      <w:pPr>
        <w:pStyle w:val="CommentText"/>
      </w:pPr>
    </w:p>
  </w:comment>
  <w:comment w:id="120" w:author="shanmugamm" w:date="2018-04-13T15:02:00Z" w:initials="s">
    <w:p w14:paraId="572E2242" w14:textId="3284C1F6" w:rsidR="00A67B89" w:rsidRDefault="00A67B89">
      <w:pPr>
        <w:pStyle w:val="CommentText"/>
      </w:pPr>
      <w:r>
        <w:rPr>
          <w:rStyle w:val="CommentReference"/>
        </w:rPr>
        <w:annotationRef/>
      </w:r>
      <w:r>
        <w:t>39 business days</w:t>
      </w:r>
    </w:p>
  </w:comment>
  <w:comment w:id="121" w:author="shanmugamm" w:date="2018-04-13T15:06:00Z" w:initials="s">
    <w:p w14:paraId="0E874972" w14:textId="77777777" w:rsidR="00A67B89" w:rsidRDefault="00A67B89" w:rsidP="00183533">
      <w:pPr>
        <w:pStyle w:val="CommentText"/>
      </w:pPr>
      <w:r>
        <w:rPr>
          <w:rStyle w:val="CommentReference"/>
        </w:rPr>
        <w:annotationRef/>
      </w:r>
      <w:r>
        <w:t>16*60*2 (Total 32 hours, 16 hours each day)</w:t>
      </w:r>
    </w:p>
    <w:p w14:paraId="77194844" w14:textId="77777777" w:rsidR="00A67B89" w:rsidRDefault="00A67B89" w:rsidP="00183533">
      <w:pPr>
        <w:pStyle w:val="CommentText"/>
      </w:pPr>
    </w:p>
    <w:p w14:paraId="1FF65F34" w14:textId="77777777" w:rsidR="00A67B89" w:rsidRDefault="00A67B89" w:rsidP="00183533">
      <w:pPr>
        <w:pStyle w:val="CommentText"/>
      </w:pPr>
      <w:r>
        <w:t>16 hours – Start date</w:t>
      </w:r>
    </w:p>
    <w:p w14:paraId="6BFD108C" w14:textId="49AF032A" w:rsidR="00A67B89" w:rsidRDefault="00A67B89" w:rsidP="00183533">
      <w:pPr>
        <w:pStyle w:val="CommentText"/>
      </w:pPr>
      <w:r>
        <w:t>16 Hours – (Start date + 1 day)</w:t>
      </w:r>
    </w:p>
  </w:comment>
  <w:comment w:id="122" w:author="shanmugamm" w:date="2018-04-13T15:07:00Z" w:initials="s">
    <w:p w14:paraId="574B374D" w14:textId="77777777" w:rsidR="00A67B89" w:rsidRDefault="00A67B89" w:rsidP="00183533">
      <w:pPr>
        <w:pStyle w:val="CommentText"/>
      </w:pPr>
      <w:r>
        <w:rPr>
          <w:rStyle w:val="CommentReference"/>
        </w:rPr>
        <w:annotationRef/>
      </w:r>
      <w:r>
        <w:t>16*60*2 (Total 32 hours, 16 hours each day)</w:t>
      </w:r>
    </w:p>
    <w:p w14:paraId="7B956F4B" w14:textId="77777777" w:rsidR="00A67B89" w:rsidRDefault="00A67B89" w:rsidP="00183533">
      <w:pPr>
        <w:pStyle w:val="CommentText"/>
      </w:pPr>
    </w:p>
    <w:p w14:paraId="2EDB86C9" w14:textId="77777777" w:rsidR="00A67B89" w:rsidRDefault="00A67B89" w:rsidP="00183533">
      <w:pPr>
        <w:pStyle w:val="CommentText"/>
      </w:pPr>
      <w:r>
        <w:t>16 hours – Start date</w:t>
      </w:r>
    </w:p>
    <w:p w14:paraId="5A1941B7" w14:textId="36CE8E22" w:rsidR="00A67B89" w:rsidRDefault="00A67B89" w:rsidP="00183533">
      <w:pPr>
        <w:pStyle w:val="CommentText"/>
      </w:pPr>
      <w:r>
        <w:t>16 Hours – (Start date + 1 day)</w:t>
      </w:r>
    </w:p>
  </w:comment>
  <w:comment w:id="124" w:author="shanmugamm" w:date="2018-04-20T12:24:00Z" w:initials="s">
    <w:p w14:paraId="57E73441" w14:textId="695BA645" w:rsidR="00A67B89" w:rsidRDefault="00A67B89">
      <w:pPr>
        <w:pStyle w:val="CommentText"/>
      </w:pPr>
      <w:r>
        <w:rPr>
          <w:rStyle w:val="CommentReference"/>
        </w:rPr>
        <w:annotationRef/>
      </w:r>
      <w:r>
        <w:t>Not sure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35F08"/>
    <w:multiLevelType w:val="hybridMultilevel"/>
    <w:tmpl w:val="2A9AB8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DD5312"/>
    <w:multiLevelType w:val="hybridMultilevel"/>
    <w:tmpl w:val="35F0C98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5067558C"/>
    <w:multiLevelType w:val="hybridMultilevel"/>
    <w:tmpl w:val="F79E2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3FE1"/>
    <w:rsid w:val="00010BE9"/>
    <w:rsid w:val="000223DD"/>
    <w:rsid w:val="00034112"/>
    <w:rsid w:val="00034963"/>
    <w:rsid w:val="00051B58"/>
    <w:rsid w:val="00064FC1"/>
    <w:rsid w:val="000650C1"/>
    <w:rsid w:val="000873C5"/>
    <w:rsid w:val="0009296E"/>
    <w:rsid w:val="00097BA7"/>
    <w:rsid w:val="000D4201"/>
    <w:rsid w:val="00100B4E"/>
    <w:rsid w:val="00137E2E"/>
    <w:rsid w:val="00162B04"/>
    <w:rsid w:val="00183533"/>
    <w:rsid w:val="0018542D"/>
    <w:rsid w:val="001A3750"/>
    <w:rsid w:val="001D69E4"/>
    <w:rsid w:val="001E041C"/>
    <w:rsid w:val="001F5C7A"/>
    <w:rsid w:val="002109D1"/>
    <w:rsid w:val="00230170"/>
    <w:rsid w:val="00252CEE"/>
    <w:rsid w:val="002617C2"/>
    <w:rsid w:val="00263AF3"/>
    <w:rsid w:val="00270E15"/>
    <w:rsid w:val="0028201C"/>
    <w:rsid w:val="00291871"/>
    <w:rsid w:val="00296B01"/>
    <w:rsid w:val="002B34B9"/>
    <w:rsid w:val="002B619D"/>
    <w:rsid w:val="002C50FA"/>
    <w:rsid w:val="002C574B"/>
    <w:rsid w:val="002C5886"/>
    <w:rsid w:val="002F6B3E"/>
    <w:rsid w:val="0032170D"/>
    <w:rsid w:val="00344FCE"/>
    <w:rsid w:val="0035682C"/>
    <w:rsid w:val="0036287C"/>
    <w:rsid w:val="00363C4F"/>
    <w:rsid w:val="00395037"/>
    <w:rsid w:val="003E00D5"/>
    <w:rsid w:val="003F7A53"/>
    <w:rsid w:val="00444C17"/>
    <w:rsid w:val="00445068"/>
    <w:rsid w:val="00450111"/>
    <w:rsid w:val="00451A69"/>
    <w:rsid w:val="00466149"/>
    <w:rsid w:val="00472D76"/>
    <w:rsid w:val="004772B2"/>
    <w:rsid w:val="00480DF3"/>
    <w:rsid w:val="004A0A7C"/>
    <w:rsid w:val="004A10C8"/>
    <w:rsid w:val="004A33AB"/>
    <w:rsid w:val="004A7263"/>
    <w:rsid w:val="004B433A"/>
    <w:rsid w:val="004C3C2B"/>
    <w:rsid w:val="004C3FE1"/>
    <w:rsid w:val="004F3BA0"/>
    <w:rsid w:val="005031CF"/>
    <w:rsid w:val="005146AA"/>
    <w:rsid w:val="00520172"/>
    <w:rsid w:val="00531044"/>
    <w:rsid w:val="005554D7"/>
    <w:rsid w:val="0057671C"/>
    <w:rsid w:val="005826F1"/>
    <w:rsid w:val="00586B5F"/>
    <w:rsid w:val="005A3247"/>
    <w:rsid w:val="005C73A2"/>
    <w:rsid w:val="005E73C0"/>
    <w:rsid w:val="00612F37"/>
    <w:rsid w:val="006216B0"/>
    <w:rsid w:val="00684DCA"/>
    <w:rsid w:val="006859E6"/>
    <w:rsid w:val="00685B3E"/>
    <w:rsid w:val="006964D1"/>
    <w:rsid w:val="006A3148"/>
    <w:rsid w:val="006A3DF6"/>
    <w:rsid w:val="006F36C2"/>
    <w:rsid w:val="00701D3B"/>
    <w:rsid w:val="00725867"/>
    <w:rsid w:val="0074059F"/>
    <w:rsid w:val="00747B9F"/>
    <w:rsid w:val="00785D0F"/>
    <w:rsid w:val="00787289"/>
    <w:rsid w:val="007935ED"/>
    <w:rsid w:val="007B6015"/>
    <w:rsid w:val="007C407D"/>
    <w:rsid w:val="007D2583"/>
    <w:rsid w:val="007F75F1"/>
    <w:rsid w:val="00802093"/>
    <w:rsid w:val="008116B6"/>
    <w:rsid w:val="00817CBE"/>
    <w:rsid w:val="00826135"/>
    <w:rsid w:val="00827121"/>
    <w:rsid w:val="008311CF"/>
    <w:rsid w:val="0084260D"/>
    <w:rsid w:val="008448A3"/>
    <w:rsid w:val="00883D5D"/>
    <w:rsid w:val="008A4ABD"/>
    <w:rsid w:val="008B4470"/>
    <w:rsid w:val="008B5707"/>
    <w:rsid w:val="008D500E"/>
    <w:rsid w:val="008D6068"/>
    <w:rsid w:val="008E549B"/>
    <w:rsid w:val="008E5911"/>
    <w:rsid w:val="00907A4D"/>
    <w:rsid w:val="0093080F"/>
    <w:rsid w:val="009347E5"/>
    <w:rsid w:val="00941272"/>
    <w:rsid w:val="00950AE9"/>
    <w:rsid w:val="009535F5"/>
    <w:rsid w:val="00953B42"/>
    <w:rsid w:val="00960E02"/>
    <w:rsid w:val="009663A5"/>
    <w:rsid w:val="0099522B"/>
    <w:rsid w:val="009A7030"/>
    <w:rsid w:val="009D24D2"/>
    <w:rsid w:val="009F13E2"/>
    <w:rsid w:val="009F6772"/>
    <w:rsid w:val="00A05C10"/>
    <w:rsid w:val="00A165AD"/>
    <w:rsid w:val="00A40E36"/>
    <w:rsid w:val="00A47412"/>
    <w:rsid w:val="00A541D4"/>
    <w:rsid w:val="00A67B89"/>
    <w:rsid w:val="00A745D0"/>
    <w:rsid w:val="00A82A80"/>
    <w:rsid w:val="00AA2A6D"/>
    <w:rsid w:val="00AB5A1F"/>
    <w:rsid w:val="00AE1B05"/>
    <w:rsid w:val="00B21AA5"/>
    <w:rsid w:val="00B221A8"/>
    <w:rsid w:val="00B236D4"/>
    <w:rsid w:val="00B30206"/>
    <w:rsid w:val="00B33DD9"/>
    <w:rsid w:val="00B404FF"/>
    <w:rsid w:val="00B47B78"/>
    <w:rsid w:val="00B53F87"/>
    <w:rsid w:val="00B735CF"/>
    <w:rsid w:val="00B77057"/>
    <w:rsid w:val="00B8710E"/>
    <w:rsid w:val="00BB057E"/>
    <w:rsid w:val="00BB75BD"/>
    <w:rsid w:val="00BE4A60"/>
    <w:rsid w:val="00BF5F15"/>
    <w:rsid w:val="00C07644"/>
    <w:rsid w:val="00C30C91"/>
    <w:rsid w:val="00C3598C"/>
    <w:rsid w:val="00C527C5"/>
    <w:rsid w:val="00C53899"/>
    <w:rsid w:val="00C6021E"/>
    <w:rsid w:val="00C76293"/>
    <w:rsid w:val="00C83102"/>
    <w:rsid w:val="00CE1277"/>
    <w:rsid w:val="00D27A4E"/>
    <w:rsid w:val="00D35801"/>
    <w:rsid w:val="00D67938"/>
    <w:rsid w:val="00D7169D"/>
    <w:rsid w:val="00D9060C"/>
    <w:rsid w:val="00D970DB"/>
    <w:rsid w:val="00DC1481"/>
    <w:rsid w:val="00DF1122"/>
    <w:rsid w:val="00DF1B49"/>
    <w:rsid w:val="00DF7CC8"/>
    <w:rsid w:val="00E0256C"/>
    <w:rsid w:val="00E26357"/>
    <w:rsid w:val="00E316F8"/>
    <w:rsid w:val="00E50D0E"/>
    <w:rsid w:val="00E6508D"/>
    <w:rsid w:val="00EC34C8"/>
    <w:rsid w:val="00EC6937"/>
    <w:rsid w:val="00ED2BB5"/>
    <w:rsid w:val="00EE7645"/>
    <w:rsid w:val="00EF59DB"/>
    <w:rsid w:val="00F016EC"/>
    <w:rsid w:val="00F071DD"/>
    <w:rsid w:val="00F12E2F"/>
    <w:rsid w:val="00F14144"/>
    <w:rsid w:val="00F14DC4"/>
    <w:rsid w:val="00F2546C"/>
    <w:rsid w:val="00F327D5"/>
    <w:rsid w:val="00F63320"/>
    <w:rsid w:val="00F65522"/>
    <w:rsid w:val="00F74599"/>
    <w:rsid w:val="00F76677"/>
    <w:rsid w:val="00F82D27"/>
    <w:rsid w:val="00F85793"/>
    <w:rsid w:val="00F866FE"/>
    <w:rsid w:val="00F94B9E"/>
    <w:rsid w:val="00FA0C9D"/>
    <w:rsid w:val="00FB03FD"/>
    <w:rsid w:val="00FB3353"/>
    <w:rsid w:val="00FC0DE5"/>
    <w:rsid w:val="00FD1C59"/>
    <w:rsid w:val="00FD5B5C"/>
    <w:rsid w:val="00FD69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2D04C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474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4741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4741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4741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60E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0E02"/>
    <w:rPr>
      <w:rFonts w:ascii="Tahoma" w:hAnsi="Tahoma" w:cs="Tahoma"/>
      <w:sz w:val="16"/>
      <w:szCs w:val="16"/>
    </w:rPr>
  </w:style>
  <w:style w:type="table" w:styleId="TableGrid">
    <w:name w:val="Table Grid"/>
    <w:basedOn w:val="TableNormal"/>
    <w:uiPriority w:val="59"/>
    <w:rsid w:val="005146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4741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4741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4741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47412"/>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A47412"/>
    <w:pPr>
      <w:outlineLvl w:val="9"/>
    </w:pPr>
    <w:rPr>
      <w:lang w:eastAsia="ja-JP"/>
    </w:rPr>
  </w:style>
  <w:style w:type="paragraph" w:styleId="TOC1">
    <w:name w:val="toc 1"/>
    <w:basedOn w:val="Normal"/>
    <w:next w:val="Normal"/>
    <w:autoRedefine/>
    <w:uiPriority w:val="39"/>
    <w:unhideWhenUsed/>
    <w:rsid w:val="00A47412"/>
    <w:pPr>
      <w:spacing w:after="100"/>
    </w:pPr>
  </w:style>
  <w:style w:type="paragraph" w:styleId="TOC2">
    <w:name w:val="toc 2"/>
    <w:basedOn w:val="Normal"/>
    <w:next w:val="Normal"/>
    <w:autoRedefine/>
    <w:uiPriority w:val="39"/>
    <w:unhideWhenUsed/>
    <w:rsid w:val="00A47412"/>
    <w:pPr>
      <w:spacing w:after="100"/>
      <w:ind w:left="220"/>
    </w:pPr>
  </w:style>
  <w:style w:type="paragraph" w:styleId="TOC3">
    <w:name w:val="toc 3"/>
    <w:basedOn w:val="Normal"/>
    <w:next w:val="Normal"/>
    <w:autoRedefine/>
    <w:uiPriority w:val="39"/>
    <w:unhideWhenUsed/>
    <w:rsid w:val="00A47412"/>
    <w:pPr>
      <w:spacing w:after="100"/>
      <w:ind w:left="440"/>
    </w:pPr>
  </w:style>
  <w:style w:type="character" w:styleId="Hyperlink">
    <w:name w:val="Hyperlink"/>
    <w:basedOn w:val="DefaultParagraphFont"/>
    <w:uiPriority w:val="99"/>
    <w:unhideWhenUsed/>
    <w:rsid w:val="00A47412"/>
    <w:rPr>
      <w:color w:val="0000FF" w:themeColor="hyperlink"/>
      <w:u w:val="single"/>
    </w:rPr>
  </w:style>
  <w:style w:type="paragraph" w:styleId="BodyText">
    <w:name w:val="Body Text"/>
    <w:basedOn w:val="Normal"/>
    <w:link w:val="BodyTextChar"/>
    <w:rsid w:val="00F2546C"/>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F2546C"/>
    <w:rPr>
      <w:rFonts w:ascii="Times New Roman" w:eastAsia="Times New Roman" w:hAnsi="Times New Roman" w:cs="Times New Roman"/>
      <w:sz w:val="20"/>
      <w:szCs w:val="20"/>
    </w:rPr>
  </w:style>
  <w:style w:type="paragraph" w:customStyle="1" w:styleId="table">
    <w:name w:val="table"/>
    <w:basedOn w:val="Normal"/>
    <w:rsid w:val="00F2546C"/>
    <w:pPr>
      <w:tabs>
        <w:tab w:val="left" w:pos="540"/>
        <w:tab w:val="left" w:pos="900"/>
        <w:tab w:val="left" w:pos="2340"/>
        <w:tab w:val="left" w:pos="2790"/>
      </w:tabs>
      <w:spacing w:after="0" w:line="200" w:lineRule="atLeast"/>
    </w:pPr>
    <w:rPr>
      <w:rFonts w:ascii="Arial" w:eastAsia="Times New Roman" w:hAnsi="Arial" w:cs="Times New Roman"/>
      <w:sz w:val="20"/>
      <w:szCs w:val="20"/>
    </w:rPr>
  </w:style>
  <w:style w:type="character" w:styleId="CommentReference">
    <w:name w:val="annotation reference"/>
    <w:basedOn w:val="DefaultParagraphFont"/>
    <w:uiPriority w:val="99"/>
    <w:semiHidden/>
    <w:unhideWhenUsed/>
    <w:rsid w:val="005554D7"/>
    <w:rPr>
      <w:sz w:val="16"/>
      <w:szCs w:val="16"/>
    </w:rPr>
  </w:style>
  <w:style w:type="paragraph" w:styleId="CommentText">
    <w:name w:val="annotation text"/>
    <w:basedOn w:val="Normal"/>
    <w:link w:val="CommentTextChar"/>
    <w:uiPriority w:val="99"/>
    <w:unhideWhenUsed/>
    <w:rsid w:val="005554D7"/>
    <w:pPr>
      <w:spacing w:after="0" w:line="240" w:lineRule="auto"/>
    </w:pPr>
    <w:rPr>
      <w:rFonts w:ascii="Calibri" w:hAnsi="Calibri" w:cs="Times New Roman"/>
      <w:sz w:val="20"/>
      <w:szCs w:val="20"/>
    </w:rPr>
  </w:style>
  <w:style w:type="character" w:customStyle="1" w:styleId="CommentTextChar">
    <w:name w:val="Comment Text Char"/>
    <w:basedOn w:val="DefaultParagraphFont"/>
    <w:link w:val="CommentText"/>
    <w:uiPriority w:val="99"/>
    <w:rsid w:val="005554D7"/>
    <w:rPr>
      <w:rFonts w:ascii="Calibri" w:hAnsi="Calibri" w:cs="Times New Roman"/>
      <w:sz w:val="20"/>
      <w:szCs w:val="20"/>
    </w:rPr>
  </w:style>
  <w:style w:type="paragraph" w:styleId="ListParagraph">
    <w:name w:val="List Paragraph"/>
    <w:basedOn w:val="Normal"/>
    <w:uiPriority w:val="34"/>
    <w:qFormat/>
    <w:rsid w:val="00BF5F15"/>
    <w:pPr>
      <w:ind w:left="720"/>
      <w:contextualSpacing/>
    </w:pPr>
  </w:style>
  <w:style w:type="paragraph" w:styleId="CommentSubject">
    <w:name w:val="annotation subject"/>
    <w:basedOn w:val="CommentText"/>
    <w:next w:val="CommentText"/>
    <w:link w:val="CommentSubjectChar"/>
    <w:uiPriority w:val="99"/>
    <w:semiHidden/>
    <w:unhideWhenUsed/>
    <w:rsid w:val="004A10C8"/>
    <w:pPr>
      <w:spacing w:after="200"/>
    </w:pPr>
    <w:rPr>
      <w:rFonts w:asciiTheme="minorHAnsi" w:hAnsiTheme="minorHAnsi" w:cstheme="minorBidi"/>
      <w:b/>
      <w:bCs/>
    </w:rPr>
  </w:style>
  <w:style w:type="character" w:customStyle="1" w:styleId="CommentSubjectChar">
    <w:name w:val="Comment Subject Char"/>
    <w:basedOn w:val="CommentTextChar"/>
    <w:link w:val="CommentSubject"/>
    <w:uiPriority w:val="99"/>
    <w:semiHidden/>
    <w:rsid w:val="004A10C8"/>
    <w:rPr>
      <w:rFonts w:ascii="Calibri" w:hAnsi="Calibri"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474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4741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4741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4741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60E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0E02"/>
    <w:rPr>
      <w:rFonts w:ascii="Tahoma" w:hAnsi="Tahoma" w:cs="Tahoma"/>
      <w:sz w:val="16"/>
      <w:szCs w:val="16"/>
    </w:rPr>
  </w:style>
  <w:style w:type="table" w:styleId="TableGrid">
    <w:name w:val="Table Grid"/>
    <w:basedOn w:val="TableNormal"/>
    <w:uiPriority w:val="59"/>
    <w:rsid w:val="005146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4741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4741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4741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47412"/>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A47412"/>
    <w:pPr>
      <w:outlineLvl w:val="9"/>
    </w:pPr>
    <w:rPr>
      <w:lang w:eastAsia="ja-JP"/>
    </w:rPr>
  </w:style>
  <w:style w:type="paragraph" w:styleId="TOC1">
    <w:name w:val="toc 1"/>
    <w:basedOn w:val="Normal"/>
    <w:next w:val="Normal"/>
    <w:autoRedefine/>
    <w:uiPriority w:val="39"/>
    <w:unhideWhenUsed/>
    <w:rsid w:val="00A47412"/>
    <w:pPr>
      <w:spacing w:after="100"/>
    </w:pPr>
  </w:style>
  <w:style w:type="paragraph" w:styleId="TOC2">
    <w:name w:val="toc 2"/>
    <w:basedOn w:val="Normal"/>
    <w:next w:val="Normal"/>
    <w:autoRedefine/>
    <w:uiPriority w:val="39"/>
    <w:unhideWhenUsed/>
    <w:rsid w:val="00A47412"/>
    <w:pPr>
      <w:spacing w:after="100"/>
      <w:ind w:left="220"/>
    </w:pPr>
  </w:style>
  <w:style w:type="paragraph" w:styleId="TOC3">
    <w:name w:val="toc 3"/>
    <w:basedOn w:val="Normal"/>
    <w:next w:val="Normal"/>
    <w:autoRedefine/>
    <w:uiPriority w:val="39"/>
    <w:unhideWhenUsed/>
    <w:rsid w:val="00A47412"/>
    <w:pPr>
      <w:spacing w:after="100"/>
      <w:ind w:left="440"/>
    </w:pPr>
  </w:style>
  <w:style w:type="character" w:styleId="Hyperlink">
    <w:name w:val="Hyperlink"/>
    <w:basedOn w:val="DefaultParagraphFont"/>
    <w:uiPriority w:val="99"/>
    <w:unhideWhenUsed/>
    <w:rsid w:val="00A47412"/>
    <w:rPr>
      <w:color w:val="0000FF" w:themeColor="hyperlink"/>
      <w:u w:val="single"/>
    </w:rPr>
  </w:style>
  <w:style w:type="paragraph" w:styleId="BodyText">
    <w:name w:val="Body Text"/>
    <w:basedOn w:val="Normal"/>
    <w:link w:val="BodyTextChar"/>
    <w:rsid w:val="00F2546C"/>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F2546C"/>
    <w:rPr>
      <w:rFonts w:ascii="Times New Roman" w:eastAsia="Times New Roman" w:hAnsi="Times New Roman" w:cs="Times New Roman"/>
      <w:sz w:val="20"/>
      <w:szCs w:val="20"/>
    </w:rPr>
  </w:style>
  <w:style w:type="paragraph" w:customStyle="1" w:styleId="table">
    <w:name w:val="table"/>
    <w:basedOn w:val="Normal"/>
    <w:rsid w:val="00F2546C"/>
    <w:pPr>
      <w:tabs>
        <w:tab w:val="left" w:pos="540"/>
        <w:tab w:val="left" w:pos="900"/>
        <w:tab w:val="left" w:pos="2340"/>
        <w:tab w:val="left" w:pos="2790"/>
      </w:tabs>
      <w:spacing w:after="0" w:line="200" w:lineRule="atLeast"/>
    </w:pPr>
    <w:rPr>
      <w:rFonts w:ascii="Arial" w:eastAsia="Times New Roman" w:hAnsi="Arial" w:cs="Times New Roman"/>
      <w:sz w:val="20"/>
      <w:szCs w:val="20"/>
    </w:rPr>
  </w:style>
  <w:style w:type="character" w:styleId="CommentReference">
    <w:name w:val="annotation reference"/>
    <w:basedOn w:val="DefaultParagraphFont"/>
    <w:uiPriority w:val="99"/>
    <w:semiHidden/>
    <w:unhideWhenUsed/>
    <w:rsid w:val="005554D7"/>
    <w:rPr>
      <w:sz w:val="16"/>
      <w:szCs w:val="16"/>
    </w:rPr>
  </w:style>
  <w:style w:type="paragraph" w:styleId="CommentText">
    <w:name w:val="annotation text"/>
    <w:basedOn w:val="Normal"/>
    <w:link w:val="CommentTextChar"/>
    <w:uiPriority w:val="99"/>
    <w:unhideWhenUsed/>
    <w:rsid w:val="005554D7"/>
    <w:pPr>
      <w:spacing w:after="0" w:line="240" w:lineRule="auto"/>
    </w:pPr>
    <w:rPr>
      <w:rFonts w:ascii="Calibri" w:hAnsi="Calibri" w:cs="Times New Roman"/>
      <w:sz w:val="20"/>
      <w:szCs w:val="20"/>
    </w:rPr>
  </w:style>
  <w:style w:type="character" w:customStyle="1" w:styleId="CommentTextChar">
    <w:name w:val="Comment Text Char"/>
    <w:basedOn w:val="DefaultParagraphFont"/>
    <w:link w:val="CommentText"/>
    <w:uiPriority w:val="99"/>
    <w:rsid w:val="005554D7"/>
    <w:rPr>
      <w:rFonts w:ascii="Calibri" w:hAnsi="Calibri" w:cs="Times New Roman"/>
      <w:sz w:val="20"/>
      <w:szCs w:val="20"/>
    </w:rPr>
  </w:style>
  <w:style w:type="paragraph" w:styleId="ListParagraph">
    <w:name w:val="List Paragraph"/>
    <w:basedOn w:val="Normal"/>
    <w:uiPriority w:val="34"/>
    <w:qFormat/>
    <w:rsid w:val="00BF5F15"/>
    <w:pPr>
      <w:ind w:left="720"/>
      <w:contextualSpacing/>
    </w:pPr>
  </w:style>
  <w:style w:type="paragraph" w:styleId="CommentSubject">
    <w:name w:val="annotation subject"/>
    <w:basedOn w:val="CommentText"/>
    <w:next w:val="CommentText"/>
    <w:link w:val="CommentSubjectChar"/>
    <w:uiPriority w:val="99"/>
    <w:semiHidden/>
    <w:unhideWhenUsed/>
    <w:rsid w:val="004A10C8"/>
    <w:pPr>
      <w:spacing w:after="200"/>
    </w:pPr>
    <w:rPr>
      <w:rFonts w:asciiTheme="minorHAnsi" w:hAnsiTheme="minorHAnsi" w:cstheme="minorBidi"/>
      <w:b/>
      <w:bCs/>
    </w:rPr>
  </w:style>
  <w:style w:type="character" w:customStyle="1" w:styleId="CommentSubjectChar">
    <w:name w:val="Comment Subject Char"/>
    <w:basedOn w:val="CommentTextChar"/>
    <w:link w:val="CommentSubject"/>
    <w:uiPriority w:val="99"/>
    <w:semiHidden/>
    <w:rsid w:val="004A10C8"/>
    <w:rPr>
      <w:rFonts w:ascii="Calibri" w:hAnsi="Calibri"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5021263">
      <w:bodyDiv w:val="1"/>
      <w:marLeft w:val="0"/>
      <w:marRight w:val="0"/>
      <w:marTop w:val="0"/>
      <w:marBottom w:val="0"/>
      <w:divBdr>
        <w:top w:val="none" w:sz="0" w:space="0" w:color="auto"/>
        <w:left w:val="none" w:sz="0" w:space="0" w:color="auto"/>
        <w:bottom w:val="none" w:sz="0" w:space="0" w:color="auto"/>
        <w:right w:val="none" w:sz="0" w:space="0" w:color="auto"/>
      </w:divBdr>
    </w:div>
    <w:div w:id="1207912884">
      <w:bodyDiv w:val="1"/>
      <w:marLeft w:val="0"/>
      <w:marRight w:val="0"/>
      <w:marTop w:val="0"/>
      <w:marBottom w:val="0"/>
      <w:divBdr>
        <w:top w:val="none" w:sz="0" w:space="0" w:color="auto"/>
        <w:left w:val="none" w:sz="0" w:space="0" w:color="auto"/>
        <w:bottom w:val="none" w:sz="0" w:space="0" w:color="auto"/>
        <w:right w:val="none" w:sz="0" w:space="0" w:color="auto"/>
      </w:divBdr>
    </w:div>
    <w:div w:id="1432510479">
      <w:bodyDiv w:val="1"/>
      <w:marLeft w:val="0"/>
      <w:marRight w:val="0"/>
      <w:marTop w:val="0"/>
      <w:marBottom w:val="0"/>
      <w:divBdr>
        <w:top w:val="none" w:sz="0" w:space="0" w:color="auto"/>
        <w:left w:val="none" w:sz="0" w:space="0" w:color="auto"/>
        <w:bottom w:val="none" w:sz="0" w:space="0" w:color="auto"/>
        <w:right w:val="none" w:sz="0" w:space="0" w:color="auto"/>
      </w:divBdr>
    </w:div>
    <w:div w:id="1757896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E5ED4F-7779-4205-B2BC-D52492713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44</Pages>
  <Words>6212</Words>
  <Characters>35415</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ICON Plc</Company>
  <LinksUpToDate>false</LinksUpToDate>
  <CharactersWithSpaces>41544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Taur</dc:creator>
  <cp:lastModifiedBy>Sathya</cp:lastModifiedBy>
  <cp:revision>4</cp:revision>
  <dcterms:created xsi:type="dcterms:W3CDTF">2018-04-16T12:39:00Z</dcterms:created>
  <dcterms:modified xsi:type="dcterms:W3CDTF">2018-04-25T13:39:00Z</dcterms:modified>
</cp:coreProperties>
</file>