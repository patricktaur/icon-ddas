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BBF" w:rsidRPr="005071D6" w:rsidRDefault="00730BBF" w:rsidP="00730BBF">
      <w:pPr>
        <w:jc w:val="center"/>
        <w:rPr>
          <w:rFonts w:ascii="Tahoma" w:hAnsi="Tahoma" w:cs="Tahoma"/>
          <w:b/>
          <w:sz w:val="52"/>
          <w:szCs w:val="52"/>
        </w:rPr>
      </w:pPr>
      <w:r>
        <w:rPr>
          <w:rFonts w:ascii="Tahoma" w:hAnsi="Tahoma" w:cs="Tahoma"/>
          <w:b/>
          <w:sz w:val="52"/>
          <w:szCs w:val="52"/>
        </w:rPr>
        <w:t>ICON</w:t>
      </w:r>
    </w:p>
    <w:p w:rsidR="00730BBF" w:rsidRDefault="00730BBF" w:rsidP="00730BBF">
      <w:pPr>
        <w:jc w:val="center"/>
        <w:rPr>
          <w:rFonts w:ascii="Tahoma" w:hAnsi="Tahoma" w:cs="Tahoma"/>
          <w:b/>
          <w:sz w:val="48"/>
        </w:rPr>
      </w:pPr>
    </w:p>
    <w:p w:rsidR="00730BBF" w:rsidRDefault="00730BBF" w:rsidP="00730BBF">
      <w:pPr>
        <w:jc w:val="center"/>
        <w:rPr>
          <w:rFonts w:ascii="Tahoma" w:hAnsi="Tahoma" w:cs="Tahoma"/>
          <w:b/>
          <w:sz w:val="48"/>
        </w:rPr>
      </w:pPr>
    </w:p>
    <w:p w:rsidR="00730BBF" w:rsidRDefault="00730BBF" w:rsidP="00730BBF">
      <w:pPr>
        <w:jc w:val="center"/>
        <w:rPr>
          <w:rFonts w:ascii="Tahoma" w:hAnsi="Tahoma" w:cs="Tahoma"/>
          <w:sz w:val="48"/>
        </w:rPr>
      </w:pPr>
      <w:r>
        <w:rPr>
          <w:rFonts w:ascii="Tahoma" w:hAnsi="Tahoma" w:cs="Tahoma"/>
          <w:sz w:val="48"/>
        </w:rPr>
        <w:t xml:space="preserve">Enhancements to </w:t>
      </w:r>
      <w:r w:rsidR="00AB4F23">
        <w:rPr>
          <w:rFonts w:ascii="Tahoma" w:hAnsi="Tahoma" w:cs="Tahoma"/>
          <w:sz w:val="48"/>
        </w:rPr>
        <w:t>DDAS</w:t>
      </w:r>
      <w:r w:rsidR="00983934">
        <w:rPr>
          <w:rFonts w:ascii="Tahoma" w:hAnsi="Tahoma" w:cs="Tahoma"/>
          <w:sz w:val="48"/>
        </w:rPr>
        <w:t xml:space="preserve"> Web A</w:t>
      </w:r>
      <w:r>
        <w:rPr>
          <w:rFonts w:ascii="Tahoma" w:hAnsi="Tahoma" w:cs="Tahoma"/>
          <w:sz w:val="48"/>
        </w:rPr>
        <w:t>pplication</w:t>
      </w:r>
    </w:p>
    <w:p w:rsidR="00730BBF" w:rsidRPr="00EC277E" w:rsidRDefault="00730BBF" w:rsidP="00730BBF">
      <w:pPr>
        <w:jc w:val="center"/>
        <w:rPr>
          <w:rFonts w:ascii="Arial" w:hAnsi="Arial" w:cs="Arial"/>
          <w:color w:val="FF0000"/>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r>
        <w:rPr>
          <w:rFonts w:ascii="Arial" w:hAnsi="Arial" w:cs="Arial"/>
          <w:b/>
          <w:sz w:val="32"/>
        </w:rPr>
        <w:t>Brief Business Requirements</w:t>
      </w:r>
    </w:p>
    <w:p w:rsidR="00730BBF" w:rsidRDefault="00DF5A63" w:rsidP="00730BBF">
      <w:pPr>
        <w:jc w:val="center"/>
        <w:rPr>
          <w:rFonts w:ascii="Arial" w:hAnsi="Arial" w:cs="Arial"/>
          <w:sz w:val="32"/>
        </w:rPr>
      </w:pPr>
      <w:r>
        <w:rPr>
          <w:rFonts w:ascii="Arial" w:hAnsi="Arial" w:cs="Arial"/>
          <w:sz w:val="32"/>
        </w:rPr>
        <w:t xml:space="preserve">Rev </w:t>
      </w:r>
      <w:ins w:id="0" w:author="Patrick Taur" w:date="2017-11-30T10:50:00Z">
        <w:r w:rsidR="009F5B2B">
          <w:rPr>
            <w:rFonts w:ascii="Arial" w:hAnsi="Arial" w:cs="Arial"/>
            <w:sz w:val="32"/>
          </w:rPr>
          <w:t>2</w:t>
        </w:r>
      </w:ins>
      <w:del w:id="1" w:author="Patrick Taur" w:date="2017-11-30T10:50:00Z">
        <w:r w:rsidDel="009F5B2B">
          <w:rPr>
            <w:rFonts w:ascii="Arial" w:hAnsi="Arial" w:cs="Arial"/>
            <w:sz w:val="32"/>
          </w:rPr>
          <w:delText>1</w:delText>
        </w:r>
      </w:del>
    </w:p>
    <w:p w:rsidR="00730BBF" w:rsidRDefault="009F5B2B" w:rsidP="00730BBF">
      <w:pPr>
        <w:ind w:left="2880" w:firstLine="720"/>
        <w:rPr>
          <w:rFonts w:ascii="Arial" w:hAnsi="Arial" w:cs="Arial"/>
          <w:sz w:val="32"/>
        </w:rPr>
      </w:pPr>
      <w:ins w:id="2" w:author="Patrick Taur" w:date="2017-11-30T10:51:00Z">
        <w:r>
          <w:rPr>
            <w:rFonts w:ascii="Arial" w:hAnsi="Arial" w:cs="Arial"/>
            <w:sz w:val="32"/>
          </w:rPr>
          <w:t>30</w:t>
        </w:r>
      </w:ins>
      <w:del w:id="3" w:author="Patrick Taur" w:date="2017-11-30T10:51:00Z">
        <w:r w:rsidR="00DF5A63" w:rsidDel="009F5B2B">
          <w:rPr>
            <w:rFonts w:ascii="Arial" w:hAnsi="Arial" w:cs="Arial"/>
            <w:sz w:val="32"/>
          </w:rPr>
          <w:delText>1</w:delText>
        </w:r>
      </w:del>
      <w:del w:id="4" w:author="Patrick Taur" w:date="2017-11-30T10:50:00Z">
        <w:r w:rsidR="00DF5A63" w:rsidDel="009F5B2B">
          <w:rPr>
            <w:rFonts w:ascii="Arial" w:hAnsi="Arial" w:cs="Arial"/>
            <w:sz w:val="32"/>
          </w:rPr>
          <w:delText>3</w:delText>
        </w:r>
      </w:del>
      <w:r w:rsidR="00AB4F23">
        <w:rPr>
          <w:rFonts w:ascii="Arial" w:hAnsi="Arial" w:cs="Arial"/>
          <w:sz w:val="32"/>
        </w:rPr>
        <w:t xml:space="preserve"> Nov, 2017</w:t>
      </w: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jc w:val="center"/>
        <w:rPr>
          <w:rFonts w:ascii="Tahoma" w:hAnsi="Tahoma" w:cs="Tahoma"/>
          <w:sz w:val="32"/>
        </w:rPr>
      </w:pPr>
      <w:r>
        <w:rPr>
          <w:rFonts w:ascii="Tahoma" w:hAnsi="Tahoma" w:cs="Tahoma"/>
          <w:sz w:val="32"/>
        </w:rPr>
        <w:t>Prepared by:</w:t>
      </w:r>
    </w:p>
    <w:p w:rsidR="00730BBF" w:rsidRPr="005071D6" w:rsidRDefault="00730BBF" w:rsidP="00730BBF">
      <w:pPr>
        <w:jc w:val="center"/>
        <w:rPr>
          <w:rFonts w:ascii="Tahoma" w:hAnsi="Tahoma" w:cs="Tahoma"/>
          <w:b/>
          <w:sz w:val="32"/>
        </w:rPr>
      </w:pPr>
      <w:r w:rsidRPr="005071D6">
        <w:rPr>
          <w:rFonts w:ascii="Tahoma" w:hAnsi="Tahoma" w:cs="Tahoma"/>
          <w:b/>
          <w:sz w:val="32"/>
        </w:rPr>
        <w:t>Clarity Information Technologies Pvt. Ltd.</w:t>
      </w:r>
    </w:p>
    <w:p w:rsidR="00730BBF" w:rsidRPr="005071D6" w:rsidRDefault="00730BBF" w:rsidP="00730BBF">
      <w:pPr>
        <w:jc w:val="center"/>
        <w:rPr>
          <w:rFonts w:ascii="Tahoma" w:hAnsi="Tahoma" w:cs="Tahoma"/>
          <w:sz w:val="28"/>
          <w:szCs w:val="28"/>
        </w:rPr>
      </w:pPr>
      <w:r w:rsidRPr="005071D6">
        <w:rPr>
          <w:rFonts w:ascii="Tahoma" w:hAnsi="Tahoma" w:cs="Tahoma"/>
          <w:sz w:val="28"/>
          <w:szCs w:val="28"/>
        </w:rPr>
        <w:t>Tel: +91-080-2529 1698, 4115 5410</w:t>
      </w:r>
    </w:p>
    <w:p w:rsidR="00730BBF" w:rsidRPr="005071D6" w:rsidRDefault="00730BBF" w:rsidP="00730BBF">
      <w:pPr>
        <w:jc w:val="center"/>
        <w:rPr>
          <w:rFonts w:ascii="Tahoma" w:hAnsi="Tahoma" w:cs="Tahoma"/>
          <w:sz w:val="28"/>
          <w:szCs w:val="28"/>
        </w:rPr>
      </w:pPr>
      <w:r w:rsidRPr="005071D6">
        <w:rPr>
          <w:rFonts w:ascii="Tahoma" w:hAnsi="Tahoma" w:cs="Tahoma"/>
          <w:sz w:val="28"/>
          <w:szCs w:val="28"/>
        </w:rPr>
        <w:t>Email: mail@claritytechnologies.com</w:t>
      </w:r>
    </w:p>
    <w:p w:rsidR="00730BBF" w:rsidRDefault="00730BBF" w:rsidP="00730BBF">
      <w:pPr>
        <w:spacing w:after="200" w:line="276" w:lineRule="auto"/>
      </w:pPr>
      <w:r>
        <w:br w:type="page"/>
      </w:r>
    </w:p>
    <w:p w:rsidR="009F5B2B" w:rsidRDefault="009F5B2B" w:rsidP="009F5B2B">
      <w:pPr>
        <w:pStyle w:val="Heading1"/>
        <w:tabs>
          <w:tab w:val="right" w:leader="dot" w:pos="8299"/>
        </w:tabs>
        <w:rPr>
          <w:ins w:id="5" w:author="Patrick Taur" w:date="2017-11-30T10:53:00Z"/>
          <w:rFonts w:ascii="Verdana" w:hAnsi="Verdana"/>
        </w:rPr>
      </w:pPr>
      <w:bookmarkStart w:id="6" w:name="_Toc174083344"/>
      <w:bookmarkStart w:id="7" w:name="_Toc416171158"/>
      <w:bookmarkStart w:id="8" w:name="_Toc498100037"/>
      <w:ins w:id="9" w:author="Patrick Taur" w:date="2017-11-30T10:53:00Z">
        <w:r>
          <w:rPr>
            <w:rFonts w:ascii="Verdana" w:hAnsi="Verdana"/>
          </w:rPr>
          <w:lastRenderedPageBreak/>
          <w:t>Revision History</w:t>
        </w:r>
        <w:bookmarkEnd w:id="6"/>
      </w:ins>
    </w:p>
    <w:p w:rsidR="009F5B2B" w:rsidRDefault="009F5B2B" w:rsidP="009F5B2B">
      <w:pPr>
        <w:rPr>
          <w:ins w:id="10" w:author="Patrick Taur" w:date="2017-11-30T10:53:00Z"/>
          <w:rFonts w:ascii="Verdana" w:hAnsi="Verdana"/>
        </w:rPr>
      </w:pPr>
    </w:p>
    <w:tbl>
      <w:tblPr>
        <w:tblW w:w="0" w:type="auto"/>
        <w:tblInd w:w="108" w:type="dxa"/>
        <w:tblLayout w:type="fixed"/>
        <w:tblLook w:val="0000" w:firstRow="0" w:lastRow="0" w:firstColumn="0" w:lastColumn="0" w:noHBand="0" w:noVBand="0"/>
        <w:tblPrChange w:id="11" w:author="Patrick Taur" w:date="2017-11-30T11:06:00Z">
          <w:tblPr>
            <w:tblW w:w="0" w:type="auto"/>
            <w:tblInd w:w="108" w:type="dxa"/>
            <w:tblLayout w:type="fixed"/>
            <w:tblLook w:val="0000" w:firstRow="0" w:lastRow="0" w:firstColumn="0" w:lastColumn="0" w:noHBand="0" w:noVBand="0"/>
          </w:tblPr>
        </w:tblPrChange>
      </w:tblPr>
      <w:tblGrid>
        <w:gridCol w:w="720"/>
        <w:gridCol w:w="983"/>
        <w:gridCol w:w="2257"/>
        <w:gridCol w:w="3060"/>
        <w:gridCol w:w="1980"/>
        <w:tblGridChange w:id="12">
          <w:tblGrid>
            <w:gridCol w:w="720"/>
            <w:gridCol w:w="983"/>
            <w:gridCol w:w="1260"/>
            <w:gridCol w:w="1620"/>
            <w:gridCol w:w="1980"/>
          </w:tblGrid>
        </w:tblGridChange>
      </w:tblGrid>
      <w:tr w:rsidR="00BA0815" w:rsidTr="00BA0815">
        <w:trPr>
          <w:trHeight w:val="1155"/>
          <w:ins w:id="13" w:author="Patrick Taur" w:date="2017-11-30T10:53:00Z"/>
          <w:trPrChange w:id="14" w:author="Patrick Taur" w:date="2017-11-30T11:06:00Z">
            <w:trPr>
              <w:trHeight w:val="1155"/>
            </w:trPr>
          </w:trPrChange>
        </w:trPr>
        <w:tc>
          <w:tcPr>
            <w:tcW w:w="720" w:type="dxa"/>
            <w:tcBorders>
              <w:top w:val="single" w:sz="4" w:space="0" w:color="000000"/>
              <w:left w:val="single" w:sz="4" w:space="0" w:color="000000"/>
              <w:bottom w:val="single" w:sz="4" w:space="0" w:color="000000"/>
            </w:tcBorders>
            <w:tcPrChange w:id="15" w:author="Patrick Taur" w:date="2017-11-30T11:06:00Z">
              <w:tcPr>
                <w:tcW w:w="720" w:type="dxa"/>
                <w:tcBorders>
                  <w:top w:val="single" w:sz="4" w:space="0" w:color="000000"/>
                  <w:left w:val="single" w:sz="4" w:space="0" w:color="000000"/>
                  <w:bottom w:val="single" w:sz="4" w:space="0" w:color="000000"/>
                </w:tcBorders>
              </w:tcPr>
            </w:tcPrChange>
          </w:tcPr>
          <w:p w:rsidR="00BA0815" w:rsidRDefault="00BA0815" w:rsidP="006D4448">
            <w:pPr>
              <w:pStyle w:val="BodyText"/>
              <w:snapToGrid w:val="0"/>
              <w:rPr>
                <w:ins w:id="16" w:author="Patrick Taur" w:date="2017-11-30T10:53:00Z"/>
                <w:rFonts w:ascii="Verdana" w:hAnsi="Verdana"/>
                <w:b/>
              </w:rPr>
            </w:pPr>
            <w:ins w:id="17" w:author="Patrick Taur" w:date="2017-11-30T10:53:00Z">
              <w:r>
                <w:rPr>
                  <w:rFonts w:ascii="Verdana" w:hAnsi="Verdana"/>
                  <w:b/>
                </w:rPr>
                <w:t>Revision</w:t>
              </w:r>
            </w:ins>
          </w:p>
        </w:tc>
        <w:tc>
          <w:tcPr>
            <w:tcW w:w="983" w:type="dxa"/>
            <w:tcBorders>
              <w:top w:val="single" w:sz="4" w:space="0" w:color="000000"/>
              <w:left w:val="single" w:sz="4" w:space="0" w:color="000000"/>
              <w:bottom w:val="single" w:sz="4" w:space="0" w:color="000000"/>
            </w:tcBorders>
            <w:tcPrChange w:id="18" w:author="Patrick Taur" w:date="2017-11-30T11:06:00Z">
              <w:tcPr>
                <w:tcW w:w="983" w:type="dxa"/>
                <w:tcBorders>
                  <w:top w:val="single" w:sz="4" w:space="0" w:color="000000"/>
                  <w:left w:val="single" w:sz="4" w:space="0" w:color="000000"/>
                  <w:bottom w:val="single" w:sz="4" w:space="0" w:color="000000"/>
                </w:tcBorders>
              </w:tcPr>
            </w:tcPrChange>
          </w:tcPr>
          <w:p w:rsidR="00BA0815" w:rsidRDefault="00BA0815" w:rsidP="006D4448">
            <w:pPr>
              <w:pStyle w:val="BodyText"/>
              <w:snapToGrid w:val="0"/>
              <w:rPr>
                <w:ins w:id="19" w:author="Patrick Taur" w:date="2017-11-30T10:53:00Z"/>
                <w:rFonts w:ascii="Verdana" w:hAnsi="Verdana"/>
                <w:b/>
              </w:rPr>
            </w:pPr>
            <w:ins w:id="20" w:author="Patrick Taur" w:date="2017-11-30T10:53:00Z">
              <w:r>
                <w:rPr>
                  <w:rFonts w:ascii="Verdana" w:hAnsi="Verdana"/>
                  <w:b/>
                </w:rPr>
                <w:t>Date</w:t>
              </w:r>
            </w:ins>
          </w:p>
        </w:tc>
        <w:tc>
          <w:tcPr>
            <w:tcW w:w="2257" w:type="dxa"/>
            <w:tcBorders>
              <w:top w:val="single" w:sz="4" w:space="0" w:color="000000"/>
              <w:left w:val="single" w:sz="4" w:space="0" w:color="000000"/>
              <w:bottom w:val="single" w:sz="4" w:space="0" w:color="000000"/>
            </w:tcBorders>
            <w:tcPrChange w:id="21" w:author="Patrick Taur" w:date="2017-11-30T11:06:00Z">
              <w:tcPr>
                <w:tcW w:w="1260" w:type="dxa"/>
                <w:tcBorders>
                  <w:top w:val="single" w:sz="4" w:space="0" w:color="000000"/>
                  <w:left w:val="single" w:sz="4" w:space="0" w:color="000000"/>
                  <w:bottom w:val="single" w:sz="4" w:space="0" w:color="000000"/>
                </w:tcBorders>
              </w:tcPr>
            </w:tcPrChange>
          </w:tcPr>
          <w:p w:rsidR="00BA0815" w:rsidRDefault="00BA0815" w:rsidP="006D4448">
            <w:pPr>
              <w:pStyle w:val="BodyText"/>
              <w:snapToGrid w:val="0"/>
              <w:rPr>
                <w:ins w:id="22" w:author="Patrick Taur" w:date="2017-11-30T10:53:00Z"/>
                <w:rFonts w:ascii="Verdana" w:hAnsi="Verdana"/>
                <w:b/>
              </w:rPr>
            </w:pPr>
            <w:ins w:id="23" w:author="Patrick Taur" w:date="2017-11-30T10:53:00Z">
              <w:r>
                <w:rPr>
                  <w:rFonts w:ascii="Verdana" w:hAnsi="Verdana"/>
                  <w:b/>
                </w:rPr>
                <w:t>Sections Changed</w:t>
              </w:r>
            </w:ins>
          </w:p>
        </w:tc>
        <w:tc>
          <w:tcPr>
            <w:tcW w:w="3060" w:type="dxa"/>
            <w:tcBorders>
              <w:top w:val="single" w:sz="4" w:space="0" w:color="000000"/>
              <w:left w:val="single" w:sz="4" w:space="0" w:color="000000"/>
              <w:bottom w:val="single" w:sz="4" w:space="0" w:color="000000"/>
            </w:tcBorders>
            <w:tcPrChange w:id="24" w:author="Patrick Taur" w:date="2017-11-30T11:06:00Z">
              <w:tcPr>
                <w:tcW w:w="1620" w:type="dxa"/>
                <w:tcBorders>
                  <w:top w:val="single" w:sz="4" w:space="0" w:color="000000"/>
                  <w:left w:val="single" w:sz="4" w:space="0" w:color="000000"/>
                  <w:bottom w:val="single" w:sz="4" w:space="0" w:color="000000"/>
                </w:tcBorders>
              </w:tcPr>
            </w:tcPrChange>
          </w:tcPr>
          <w:p w:rsidR="00BA0815" w:rsidRDefault="00BA0815" w:rsidP="006D4448">
            <w:pPr>
              <w:pStyle w:val="BodyText"/>
              <w:snapToGrid w:val="0"/>
              <w:rPr>
                <w:ins w:id="25" w:author="Patrick Taur" w:date="2017-11-30T10:53:00Z"/>
                <w:rFonts w:ascii="Verdana" w:hAnsi="Verdana"/>
                <w:b/>
              </w:rPr>
            </w:pPr>
            <w:ins w:id="26" w:author="Patrick Taur" w:date="2017-11-30T10:53:00Z">
              <w:r>
                <w:rPr>
                  <w:rFonts w:ascii="Verdana" w:hAnsi="Verdana"/>
                  <w:b/>
                </w:rPr>
                <w:t>Summary/Description of Change</w:t>
              </w:r>
            </w:ins>
          </w:p>
        </w:tc>
        <w:tc>
          <w:tcPr>
            <w:tcW w:w="1980" w:type="dxa"/>
            <w:tcBorders>
              <w:top w:val="single" w:sz="4" w:space="0" w:color="000000"/>
              <w:left w:val="single" w:sz="4" w:space="0" w:color="000000"/>
              <w:bottom w:val="single" w:sz="4" w:space="0" w:color="000000"/>
              <w:right w:val="single" w:sz="4" w:space="0" w:color="000000"/>
            </w:tcBorders>
            <w:tcPrChange w:id="27" w:author="Patrick Taur" w:date="2017-11-30T11:06:00Z">
              <w:tcPr>
                <w:tcW w:w="1980" w:type="dxa"/>
                <w:tcBorders>
                  <w:top w:val="single" w:sz="4" w:space="0" w:color="000000"/>
                  <w:left w:val="single" w:sz="4" w:space="0" w:color="000000"/>
                  <w:bottom w:val="single" w:sz="4" w:space="0" w:color="000000"/>
                  <w:right w:val="single" w:sz="4" w:space="0" w:color="000000"/>
                </w:tcBorders>
              </w:tcPr>
            </w:tcPrChange>
          </w:tcPr>
          <w:p w:rsidR="00BA0815" w:rsidRDefault="00BA0815" w:rsidP="006D4448">
            <w:pPr>
              <w:pStyle w:val="BodyText"/>
              <w:snapToGrid w:val="0"/>
              <w:rPr>
                <w:ins w:id="28" w:author="Patrick Taur" w:date="2017-11-30T10:53:00Z"/>
                <w:rFonts w:ascii="Verdana" w:hAnsi="Verdana"/>
                <w:b/>
              </w:rPr>
            </w:pPr>
            <w:ins w:id="29" w:author="Patrick Taur" w:date="2017-11-30T10:53:00Z">
              <w:r>
                <w:rPr>
                  <w:rFonts w:ascii="Verdana" w:hAnsi="Verdana"/>
                  <w:b/>
                </w:rPr>
                <w:t>Author(s) of Change</w:t>
              </w:r>
            </w:ins>
          </w:p>
        </w:tc>
      </w:tr>
      <w:tr w:rsidR="00BA0815" w:rsidTr="00BA0815">
        <w:trPr>
          <w:trHeight w:val="285"/>
          <w:ins w:id="30" w:author="Patrick Taur" w:date="2017-11-30T10:53:00Z"/>
          <w:trPrChange w:id="31" w:author="Patrick Taur" w:date="2017-11-30T11:06:00Z">
            <w:trPr>
              <w:trHeight w:val="285"/>
            </w:trPr>
          </w:trPrChange>
        </w:trPr>
        <w:tc>
          <w:tcPr>
            <w:tcW w:w="720" w:type="dxa"/>
            <w:tcBorders>
              <w:left w:val="single" w:sz="4" w:space="0" w:color="000000"/>
              <w:bottom w:val="single" w:sz="4" w:space="0" w:color="000000"/>
            </w:tcBorders>
            <w:tcPrChange w:id="32" w:author="Patrick Taur" w:date="2017-11-30T11:06:00Z">
              <w:tcPr>
                <w:tcW w:w="720" w:type="dxa"/>
                <w:tcBorders>
                  <w:left w:val="single" w:sz="4" w:space="0" w:color="000000"/>
                  <w:bottom w:val="single" w:sz="4" w:space="0" w:color="000000"/>
                </w:tcBorders>
              </w:tcPr>
            </w:tcPrChange>
          </w:tcPr>
          <w:p w:rsidR="00BA0815" w:rsidRDefault="00BA0815" w:rsidP="006D4448">
            <w:pPr>
              <w:pStyle w:val="table"/>
              <w:snapToGrid w:val="0"/>
              <w:jc w:val="center"/>
              <w:rPr>
                <w:ins w:id="33" w:author="Patrick Taur" w:date="2017-11-30T10:53:00Z"/>
                <w:rFonts w:ascii="Verdana" w:hAnsi="Verdana"/>
              </w:rPr>
            </w:pPr>
            <w:ins w:id="34" w:author="Patrick Taur" w:date="2017-11-30T11:05:00Z">
              <w:r>
                <w:rPr>
                  <w:rFonts w:ascii="Verdana" w:hAnsi="Verdana"/>
                </w:rPr>
                <w:t>1</w:t>
              </w:r>
            </w:ins>
          </w:p>
        </w:tc>
        <w:tc>
          <w:tcPr>
            <w:tcW w:w="983" w:type="dxa"/>
            <w:tcBorders>
              <w:left w:val="single" w:sz="4" w:space="0" w:color="000000"/>
              <w:bottom w:val="single" w:sz="4" w:space="0" w:color="000000"/>
            </w:tcBorders>
            <w:tcPrChange w:id="35" w:author="Patrick Taur" w:date="2017-11-30T11:06:00Z">
              <w:tcPr>
                <w:tcW w:w="983" w:type="dxa"/>
                <w:tcBorders>
                  <w:left w:val="single" w:sz="4" w:space="0" w:color="000000"/>
                  <w:bottom w:val="single" w:sz="4" w:space="0" w:color="000000"/>
                </w:tcBorders>
              </w:tcPr>
            </w:tcPrChange>
          </w:tcPr>
          <w:p w:rsidR="00BA0815" w:rsidRDefault="00BA0815" w:rsidP="006D4448">
            <w:pPr>
              <w:pStyle w:val="table"/>
              <w:snapToGrid w:val="0"/>
              <w:jc w:val="center"/>
              <w:rPr>
                <w:ins w:id="36" w:author="Patrick Taur" w:date="2017-11-30T10:53:00Z"/>
                <w:rFonts w:ascii="Verdana" w:hAnsi="Verdana"/>
              </w:rPr>
            </w:pPr>
            <w:ins w:id="37" w:author="Patrick Taur" w:date="2017-11-30T10:53:00Z">
              <w:r>
                <w:rPr>
                  <w:rFonts w:ascii="Verdana" w:hAnsi="Verdana"/>
                </w:rPr>
                <w:t>Nov/13</w:t>
              </w:r>
            </w:ins>
          </w:p>
        </w:tc>
        <w:tc>
          <w:tcPr>
            <w:tcW w:w="2257" w:type="dxa"/>
            <w:tcBorders>
              <w:left w:val="single" w:sz="4" w:space="0" w:color="000000"/>
              <w:bottom w:val="single" w:sz="4" w:space="0" w:color="000000"/>
            </w:tcBorders>
            <w:tcPrChange w:id="38" w:author="Patrick Taur" w:date="2017-11-30T11:06:00Z">
              <w:tcPr>
                <w:tcW w:w="1260" w:type="dxa"/>
                <w:tcBorders>
                  <w:left w:val="single" w:sz="4" w:space="0" w:color="000000"/>
                  <w:bottom w:val="single" w:sz="4" w:space="0" w:color="000000"/>
                </w:tcBorders>
              </w:tcPr>
            </w:tcPrChange>
          </w:tcPr>
          <w:p w:rsidR="00BA0815" w:rsidRDefault="00BA0815" w:rsidP="006D4448">
            <w:pPr>
              <w:pStyle w:val="table"/>
              <w:snapToGrid w:val="0"/>
              <w:rPr>
                <w:ins w:id="39" w:author="Patrick Taur" w:date="2017-11-30T10:53:00Z"/>
                <w:rFonts w:ascii="Verdana" w:hAnsi="Verdana"/>
              </w:rPr>
            </w:pPr>
            <w:ins w:id="40" w:author="Patrick Taur" w:date="2017-11-30T10:53:00Z">
              <w:r>
                <w:rPr>
                  <w:rFonts w:ascii="Verdana" w:hAnsi="Verdana"/>
                </w:rPr>
                <w:t>All</w:t>
              </w:r>
            </w:ins>
          </w:p>
        </w:tc>
        <w:tc>
          <w:tcPr>
            <w:tcW w:w="3060" w:type="dxa"/>
            <w:tcBorders>
              <w:left w:val="single" w:sz="4" w:space="0" w:color="000000"/>
              <w:bottom w:val="single" w:sz="4" w:space="0" w:color="000000"/>
            </w:tcBorders>
            <w:tcPrChange w:id="41" w:author="Patrick Taur" w:date="2017-11-30T11:06:00Z">
              <w:tcPr>
                <w:tcW w:w="1620" w:type="dxa"/>
                <w:tcBorders>
                  <w:left w:val="single" w:sz="4" w:space="0" w:color="000000"/>
                  <w:bottom w:val="single" w:sz="4" w:space="0" w:color="000000"/>
                </w:tcBorders>
              </w:tcPr>
            </w:tcPrChange>
          </w:tcPr>
          <w:p w:rsidR="00BA0815" w:rsidRDefault="00BA0815" w:rsidP="006D4448">
            <w:pPr>
              <w:pStyle w:val="table"/>
              <w:snapToGrid w:val="0"/>
              <w:rPr>
                <w:ins w:id="42" w:author="Patrick Taur" w:date="2017-11-30T10:53:00Z"/>
                <w:rFonts w:ascii="Verdana" w:hAnsi="Verdana"/>
              </w:rPr>
            </w:pPr>
            <w:ins w:id="43" w:author="Patrick Taur" w:date="2017-11-30T10:53:00Z">
              <w:r>
                <w:rPr>
                  <w:rFonts w:ascii="Verdana" w:hAnsi="Verdana"/>
                </w:rPr>
                <w:t xml:space="preserve">First Release </w:t>
              </w:r>
            </w:ins>
          </w:p>
        </w:tc>
        <w:tc>
          <w:tcPr>
            <w:tcW w:w="1980" w:type="dxa"/>
            <w:tcBorders>
              <w:left w:val="single" w:sz="4" w:space="0" w:color="000000"/>
              <w:bottom w:val="single" w:sz="4" w:space="0" w:color="000000"/>
              <w:right w:val="single" w:sz="4" w:space="0" w:color="000000"/>
            </w:tcBorders>
            <w:tcPrChange w:id="44" w:author="Patrick Taur" w:date="2017-11-30T11:06:00Z">
              <w:tcPr>
                <w:tcW w:w="1980" w:type="dxa"/>
                <w:tcBorders>
                  <w:left w:val="single" w:sz="4" w:space="0" w:color="000000"/>
                  <w:bottom w:val="single" w:sz="4" w:space="0" w:color="000000"/>
                  <w:right w:val="single" w:sz="4" w:space="0" w:color="000000"/>
                </w:tcBorders>
              </w:tcPr>
            </w:tcPrChange>
          </w:tcPr>
          <w:p w:rsidR="00BA0815" w:rsidRDefault="00BA0815" w:rsidP="006D4448">
            <w:pPr>
              <w:pStyle w:val="table"/>
              <w:snapToGrid w:val="0"/>
              <w:rPr>
                <w:ins w:id="45" w:author="Patrick Taur" w:date="2017-11-30T10:53:00Z"/>
                <w:rFonts w:ascii="Verdana" w:hAnsi="Verdana"/>
              </w:rPr>
            </w:pPr>
            <w:ins w:id="46" w:author="Patrick Taur" w:date="2017-11-30T10:53:00Z">
              <w:r>
                <w:rPr>
                  <w:rFonts w:ascii="Verdana" w:hAnsi="Verdana"/>
                </w:rPr>
                <w:t>Patrick</w:t>
              </w:r>
            </w:ins>
            <w:ins w:id="47" w:author="Patrick Taur" w:date="2017-11-30T10:54:00Z">
              <w:r>
                <w:rPr>
                  <w:rFonts w:ascii="Verdana" w:hAnsi="Verdana"/>
                </w:rPr>
                <w:t>/Pradeep</w:t>
              </w:r>
            </w:ins>
          </w:p>
        </w:tc>
      </w:tr>
      <w:tr w:rsidR="00BA0815" w:rsidTr="00BA0815">
        <w:trPr>
          <w:trHeight w:val="360"/>
          <w:ins w:id="48" w:author="Patrick Taur" w:date="2017-11-30T10:53:00Z"/>
          <w:trPrChange w:id="49" w:author="Patrick Taur" w:date="2017-11-30T11:06:00Z">
            <w:trPr>
              <w:trHeight w:val="360"/>
            </w:trPr>
          </w:trPrChange>
        </w:trPr>
        <w:tc>
          <w:tcPr>
            <w:tcW w:w="720" w:type="dxa"/>
            <w:tcBorders>
              <w:left w:val="single" w:sz="4" w:space="0" w:color="000000"/>
              <w:bottom w:val="single" w:sz="4" w:space="0" w:color="000000"/>
            </w:tcBorders>
            <w:tcPrChange w:id="50" w:author="Patrick Taur" w:date="2017-11-30T11:06:00Z">
              <w:tcPr>
                <w:tcW w:w="720" w:type="dxa"/>
                <w:tcBorders>
                  <w:left w:val="single" w:sz="4" w:space="0" w:color="000000"/>
                  <w:bottom w:val="single" w:sz="4" w:space="0" w:color="000000"/>
                </w:tcBorders>
              </w:tcPr>
            </w:tcPrChange>
          </w:tcPr>
          <w:p w:rsidR="00BA0815" w:rsidRDefault="00BA0815" w:rsidP="006D4448">
            <w:pPr>
              <w:pStyle w:val="table"/>
              <w:snapToGrid w:val="0"/>
              <w:jc w:val="center"/>
              <w:rPr>
                <w:ins w:id="51" w:author="Patrick Taur" w:date="2017-11-30T10:53:00Z"/>
                <w:rFonts w:ascii="Verdana" w:hAnsi="Verdana"/>
              </w:rPr>
            </w:pPr>
            <w:ins w:id="52" w:author="Patrick Taur" w:date="2017-11-30T11:05:00Z">
              <w:r>
                <w:rPr>
                  <w:rFonts w:ascii="Verdana" w:hAnsi="Verdana"/>
                </w:rPr>
                <w:t>2</w:t>
              </w:r>
            </w:ins>
          </w:p>
        </w:tc>
        <w:tc>
          <w:tcPr>
            <w:tcW w:w="983" w:type="dxa"/>
            <w:tcBorders>
              <w:left w:val="single" w:sz="4" w:space="0" w:color="000000"/>
              <w:bottom w:val="single" w:sz="4" w:space="0" w:color="000000"/>
            </w:tcBorders>
            <w:tcPrChange w:id="53" w:author="Patrick Taur" w:date="2017-11-30T11:06:00Z">
              <w:tcPr>
                <w:tcW w:w="983" w:type="dxa"/>
                <w:tcBorders>
                  <w:left w:val="single" w:sz="4" w:space="0" w:color="000000"/>
                  <w:bottom w:val="single" w:sz="4" w:space="0" w:color="000000"/>
                </w:tcBorders>
              </w:tcPr>
            </w:tcPrChange>
          </w:tcPr>
          <w:p w:rsidR="00BA0815" w:rsidRDefault="00BA0815" w:rsidP="006D4448">
            <w:pPr>
              <w:pStyle w:val="table"/>
              <w:snapToGrid w:val="0"/>
              <w:jc w:val="center"/>
              <w:rPr>
                <w:ins w:id="54" w:author="Patrick Taur" w:date="2017-11-30T10:53:00Z"/>
              </w:rPr>
            </w:pPr>
            <w:ins w:id="55" w:author="Patrick Taur" w:date="2017-11-30T10:54:00Z">
              <w:r>
                <w:t>Nov/30</w:t>
              </w:r>
            </w:ins>
          </w:p>
        </w:tc>
        <w:tc>
          <w:tcPr>
            <w:tcW w:w="2257" w:type="dxa"/>
            <w:tcBorders>
              <w:left w:val="single" w:sz="4" w:space="0" w:color="000000"/>
              <w:bottom w:val="single" w:sz="4" w:space="0" w:color="000000"/>
            </w:tcBorders>
            <w:tcPrChange w:id="56" w:author="Patrick Taur" w:date="2017-11-30T11:06:00Z">
              <w:tcPr>
                <w:tcW w:w="1260" w:type="dxa"/>
                <w:tcBorders>
                  <w:left w:val="single" w:sz="4" w:space="0" w:color="000000"/>
                  <w:bottom w:val="single" w:sz="4" w:space="0" w:color="000000"/>
                </w:tcBorders>
              </w:tcPr>
            </w:tcPrChange>
          </w:tcPr>
          <w:p w:rsidR="00BA0815" w:rsidRDefault="00BA0815" w:rsidP="006D4448">
            <w:pPr>
              <w:pStyle w:val="table"/>
              <w:snapToGrid w:val="0"/>
              <w:rPr>
                <w:ins w:id="57" w:author="Patrick Taur" w:date="2017-11-30T10:56:00Z"/>
                <w:rFonts w:ascii="Verdana" w:hAnsi="Verdana"/>
              </w:rPr>
            </w:pPr>
            <w:ins w:id="58" w:author="Patrick Taur" w:date="2017-11-30T10:56:00Z">
              <w:r>
                <w:rPr>
                  <w:rFonts w:ascii="Verdana" w:hAnsi="Verdana"/>
                </w:rPr>
                <w:t>Requirements/Input Template</w:t>
              </w:r>
            </w:ins>
          </w:p>
          <w:p w:rsidR="00BA0815" w:rsidRDefault="00BA0815" w:rsidP="006D4448">
            <w:pPr>
              <w:pStyle w:val="table"/>
              <w:snapToGrid w:val="0"/>
              <w:rPr>
                <w:ins w:id="59" w:author="Patrick Taur" w:date="2017-11-30T10:53:00Z"/>
                <w:rFonts w:ascii="Verdana" w:hAnsi="Verdana"/>
              </w:rPr>
            </w:pPr>
          </w:p>
        </w:tc>
        <w:tc>
          <w:tcPr>
            <w:tcW w:w="3060" w:type="dxa"/>
            <w:tcBorders>
              <w:left w:val="single" w:sz="4" w:space="0" w:color="000000"/>
              <w:bottom w:val="single" w:sz="4" w:space="0" w:color="000000"/>
            </w:tcBorders>
            <w:tcPrChange w:id="60" w:author="Patrick Taur" w:date="2017-11-30T11:06:00Z">
              <w:tcPr>
                <w:tcW w:w="1620" w:type="dxa"/>
                <w:tcBorders>
                  <w:left w:val="single" w:sz="4" w:space="0" w:color="000000"/>
                  <w:bottom w:val="single" w:sz="4" w:space="0" w:color="000000"/>
                </w:tcBorders>
              </w:tcPr>
            </w:tcPrChange>
          </w:tcPr>
          <w:p w:rsidR="00BA0815" w:rsidRDefault="00BA0815" w:rsidP="006D4448">
            <w:pPr>
              <w:pStyle w:val="table"/>
              <w:snapToGrid w:val="0"/>
              <w:rPr>
                <w:ins w:id="61" w:author="Patrick Taur" w:date="2017-11-30T10:53:00Z"/>
                <w:rFonts w:ascii="Verdana" w:hAnsi="Verdana"/>
              </w:rPr>
            </w:pPr>
            <w:ins w:id="62" w:author="Patrick Taur" w:date="2017-11-30T10:55:00Z">
              <w:r>
                <w:rPr>
                  <w:rFonts w:ascii="Verdana" w:hAnsi="Verdana"/>
                </w:rPr>
                <w:t xml:space="preserve">Additional </w:t>
              </w:r>
              <w:proofErr w:type="spellStart"/>
              <w:r>
                <w:rPr>
                  <w:rFonts w:ascii="Verdana" w:hAnsi="Verdana"/>
                </w:rPr>
                <w:t>Protocal</w:t>
              </w:r>
              <w:proofErr w:type="spellEnd"/>
              <w:r>
                <w:rPr>
                  <w:rFonts w:ascii="Verdana" w:hAnsi="Verdana"/>
                </w:rPr>
                <w:t xml:space="preserve"> Number required in Input Template</w:t>
              </w:r>
            </w:ins>
          </w:p>
        </w:tc>
        <w:tc>
          <w:tcPr>
            <w:tcW w:w="1980" w:type="dxa"/>
            <w:tcBorders>
              <w:left w:val="single" w:sz="4" w:space="0" w:color="000000"/>
              <w:bottom w:val="single" w:sz="4" w:space="0" w:color="000000"/>
              <w:right w:val="single" w:sz="4" w:space="0" w:color="000000"/>
            </w:tcBorders>
            <w:tcPrChange w:id="63" w:author="Patrick Taur" w:date="2017-11-30T11:06:00Z">
              <w:tcPr>
                <w:tcW w:w="1980" w:type="dxa"/>
                <w:tcBorders>
                  <w:left w:val="single" w:sz="4" w:space="0" w:color="000000"/>
                  <w:bottom w:val="single" w:sz="4" w:space="0" w:color="000000"/>
                  <w:right w:val="single" w:sz="4" w:space="0" w:color="000000"/>
                </w:tcBorders>
              </w:tcPr>
            </w:tcPrChange>
          </w:tcPr>
          <w:p w:rsidR="00BA0815" w:rsidRDefault="00BA0815" w:rsidP="006D4448">
            <w:pPr>
              <w:pStyle w:val="table"/>
              <w:snapToGrid w:val="0"/>
              <w:rPr>
                <w:ins w:id="64" w:author="Patrick Taur" w:date="2017-11-30T10:53:00Z"/>
                <w:rFonts w:ascii="Verdana" w:hAnsi="Verdana"/>
              </w:rPr>
            </w:pPr>
            <w:ins w:id="65" w:author="Patrick Taur" w:date="2017-11-30T10:55:00Z">
              <w:r>
                <w:rPr>
                  <w:rFonts w:ascii="Verdana" w:hAnsi="Verdana"/>
                </w:rPr>
                <w:t>Patrick/Pradeep</w:t>
              </w:r>
            </w:ins>
          </w:p>
        </w:tc>
      </w:tr>
      <w:tr w:rsidR="00BA0815" w:rsidTr="00BA0815">
        <w:trPr>
          <w:trHeight w:val="360"/>
          <w:ins w:id="66" w:author="Patrick Taur" w:date="2017-11-30T10:53:00Z"/>
          <w:trPrChange w:id="67" w:author="Patrick Taur" w:date="2017-11-30T11:06:00Z">
            <w:trPr>
              <w:trHeight w:val="360"/>
            </w:trPr>
          </w:trPrChange>
        </w:trPr>
        <w:tc>
          <w:tcPr>
            <w:tcW w:w="720" w:type="dxa"/>
            <w:tcBorders>
              <w:left w:val="single" w:sz="4" w:space="0" w:color="000000"/>
              <w:bottom w:val="single" w:sz="4" w:space="0" w:color="000000"/>
            </w:tcBorders>
            <w:tcPrChange w:id="68" w:author="Patrick Taur" w:date="2017-11-30T11:06:00Z">
              <w:tcPr>
                <w:tcW w:w="720" w:type="dxa"/>
                <w:tcBorders>
                  <w:left w:val="single" w:sz="4" w:space="0" w:color="000000"/>
                  <w:bottom w:val="single" w:sz="4" w:space="0" w:color="000000"/>
                </w:tcBorders>
              </w:tcPr>
            </w:tcPrChange>
          </w:tcPr>
          <w:p w:rsidR="00BA0815" w:rsidRPr="00BA0815" w:rsidRDefault="00BA0815" w:rsidP="006D4448">
            <w:pPr>
              <w:pStyle w:val="table"/>
              <w:snapToGrid w:val="0"/>
              <w:jc w:val="center"/>
              <w:rPr>
                <w:ins w:id="69" w:author="Patrick Taur" w:date="2017-11-30T10:53:00Z"/>
                <w:rFonts w:ascii="Verdana" w:hAnsi="Verdana"/>
                <w:rPrChange w:id="70" w:author="Patrick Taur" w:date="2017-11-30T11:07:00Z">
                  <w:rPr>
                    <w:ins w:id="71" w:author="Patrick Taur" w:date="2017-11-30T10:53:00Z"/>
                    <w:rFonts w:ascii="Verdana" w:hAnsi="Verdana"/>
                    <w:b/>
                  </w:rPr>
                </w:rPrChange>
              </w:rPr>
            </w:pPr>
            <w:ins w:id="72" w:author="Patrick Taur" w:date="2017-11-30T11:06:00Z">
              <w:r w:rsidRPr="00BA0815">
                <w:rPr>
                  <w:rFonts w:ascii="Verdana" w:hAnsi="Verdana"/>
                  <w:rPrChange w:id="73" w:author="Patrick Taur" w:date="2017-11-30T11:07:00Z">
                    <w:rPr>
                      <w:rFonts w:ascii="Verdana" w:hAnsi="Verdana"/>
                      <w:b/>
                      <w:sz w:val="24"/>
                      <w:szCs w:val="24"/>
                      <w:lang w:eastAsia="en-US"/>
                    </w:rPr>
                  </w:rPrChange>
                </w:rPr>
                <w:t>2</w:t>
              </w:r>
            </w:ins>
          </w:p>
        </w:tc>
        <w:tc>
          <w:tcPr>
            <w:tcW w:w="983" w:type="dxa"/>
            <w:tcBorders>
              <w:left w:val="single" w:sz="4" w:space="0" w:color="000000"/>
              <w:bottom w:val="single" w:sz="4" w:space="0" w:color="000000"/>
            </w:tcBorders>
            <w:tcPrChange w:id="74" w:author="Patrick Taur" w:date="2017-11-30T11:06:00Z">
              <w:tcPr>
                <w:tcW w:w="983" w:type="dxa"/>
                <w:tcBorders>
                  <w:left w:val="single" w:sz="4" w:space="0" w:color="000000"/>
                  <w:bottom w:val="single" w:sz="4" w:space="0" w:color="000000"/>
                </w:tcBorders>
              </w:tcPr>
            </w:tcPrChange>
          </w:tcPr>
          <w:p w:rsidR="00BA0815" w:rsidRDefault="00BA0815" w:rsidP="006D4448">
            <w:pPr>
              <w:pStyle w:val="table"/>
              <w:snapToGrid w:val="0"/>
              <w:jc w:val="center"/>
              <w:rPr>
                <w:ins w:id="75" w:author="Patrick Taur" w:date="2017-11-30T10:53:00Z"/>
                <w:rFonts w:ascii="Verdana" w:hAnsi="Verdana"/>
              </w:rPr>
            </w:pPr>
            <w:ins w:id="76" w:author="Patrick Taur" w:date="2017-11-30T11:06:00Z">
              <w:r>
                <w:rPr>
                  <w:rFonts w:ascii="Verdana" w:hAnsi="Verdana"/>
                </w:rPr>
                <w:t>Nov/30</w:t>
              </w:r>
            </w:ins>
          </w:p>
        </w:tc>
        <w:tc>
          <w:tcPr>
            <w:tcW w:w="2257" w:type="dxa"/>
            <w:tcBorders>
              <w:left w:val="single" w:sz="4" w:space="0" w:color="000000"/>
              <w:bottom w:val="single" w:sz="4" w:space="0" w:color="000000"/>
            </w:tcBorders>
            <w:tcPrChange w:id="77" w:author="Patrick Taur" w:date="2017-11-30T11:06:00Z">
              <w:tcPr>
                <w:tcW w:w="1260" w:type="dxa"/>
                <w:tcBorders>
                  <w:left w:val="single" w:sz="4" w:space="0" w:color="000000"/>
                  <w:bottom w:val="single" w:sz="4" w:space="0" w:color="000000"/>
                </w:tcBorders>
              </w:tcPr>
            </w:tcPrChange>
          </w:tcPr>
          <w:p w:rsidR="00BA0815" w:rsidRDefault="00BA0815" w:rsidP="006D4448">
            <w:pPr>
              <w:pStyle w:val="table"/>
              <w:snapToGrid w:val="0"/>
              <w:rPr>
                <w:ins w:id="78" w:author="Patrick Taur" w:date="2017-11-30T10:53:00Z"/>
                <w:rFonts w:ascii="Verdana" w:hAnsi="Verdana"/>
              </w:rPr>
            </w:pPr>
            <w:ins w:id="79" w:author="Patrick Taur" w:date="2017-11-30T11:07:00Z">
              <w:r>
                <w:rPr>
                  <w:rFonts w:ascii="Verdana" w:hAnsi="Verdana"/>
                </w:rPr>
                <w:t>Proposed Solution</w:t>
              </w:r>
            </w:ins>
            <w:ins w:id="80" w:author="Patrick Taur" w:date="2017-11-30T11:30:00Z">
              <w:r w:rsidR="00692939">
                <w:rPr>
                  <w:rFonts w:ascii="Verdana" w:hAnsi="Verdana"/>
                </w:rPr>
                <w:t>/ Input Template</w:t>
              </w:r>
            </w:ins>
          </w:p>
        </w:tc>
        <w:tc>
          <w:tcPr>
            <w:tcW w:w="3060" w:type="dxa"/>
            <w:tcBorders>
              <w:left w:val="single" w:sz="4" w:space="0" w:color="000000"/>
              <w:bottom w:val="single" w:sz="4" w:space="0" w:color="000000"/>
            </w:tcBorders>
            <w:tcPrChange w:id="81" w:author="Patrick Taur" w:date="2017-11-30T11:06:00Z">
              <w:tcPr>
                <w:tcW w:w="1620" w:type="dxa"/>
                <w:tcBorders>
                  <w:left w:val="single" w:sz="4" w:space="0" w:color="000000"/>
                  <w:bottom w:val="single" w:sz="4" w:space="0" w:color="000000"/>
                </w:tcBorders>
              </w:tcPr>
            </w:tcPrChange>
          </w:tcPr>
          <w:p w:rsidR="00BA0815" w:rsidRDefault="00BA0815" w:rsidP="006D4448">
            <w:pPr>
              <w:pStyle w:val="table"/>
              <w:snapToGrid w:val="0"/>
              <w:rPr>
                <w:ins w:id="82" w:author="Patrick Taur" w:date="2017-11-30T10:53:00Z"/>
                <w:rFonts w:ascii="Verdana" w:hAnsi="Verdana"/>
              </w:rPr>
            </w:pPr>
            <w:ins w:id="83" w:author="Patrick Taur" w:date="2017-11-30T11:07:00Z">
              <w:r>
                <w:rPr>
                  <w:rFonts w:ascii="Verdana" w:hAnsi="Verdana"/>
                </w:rPr>
                <w:t>Input Template Enhancements</w:t>
              </w:r>
            </w:ins>
          </w:p>
        </w:tc>
        <w:tc>
          <w:tcPr>
            <w:tcW w:w="1980" w:type="dxa"/>
            <w:tcBorders>
              <w:left w:val="single" w:sz="4" w:space="0" w:color="000000"/>
              <w:bottom w:val="single" w:sz="4" w:space="0" w:color="000000"/>
              <w:right w:val="single" w:sz="4" w:space="0" w:color="000000"/>
            </w:tcBorders>
            <w:tcPrChange w:id="84" w:author="Patrick Taur" w:date="2017-11-30T11:06:00Z">
              <w:tcPr>
                <w:tcW w:w="1980" w:type="dxa"/>
                <w:tcBorders>
                  <w:left w:val="single" w:sz="4" w:space="0" w:color="000000"/>
                  <w:bottom w:val="single" w:sz="4" w:space="0" w:color="000000"/>
                  <w:right w:val="single" w:sz="4" w:space="0" w:color="000000"/>
                </w:tcBorders>
              </w:tcPr>
            </w:tcPrChange>
          </w:tcPr>
          <w:p w:rsidR="00BA0815" w:rsidRDefault="00BA0815" w:rsidP="006D4448">
            <w:pPr>
              <w:pStyle w:val="table"/>
              <w:snapToGrid w:val="0"/>
              <w:rPr>
                <w:ins w:id="85" w:author="Patrick Taur" w:date="2017-11-30T10:53:00Z"/>
                <w:rFonts w:ascii="Verdana" w:hAnsi="Verdana"/>
              </w:rPr>
            </w:pPr>
            <w:ins w:id="86" w:author="Patrick Taur" w:date="2017-11-30T11:07:00Z">
              <w:r>
                <w:rPr>
                  <w:rFonts w:ascii="Verdana" w:hAnsi="Verdana"/>
                </w:rPr>
                <w:t>Patrick/Pradeep</w:t>
              </w:r>
            </w:ins>
          </w:p>
        </w:tc>
      </w:tr>
    </w:tbl>
    <w:p w:rsidR="009F5B2B" w:rsidRDefault="009F5B2B" w:rsidP="009F5B2B">
      <w:pPr>
        <w:jc w:val="center"/>
        <w:rPr>
          <w:ins w:id="87" w:author="Patrick Taur" w:date="2017-11-30T10:53:00Z"/>
          <w:rFonts w:ascii="Verdana" w:hAnsi="Verdana" w:cs="Arial"/>
        </w:rPr>
      </w:pPr>
    </w:p>
    <w:p w:rsidR="009F5B2B" w:rsidRDefault="009F5B2B" w:rsidP="00730BBF">
      <w:pPr>
        <w:pStyle w:val="Heading1"/>
        <w:rPr>
          <w:ins w:id="88" w:author="Patrick Taur" w:date="2017-11-30T10:51:00Z"/>
          <w:rFonts w:cs="Arial"/>
        </w:rPr>
      </w:pPr>
    </w:p>
    <w:p w:rsidR="009F5B2B" w:rsidRDefault="009F5B2B" w:rsidP="00730BBF">
      <w:pPr>
        <w:pStyle w:val="Heading1"/>
        <w:rPr>
          <w:ins w:id="89" w:author="Patrick Taur" w:date="2017-11-30T10:51:00Z"/>
          <w:rFonts w:cs="Arial"/>
        </w:rPr>
      </w:pPr>
    </w:p>
    <w:p w:rsidR="00463F87" w:rsidRDefault="00463F87">
      <w:pPr>
        <w:spacing w:after="200" w:line="276" w:lineRule="auto"/>
        <w:rPr>
          <w:ins w:id="90" w:author="Patrick Taur" w:date="2017-11-30T11:08:00Z"/>
          <w:rFonts w:asciiTheme="majorHAnsi" w:eastAsiaTheme="majorEastAsia" w:hAnsiTheme="majorHAnsi" w:cs="Arial"/>
          <w:b/>
          <w:bCs/>
          <w:color w:val="365F91" w:themeColor="accent1" w:themeShade="BF"/>
          <w:sz w:val="28"/>
          <w:szCs w:val="28"/>
        </w:rPr>
      </w:pPr>
      <w:ins w:id="91" w:author="Patrick Taur" w:date="2017-11-30T11:08:00Z">
        <w:r>
          <w:rPr>
            <w:rFonts w:cs="Arial"/>
          </w:rPr>
          <w:br w:type="page"/>
        </w:r>
      </w:ins>
    </w:p>
    <w:p w:rsidR="00730BBF" w:rsidRPr="00DE3EE3" w:rsidRDefault="00730BBF" w:rsidP="00730BBF">
      <w:pPr>
        <w:pStyle w:val="Heading1"/>
        <w:rPr>
          <w:rFonts w:cs="Arial"/>
        </w:rPr>
      </w:pPr>
      <w:r w:rsidRPr="00DE3EE3">
        <w:rPr>
          <w:rFonts w:cs="Arial"/>
        </w:rPr>
        <w:lastRenderedPageBreak/>
        <w:t>Requirements</w:t>
      </w:r>
      <w:bookmarkEnd w:id="7"/>
      <w:bookmarkEnd w:id="8"/>
    </w:p>
    <w:p w:rsidR="00730BBF" w:rsidRDefault="00730BBF" w:rsidP="000A7312">
      <w:pPr>
        <w:jc w:val="both"/>
        <w:outlineLvl w:val="0"/>
        <w:rPr>
          <w:rFonts w:cs="Arial"/>
          <w:sz w:val="28"/>
          <w:szCs w:val="28"/>
        </w:rPr>
      </w:pPr>
    </w:p>
    <w:p w:rsidR="00730BBF" w:rsidRDefault="00730BBF" w:rsidP="000A7312">
      <w:pPr>
        <w:jc w:val="both"/>
        <w:outlineLvl w:val="0"/>
        <w:rPr>
          <w:rFonts w:cs="Arial"/>
          <w:sz w:val="28"/>
          <w:szCs w:val="28"/>
        </w:rPr>
      </w:pPr>
      <w:bookmarkStart w:id="92" w:name="_Toc416171159"/>
      <w:bookmarkStart w:id="93" w:name="_Toc498100038"/>
      <w:r>
        <w:rPr>
          <w:rFonts w:cs="Arial"/>
          <w:sz w:val="28"/>
          <w:szCs w:val="28"/>
        </w:rPr>
        <w:t xml:space="preserve">The existing </w:t>
      </w:r>
      <w:r w:rsidR="00983934">
        <w:rPr>
          <w:rFonts w:cs="Arial"/>
          <w:sz w:val="28"/>
          <w:szCs w:val="28"/>
        </w:rPr>
        <w:t>DDAS</w:t>
      </w:r>
      <w:r>
        <w:rPr>
          <w:rFonts w:cs="Arial"/>
          <w:sz w:val="28"/>
          <w:szCs w:val="28"/>
        </w:rPr>
        <w:t xml:space="preserve"> Web application needs to be enhanced with the following additions.</w:t>
      </w:r>
      <w:bookmarkEnd w:id="92"/>
      <w:bookmarkEnd w:id="93"/>
    </w:p>
    <w:p w:rsidR="00AB4F23" w:rsidRDefault="00AB4F23" w:rsidP="000A7312">
      <w:pPr>
        <w:pStyle w:val="ListParagraph"/>
        <w:ind w:left="1440"/>
        <w:jc w:val="both"/>
        <w:outlineLvl w:val="0"/>
        <w:rPr>
          <w:rFonts w:cs="Arial"/>
          <w:sz w:val="28"/>
          <w:szCs w:val="28"/>
        </w:rPr>
      </w:pPr>
    </w:p>
    <w:p w:rsidR="00AB4F23" w:rsidRDefault="00AB4F23" w:rsidP="000A7312">
      <w:pPr>
        <w:pStyle w:val="ListParagraph"/>
        <w:numPr>
          <w:ilvl w:val="0"/>
          <w:numId w:val="4"/>
        </w:numPr>
        <w:jc w:val="both"/>
        <w:outlineLvl w:val="0"/>
        <w:rPr>
          <w:rFonts w:cs="Arial"/>
          <w:sz w:val="28"/>
          <w:szCs w:val="28"/>
        </w:rPr>
      </w:pPr>
      <w:bookmarkStart w:id="94" w:name="_Toc498100039"/>
      <w:r w:rsidRPr="00AB4F23">
        <w:rPr>
          <w:rFonts w:cs="Arial"/>
          <w:sz w:val="28"/>
          <w:szCs w:val="28"/>
        </w:rPr>
        <w:t>Input Template Enhancement</w:t>
      </w:r>
      <w:bookmarkEnd w:id="94"/>
    </w:p>
    <w:p w:rsidR="00AB4F23" w:rsidRPr="00AB4F23" w:rsidRDefault="00AB4F23" w:rsidP="000A7312">
      <w:pPr>
        <w:pStyle w:val="ListParagraph"/>
        <w:numPr>
          <w:ilvl w:val="1"/>
          <w:numId w:val="4"/>
        </w:numPr>
        <w:jc w:val="both"/>
        <w:outlineLvl w:val="0"/>
        <w:rPr>
          <w:rFonts w:cs="Arial"/>
          <w:sz w:val="28"/>
          <w:szCs w:val="28"/>
        </w:rPr>
      </w:pPr>
      <w:bookmarkStart w:id="95" w:name="_Toc498100040"/>
      <w:r w:rsidRPr="00AB4F23">
        <w:rPr>
          <w:rFonts w:cs="Arial"/>
          <w:sz w:val="28"/>
          <w:szCs w:val="28"/>
        </w:rPr>
        <w:t>Capability of the tool to be modified to include 2 study numbers as the Due Diligence checks are requested for investigators who would be participating in 2 studies at once.</w:t>
      </w:r>
      <w:bookmarkEnd w:id="95"/>
    </w:p>
    <w:p w:rsidR="00AB4F23" w:rsidRDefault="00AB4F23" w:rsidP="000A7312">
      <w:pPr>
        <w:pStyle w:val="ListParagraph"/>
        <w:numPr>
          <w:ilvl w:val="1"/>
          <w:numId w:val="4"/>
        </w:numPr>
        <w:jc w:val="both"/>
        <w:outlineLvl w:val="0"/>
        <w:rPr>
          <w:ins w:id="96" w:author="Patrick Taur" w:date="2017-11-30T10:51:00Z"/>
          <w:rFonts w:cs="Arial"/>
          <w:sz w:val="28"/>
          <w:szCs w:val="28"/>
        </w:rPr>
      </w:pPr>
      <w:bookmarkStart w:id="97" w:name="_Toc498100041"/>
      <w:r w:rsidRPr="00AB4F23">
        <w:rPr>
          <w:rFonts w:cs="Arial"/>
          <w:sz w:val="28"/>
          <w:szCs w:val="28"/>
        </w:rPr>
        <w:t>Input template as well as tool should accept 2 study numbers at once so 1 compliance search form should be generated for investigators with 2 studies in it.</w:t>
      </w:r>
      <w:bookmarkEnd w:id="97"/>
    </w:p>
    <w:p w:rsidR="009F5B2B" w:rsidRDefault="009F5B2B" w:rsidP="000A7312">
      <w:pPr>
        <w:pStyle w:val="ListParagraph"/>
        <w:numPr>
          <w:ilvl w:val="1"/>
          <w:numId w:val="4"/>
        </w:numPr>
        <w:jc w:val="both"/>
        <w:outlineLvl w:val="0"/>
        <w:rPr>
          <w:ins w:id="98" w:author="Patrick Taur" w:date="2017-11-30T10:52:00Z"/>
          <w:rFonts w:cs="Arial"/>
          <w:sz w:val="28"/>
          <w:szCs w:val="28"/>
        </w:rPr>
      </w:pPr>
      <w:ins w:id="99" w:author="Patrick Taur" w:date="2017-11-30T10:52:00Z">
        <w:r w:rsidRPr="00AB4F23">
          <w:rPr>
            <w:rFonts w:cs="Arial"/>
            <w:sz w:val="28"/>
            <w:szCs w:val="28"/>
          </w:rPr>
          <w:t xml:space="preserve">Capability of the tool to be modified to include 2 </w:t>
        </w:r>
        <w:r>
          <w:rPr>
            <w:rFonts w:cs="Arial"/>
            <w:sz w:val="28"/>
            <w:szCs w:val="28"/>
          </w:rPr>
          <w:t>Protocol Numbers</w:t>
        </w:r>
      </w:ins>
      <w:ins w:id="100" w:author="Patrick Taur" w:date="2017-11-30T11:31:00Z">
        <w:r w:rsidR="00692939">
          <w:rPr>
            <w:rFonts w:cs="Arial"/>
            <w:sz w:val="28"/>
            <w:szCs w:val="28"/>
          </w:rPr>
          <w:t>.</w:t>
        </w:r>
      </w:ins>
    </w:p>
    <w:p w:rsidR="009F5B2B" w:rsidRDefault="009F5B2B" w:rsidP="000A7312">
      <w:pPr>
        <w:pStyle w:val="ListParagraph"/>
        <w:numPr>
          <w:ilvl w:val="1"/>
          <w:numId w:val="4"/>
        </w:numPr>
        <w:jc w:val="both"/>
        <w:outlineLvl w:val="0"/>
        <w:rPr>
          <w:rFonts w:cs="Arial"/>
          <w:sz w:val="28"/>
          <w:szCs w:val="28"/>
        </w:rPr>
      </w:pPr>
      <w:ins w:id="101" w:author="Patrick Taur" w:date="2017-11-30T10:52:00Z">
        <w:r w:rsidRPr="00AB4F23">
          <w:rPr>
            <w:rFonts w:cs="Arial"/>
            <w:sz w:val="28"/>
            <w:szCs w:val="28"/>
          </w:rPr>
          <w:t xml:space="preserve">Input template as well as tool should accept 2 </w:t>
        </w:r>
        <w:proofErr w:type="spellStart"/>
        <w:r>
          <w:rPr>
            <w:rFonts w:cs="Arial"/>
            <w:sz w:val="28"/>
            <w:szCs w:val="28"/>
          </w:rPr>
          <w:t>Protocal</w:t>
        </w:r>
        <w:proofErr w:type="spellEnd"/>
        <w:r>
          <w:rPr>
            <w:rFonts w:cs="Arial"/>
            <w:sz w:val="28"/>
            <w:szCs w:val="28"/>
          </w:rPr>
          <w:t xml:space="preserve"> Numbers</w:t>
        </w:r>
        <w:r w:rsidRPr="00AB4F23">
          <w:rPr>
            <w:rFonts w:cs="Arial"/>
            <w:sz w:val="28"/>
            <w:szCs w:val="28"/>
          </w:rPr>
          <w:t xml:space="preserve"> at once so 1 compliance search form should be generated for investigators with 2 </w:t>
        </w:r>
      </w:ins>
      <w:ins w:id="102" w:author="Patrick Taur" w:date="2017-11-30T10:53:00Z">
        <w:r w:rsidR="00692939">
          <w:rPr>
            <w:rFonts w:cs="Arial"/>
            <w:sz w:val="28"/>
            <w:szCs w:val="28"/>
          </w:rPr>
          <w:t>Protoc</w:t>
        </w:r>
      </w:ins>
      <w:ins w:id="103" w:author="Patrick Taur" w:date="2017-11-30T11:31:00Z">
        <w:r w:rsidR="00692939">
          <w:rPr>
            <w:rFonts w:cs="Arial"/>
            <w:sz w:val="28"/>
            <w:szCs w:val="28"/>
          </w:rPr>
          <w:t>o</w:t>
        </w:r>
      </w:ins>
      <w:ins w:id="104" w:author="Patrick Taur" w:date="2017-11-30T10:53:00Z">
        <w:r>
          <w:rPr>
            <w:rFonts w:cs="Arial"/>
            <w:sz w:val="28"/>
            <w:szCs w:val="28"/>
          </w:rPr>
          <w:t>l Numbers</w:t>
        </w:r>
      </w:ins>
      <w:ins w:id="105" w:author="Patrick Taur" w:date="2017-11-30T10:52:00Z">
        <w:r w:rsidRPr="00AB4F23">
          <w:rPr>
            <w:rFonts w:cs="Arial"/>
            <w:sz w:val="28"/>
            <w:szCs w:val="28"/>
          </w:rPr>
          <w:t xml:space="preserve"> in it.</w:t>
        </w:r>
      </w:ins>
    </w:p>
    <w:p w:rsidR="00AB4F23" w:rsidRDefault="00AB4F23" w:rsidP="000A7312">
      <w:pPr>
        <w:pStyle w:val="ListParagraph"/>
        <w:numPr>
          <w:ilvl w:val="0"/>
          <w:numId w:val="4"/>
        </w:numPr>
        <w:jc w:val="both"/>
        <w:outlineLvl w:val="0"/>
        <w:rPr>
          <w:rFonts w:cs="Arial"/>
          <w:sz w:val="28"/>
          <w:szCs w:val="28"/>
        </w:rPr>
      </w:pPr>
      <w:bookmarkStart w:id="106" w:name="_Toc498100042"/>
      <w:r w:rsidRPr="00AB4F23">
        <w:rPr>
          <w:rFonts w:cs="Arial"/>
          <w:sz w:val="28"/>
          <w:szCs w:val="28"/>
        </w:rPr>
        <w:t>QC Work Flow</w:t>
      </w:r>
      <w:bookmarkEnd w:id="106"/>
    </w:p>
    <w:p w:rsidR="00AB4F23" w:rsidRPr="00AB4F23" w:rsidRDefault="00265F12" w:rsidP="000A7312">
      <w:pPr>
        <w:pStyle w:val="ListParagraph"/>
        <w:numPr>
          <w:ilvl w:val="1"/>
          <w:numId w:val="4"/>
        </w:numPr>
        <w:jc w:val="both"/>
        <w:outlineLvl w:val="0"/>
        <w:rPr>
          <w:rFonts w:cs="Arial"/>
          <w:sz w:val="28"/>
          <w:szCs w:val="28"/>
        </w:rPr>
      </w:pPr>
      <w:bookmarkStart w:id="107" w:name="_Toc498100043"/>
      <w:r>
        <w:rPr>
          <w:rFonts w:cs="Arial"/>
          <w:sz w:val="28"/>
          <w:szCs w:val="28"/>
        </w:rPr>
        <w:t>Arrangement t</w:t>
      </w:r>
      <w:r w:rsidR="00AB4F23" w:rsidRPr="00AB4F23">
        <w:rPr>
          <w:rFonts w:cs="Arial"/>
          <w:sz w:val="28"/>
          <w:szCs w:val="28"/>
        </w:rPr>
        <w:t>o allow the junior resource to pass on their works to senior resource for review along with any comments and similarly, senior resource allowed to review as well as pass this back on junior resource with any review comments</w:t>
      </w:r>
      <w:bookmarkEnd w:id="107"/>
    </w:p>
    <w:p w:rsidR="00AB4F23" w:rsidRDefault="00AB4F23" w:rsidP="000A7312">
      <w:pPr>
        <w:pStyle w:val="ListParagraph"/>
        <w:numPr>
          <w:ilvl w:val="0"/>
          <w:numId w:val="4"/>
        </w:numPr>
        <w:jc w:val="both"/>
        <w:outlineLvl w:val="0"/>
        <w:rPr>
          <w:rFonts w:cs="Arial"/>
          <w:sz w:val="28"/>
          <w:szCs w:val="28"/>
        </w:rPr>
      </w:pPr>
      <w:bookmarkStart w:id="108" w:name="_Toc498100044"/>
      <w:r w:rsidRPr="00AB4F23">
        <w:rPr>
          <w:rFonts w:cs="Arial"/>
          <w:sz w:val="28"/>
          <w:szCs w:val="28"/>
        </w:rPr>
        <w:t>Admin Dashboard</w:t>
      </w:r>
      <w:bookmarkEnd w:id="108"/>
      <w:r w:rsidRPr="00AB4F23">
        <w:rPr>
          <w:rFonts w:cs="Arial"/>
          <w:sz w:val="28"/>
          <w:szCs w:val="28"/>
        </w:rPr>
        <w:t xml:space="preserve"> </w:t>
      </w:r>
    </w:p>
    <w:p w:rsidR="00265F12" w:rsidRDefault="00265F12" w:rsidP="000A7312">
      <w:pPr>
        <w:pStyle w:val="ListParagraph"/>
        <w:numPr>
          <w:ilvl w:val="1"/>
          <w:numId w:val="4"/>
        </w:numPr>
        <w:jc w:val="both"/>
        <w:outlineLvl w:val="0"/>
        <w:rPr>
          <w:rFonts w:cs="Arial"/>
          <w:sz w:val="28"/>
          <w:szCs w:val="28"/>
        </w:rPr>
      </w:pPr>
      <w:bookmarkStart w:id="109" w:name="_Toc498100045"/>
      <w:r>
        <w:rPr>
          <w:rFonts w:cs="Arial"/>
          <w:sz w:val="28"/>
          <w:szCs w:val="28"/>
        </w:rPr>
        <w:t>A</w:t>
      </w:r>
      <w:r w:rsidRPr="00AB4F23">
        <w:rPr>
          <w:rFonts w:cs="Arial"/>
          <w:sz w:val="28"/>
          <w:szCs w:val="28"/>
        </w:rPr>
        <w:t xml:space="preserve"> new dashboard to be incorporated into tool for all Admins</w:t>
      </w:r>
      <w:r>
        <w:rPr>
          <w:rFonts w:cs="Arial"/>
          <w:sz w:val="28"/>
          <w:szCs w:val="28"/>
        </w:rPr>
        <w:t>.</w:t>
      </w:r>
      <w:bookmarkEnd w:id="109"/>
    </w:p>
    <w:p w:rsidR="00265F12" w:rsidRDefault="00265F12" w:rsidP="000A7312">
      <w:pPr>
        <w:pStyle w:val="ListParagraph"/>
        <w:numPr>
          <w:ilvl w:val="1"/>
          <w:numId w:val="4"/>
        </w:numPr>
        <w:jc w:val="both"/>
        <w:outlineLvl w:val="0"/>
        <w:rPr>
          <w:rFonts w:cs="Arial"/>
          <w:sz w:val="28"/>
          <w:szCs w:val="28"/>
        </w:rPr>
      </w:pPr>
      <w:bookmarkStart w:id="110" w:name="_Toc498100046"/>
      <w:r>
        <w:rPr>
          <w:rFonts w:cs="Arial"/>
          <w:sz w:val="28"/>
          <w:szCs w:val="28"/>
        </w:rPr>
        <w:t>I</w:t>
      </w:r>
      <w:r w:rsidRPr="00AB4F23">
        <w:rPr>
          <w:rFonts w:cs="Arial"/>
          <w:sz w:val="28"/>
          <w:szCs w:val="28"/>
        </w:rPr>
        <w:t>nclude the admin related results in table formats</w:t>
      </w:r>
      <w:bookmarkEnd w:id="110"/>
    </w:p>
    <w:p w:rsidR="00265F12" w:rsidRDefault="00265F12" w:rsidP="000A7312">
      <w:pPr>
        <w:pStyle w:val="ListParagraph"/>
        <w:numPr>
          <w:ilvl w:val="1"/>
          <w:numId w:val="4"/>
        </w:numPr>
        <w:jc w:val="both"/>
        <w:outlineLvl w:val="0"/>
        <w:rPr>
          <w:rFonts w:cs="Arial"/>
          <w:sz w:val="28"/>
          <w:szCs w:val="28"/>
        </w:rPr>
      </w:pPr>
      <w:bookmarkStart w:id="111" w:name="_Toc498100047"/>
      <w:r>
        <w:rPr>
          <w:rFonts w:cs="Arial"/>
          <w:sz w:val="28"/>
          <w:szCs w:val="28"/>
        </w:rPr>
        <w:t>I</w:t>
      </w:r>
      <w:r w:rsidRPr="00AB4F23">
        <w:rPr>
          <w:rFonts w:cs="Arial"/>
          <w:sz w:val="28"/>
          <w:szCs w:val="28"/>
        </w:rPr>
        <w:t>nclude the graphical representation or any presentable form for management purpose.</w:t>
      </w:r>
      <w:bookmarkEnd w:id="111"/>
    </w:p>
    <w:p w:rsidR="00AB4F23" w:rsidRDefault="00AB4F23" w:rsidP="000A7312">
      <w:pPr>
        <w:pStyle w:val="ListParagraph"/>
        <w:numPr>
          <w:ilvl w:val="0"/>
          <w:numId w:val="4"/>
        </w:numPr>
        <w:jc w:val="both"/>
        <w:outlineLvl w:val="0"/>
        <w:rPr>
          <w:rFonts w:cs="Arial"/>
          <w:sz w:val="28"/>
          <w:szCs w:val="28"/>
        </w:rPr>
      </w:pPr>
      <w:bookmarkStart w:id="112" w:name="_Toc498100048"/>
      <w:r w:rsidRPr="00AB4F23">
        <w:rPr>
          <w:rFonts w:cs="Arial"/>
          <w:sz w:val="28"/>
          <w:szCs w:val="28"/>
        </w:rPr>
        <w:t>Advanced Reports</w:t>
      </w:r>
      <w:bookmarkEnd w:id="112"/>
    </w:p>
    <w:p w:rsidR="00265F12" w:rsidRDefault="00265F12" w:rsidP="000A7312">
      <w:pPr>
        <w:pStyle w:val="ListParagraph"/>
        <w:numPr>
          <w:ilvl w:val="1"/>
          <w:numId w:val="4"/>
        </w:numPr>
        <w:jc w:val="both"/>
        <w:outlineLvl w:val="0"/>
        <w:rPr>
          <w:rFonts w:cs="Arial"/>
          <w:sz w:val="28"/>
          <w:szCs w:val="28"/>
        </w:rPr>
      </w:pPr>
      <w:bookmarkStart w:id="113" w:name="_Toc498100049"/>
      <w:r w:rsidRPr="00AB4F23">
        <w:rPr>
          <w:rFonts w:cs="Arial"/>
          <w:sz w:val="28"/>
          <w:szCs w:val="28"/>
        </w:rPr>
        <w:t>A detailed report on all investigators based on the findings status (after review) for a Specified Period / Resource / Studies</w:t>
      </w:r>
      <w:bookmarkEnd w:id="113"/>
    </w:p>
    <w:p w:rsidR="00265F12" w:rsidRDefault="00265F12" w:rsidP="000A7312">
      <w:pPr>
        <w:pStyle w:val="ListParagraph"/>
        <w:numPr>
          <w:ilvl w:val="1"/>
          <w:numId w:val="4"/>
        </w:numPr>
        <w:jc w:val="both"/>
        <w:outlineLvl w:val="0"/>
        <w:rPr>
          <w:rFonts w:cs="Arial"/>
          <w:sz w:val="28"/>
          <w:szCs w:val="28"/>
        </w:rPr>
      </w:pPr>
      <w:bookmarkStart w:id="114" w:name="_Toc498100050"/>
      <w:r>
        <w:rPr>
          <w:rFonts w:cs="Arial"/>
          <w:sz w:val="28"/>
          <w:szCs w:val="28"/>
        </w:rPr>
        <w:t>Report listing investigators with No Findings</w:t>
      </w:r>
      <w:bookmarkEnd w:id="114"/>
    </w:p>
    <w:p w:rsidR="00265F12" w:rsidRDefault="00265F12" w:rsidP="000A7312">
      <w:pPr>
        <w:pStyle w:val="ListParagraph"/>
        <w:numPr>
          <w:ilvl w:val="1"/>
          <w:numId w:val="4"/>
        </w:numPr>
        <w:jc w:val="both"/>
        <w:outlineLvl w:val="0"/>
        <w:rPr>
          <w:rFonts w:cs="Arial"/>
          <w:sz w:val="28"/>
          <w:szCs w:val="28"/>
        </w:rPr>
      </w:pPr>
      <w:bookmarkStart w:id="115" w:name="_Toc498100051"/>
      <w:r>
        <w:rPr>
          <w:rFonts w:cs="Arial"/>
          <w:sz w:val="28"/>
          <w:szCs w:val="28"/>
        </w:rPr>
        <w:t>Report listing investigators with Findings.</w:t>
      </w:r>
      <w:bookmarkEnd w:id="115"/>
    </w:p>
    <w:p w:rsidR="00265F12" w:rsidRDefault="00265F12" w:rsidP="000A7312">
      <w:pPr>
        <w:pStyle w:val="ListParagraph"/>
        <w:numPr>
          <w:ilvl w:val="1"/>
          <w:numId w:val="4"/>
        </w:numPr>
        <w:jc w:val="both"/>
        <w:outlineLvl w:val="0"/>
        <w:rPr>
          <w:rFonts w:cs="Arial"/>
          <w:sz w:val="28"/>
          <w:szCs w:val="28"/>
        </w:rPr>
      </w:pPr>
      <w:bookmarkStart w:id="116" w:name="_Toc498100052"/>
      <w:r w:rsidRPr="00AB4F23">
        <w:rPr>
          <w:rFonts w:cs="Arial"/>
          <w:sz w:val="28"/>
          <w:szCs w:val="28"/>
        </w:rPr>
        <w:t>Reassignment report to understand how many investigators were reassigned for Specified Period / Resource</w:t>
      </w:r>
      <w:bookmarkEnd w:id="116"/>
    </w:p>
    <w:p w:rsidR="00265F12" w:rsidRDefault="00265F12" w:rsidP="000A7312">
      <w:pPr>
        <w:pStyle w:val="ListParagraph"/>
        <w:numPr>
          <w:ilvl w:val="1"/>
          <w:numId w:val="4"/>
        </w:numPr>
        <w:jc w:val="both"/>
        <w:outlineLvl w:val="0"/>
        <w:rPr>
          <w:rFonts w:cs="Arial"/>
          <w:sz w:val="28"/>
          <w:szCs w:val="28"/>
        </w:rPr>
      </w:pPr>
      <w:bookmarkStart w:id="117" w:name="_Toc498100053"/>
      <w:r w:rsidRPr="00AB4F23">
        <w:rPr>
          <w:rFonts w:cs="Arial"/>
          <w:sz w:val="28"/>
          <w:szCs w:val="28"/>
        </w:rPr>
        <w:t>Study Specific report with all investigators completed along with the Date of Review Completed, Findings status with Resource Names</w:t>
      </w:r>
      <w:bookmarkEnd w:id="117"/>
    </w:p>
    <w:p w:rsidR="00265F12" w:rsidRDefault="00240634" w:rsidP="000A7312">
      <w:pPr>
        <w:pStyle w:val="ListParagraph"/>
        <w:numPr>
          <w:ilvl w:val="1"/>
          <w:numId w:val="4"/>
        </w:numPr>
        <w:jc w:val="both"/>
        <w:outlineLvl w:val="0"/>
        <w:rPr>
          <w:rFonts w:cs="Arial"/>
          <w:sz w:val="28"/>
          <w:szCs w:val="28"/>
        </w:rPr>
      </w:pPr>
      <w:bookmarkStart w:id="118" w:name="_Toc498100054"/>
      <w:r w:rsidRPr="00240634">
        <w:rPr>
          <w:rFonts w:cs="Arial"/>
          <w:sz w:val="28"/>
          <w:szCs w:val="28"/>
        </w:rPr>
        <w:lastRenderedPageBreak/>
        <w:t>A report with details of all investigators completed for a specific period of time along with time taken for each review for each investigator. This report is to be available for all Users as well.</w:t>
      </w:r>
      <w:bookmarkEnd w:id="118"/>
    </w:p>
    <w:p w:rsidR="00983934" w:rsidRDefault="00983934" w:rsidP="000A7312">
      <w:pPr>
        <w:pStyle w:val="ListParagraph"/>
        <w:ind w:left="1440"/>
        <w:jc w:val="both"/>
        <w:outlineLvl w:val="0"/>
        <w:rPr>
          <w:rFonts w:cs="Arial"/>
          <w:sz w:val="28"/>
          <w:szCs w:val="28"/>
        </w:rPr>
      </w:pPr>
    </w:p>
    <w:p w:rsidR="00240634" w:rsidRDefault="00240634" w:rsidP="000A7312">
      <w:pPr>
        <w:pStyle w:val="ListParagraph"/>
        <w:numPr>
          <w:ilvl w:val="0"/>
          <w:numId w:val="4"/>
        </w:numPr>
        <w:jc w:val="both"/>
        <w:outlineLvl w:val="0"/>
        <w:rPr>
          <w:rFonts w:cs="Arial"/>
          <w:sz w:val="28"/>
          <w:szCs w:val="28"/>
        </w:rPr>
      </w:pPr>
      <w:bookmarkStart w:id="119" w:name="_Toc498100055"/>
      <w:r>
        <w:rPr>
          <w:rFonts w:cs="Arial"/>
          <w:sz w:val="28"/>
          <w:szCs w:val="28"/>
        </w:rPr>
        <w:t>Minor Corrections</w:t>
      </w:r>
      <w:bookmarkEnd w:id="119"/>
    </w:p>
    <w:p w:rsidR="00240634" w:rsidRDefault="00240634" w:rsidP="000A7312">
      <w:pPr>
        <w:pStyle w:val="ListParagraph"/>
        <w:numPr>
          <w:ilvl w:val="1"/>
          <w:numId w:val="4"/>
        </w:numPr>
        <w:jc w:val="both"/>
        <w:outlineLvl w:val="0"/>
        <w:rPr>
          <w:rFonts w:cs="Arial"/>
          <w:sz w:val="28"/>
          <w:szCs w:val="28"/>
        </w:rPr>
      </w:pPr>
      <w:bookmarkStart w:id="120" w:name="_Toc498100056"/>
      <w:r w:rsidRPr="00240634">
        <w:rPr>
          <w:rFonts w:cs="Arial"/>
          <w:sz w:val="28"/>
          <w:szCs w:val="28"/>
        </w:rPr>
        <w:t>Corrections in Search Filters</w:t>
      </w:r>
      <w:bookmarkEnd w:id="120"/>
    </w:p>
    <w:p w:rsidR="00240634" w:rsidRDefault="00240634" w:rsidP="000A7312">
      <w:pPr>
        <w:pStyle w:val="ListParagraph"/>
        <w:numPr>
          <w:ilvl w:val="2"/>
          <w:numId w:val="4"/>
        </w:numPr>
        <w:outlineLvl w:val="0"/>
        <w:rPr>
          <w:rFonts w:cs="Arial"/>
          <w:sz w:val="28"/>
          <w:szCs w:val="28"/>
        </w:rPr>
      </w:pPr>
      <w:bookmarkStart w:id="121" w:name="_Toc498100057"/>
      <w:r w:rsidRPr="00240634">
        <w:rPr>
          <w:rFonts w:cs="Arial"/>
          <w:sz w:val="28"/>
          <w:szCs w:val="28"/>
        </w:rPr>
        <w:t>Currently tool is searching based on the full name o</w:t>
      </w:r>
      <w:r>
        <w:rPr>
          <w:rFonts w:cs="Arial"/>
          <w:sz w:val="28"/>
          <w:szCs w:val="28"/>
        </w:rPr>
        <w:t xml:space="preserve">f the investigators, but would </w:t>
      </w:r>
      <w:r w:rsidRPr="00240634">
        <w:rPr>
          <w:rFonts w:cs="Arial"/>
          <w:sz w:val="28"/>
          <w:szCs w:val="28"/>
        </w:rPr>
        <w:t>need the individual filters as First and Last name.</w:t>
      </w:r>
      <w:bookmarkEnd w:id="121"/>
    </w:p>
    <w:p w:rsidR="00240634" w:rsidRDefault="00240634" w:rsidP="000A7312">
      <w:pPr>
        <w:pStyle w:val="ListParagraph"/>
        <w:numPr>
          <w:ilvl w:val="1"/>
          <w:numId w:val="4"/>
        </w:numPr>
        <w:outlineLvl w:val="0"/>
        <w:rPr>
          <w:rFonts w:cs="Arial"/>
          <w:sz w:val="28"/>
          <w:szCs w:val="28"/>
        </w:rPr>
      </w:pPr>
      <w:bookmarkStart w:id="122" w:name="_Toc498100058"/>
      <w:r w:rsidRPr="00AB4F23">
        <w:rPr>
          <w:rFonts w:cs="Arial"/>
          <w:sz w:val="28"/>
          <w:szCs w:val="28"/>
        </w:rPr>
        <w:t>Automated Text inclusion in ICSF</w:t>
      </w:r>
      <w:bookmarkEnd w:id="122"/>
    </w:p>
    <w:p w:rsidR="00240634" w:rsidRDefault="00240634" w:rsidP="000A7312">
      <w:pPr>
        <w:pStyle w:val="ListParagraph"/>
        <w:numPr>
          <w:ilvl w:val="2"/>
          <w:numId w:val="4"/>
        </w:numPr>
        <w:outlineLvl w:val="0"/>
        <w:rPr>
          <w:rFonts w:cs="Arial"/>
          <w:sz w:val="28"/>
          <w:szCs w:val="28"/>
        </w:rPr>
      </w:pPr>
      <w:bookmarkStart w:id="123" w:name="_Toc498100059"/>
      <w:r w:rsidRPr="00AB4F23">
        <w:rPr>
          <w:rFonts w:cs="Arial"/>
          <w:sz w:val="28"/>
          <w:szCs w:val="28"/>
        </w:rPr>
        <w:t xml:space="preserve">Tool to automatically add text “NA” in final ICSF for Medical License Number </w:t>
      </w:r>
      <w:r w:rsidRPr="00AB4F23">
        <w:rPr>
          <w:rFonts w:cs="Arial"/>
          <w:sz w:val="28"/>
          <w:szCs w:val="28"/>
        </w:rPr>
        <w:tab/>
        <w:t>field if there were no Medical license provided by User.</w:t>
      </w:r>
      <w:bookmarkEnd w:id="123"/>
    </w:p>
    <w:p w:rsidR="00240634" w:rsidRDefault="00240634" w:rsidP="000A7312">
      <w:pPr>
        <w:pStyle w:val="ListParagraph"/>
        <w:numPr>
          <w:ilvl w:val="1"/>
          <w:numId w:val="4"/>
        </w:numPr>
        <w:outlineLvl w:val="0"/>
        <w:rPr>
          <w:rFonts w:cs="Arial"/>
          <w:sz w:val="28"/>
          <w:szCs w:val="28"/>
        </w:rPr>
      </w:pPr>
      <w:bookmarkStart w:id="124" w:name="_Toc498100060"/>
      <w:r w:rsidRPr="00AB4F23">
        <w:rPr>
          <w:rFonts w:cs="Arial"/>
          <w:sz w:val="28"/>
          <w:szCs w:val="28"/>
        </w:rPr>
        <w:t>Reset keyword in filter</w:t>
      </w:r>
      <w:bookmarkEnd w:id="124"/>
    </w:p>
    <w:p w:rsidR="00240634" w:rsidRDefault="00240634" w:rsidP="000A7312">
      <w:pPr>
        <w:pStyle w:val="ListParagraph"/>
        <w:numPr>
          <w:ilvl w:val="2"/>
          <w:numId w:val="4"/>
        </w:numPr>
        <w:outlineLvl w:val="0"/>
        <w:rPr>
          <w:rFonts w:cs="Arial"/>
          <w:sz w:val="28"/>
          <w:szCs w:val="28"/>
        </w:rPr>
      </w:pPr>
      <w:bookmarkStart w:id="125" w:name="_Toc498100061"/>
      <w:r w:rsidRPr="00AB4F23">
        <w:rPr>
          <w:rFonts w:cs="Arial"/>
          <w:sz w:val="28"/>
          <w:szCs w:val="28"/>
        </w:rPr>
        <w:t>When User uses any keyword on the review page to filter matches, currently tool retains the keyword typed by User earlier even after user moves &amp; comes back to same later. This should be reset by tool so the User doesn’t get confused on the filter search.</w:t>
      </w:r>
      <w:bookmarkEnd w:id="125"/>
    </w:p>
    <w:p w:rsidR="00240634" w:rsidRDefault="00240634" w:rsidP="000A7312">
      <w:pPr>
        <w:pStyle w:val="ListParagraph"/>
        <w:numPr>
          <w:ilvl w:val="1"/>
          <w:numId w:val="4"/>
        </w:numPr>
        <w:outlineLvl w:val="0"/>
        <w:rPr>
          <w:rFonts w:cs="Arial"/>
          <w:sz w:val="28"/>
          <w:szCs w:val="28"/>
        </w:rPr>
      </w:pPr>
      <w:bookmarkStart w:id="126" w:name="_Toc498100062"/>
      <w:r w:rsidRPr="00AB4F23">
        <w:rPr>
          <w:rFonts w:cs="Arial"/>
          <w:sz w:val="28"/>
          <w:szCs w:val="28"/>
        </w:rPr>
        <w:t>Bright Highlights</w:t>
      </w:r>
      <w:bookmarkEnd w:id="126"/>
    </w:p>
    <w:p w:rsidR="00240634" w:rsidRDefault="00240634" w:rsidP="000A7312">
      <w:pPr>
        <w:pStyle w:val="ListParagraph"/>
        <w:numPr>
          <w:ilvl w:val="2"/>
          <w:numId w:val="4"/>
        </w:numPr>
        <w:outlineLvl w:val="0"/>
        <w:rPr>
          <w:rFonts w:cs="Arial"/>
          <w:sz w:val="28"/>
          <w:szCs w:val="28"/>
        </w:rPr>
      </w:pPr>
      <w:bookmarkStart w:id="127" w:name="_Toc498100063"/>
      <w:r w:rsidRPr="00AB4F23">
        <w:rPr>
          <w:rFonts w:cs="Arial"/>
          <w:sz w:val="28"/>
          <w:szCs w:val="28"/>
        </w:rPr>
        <w:t>The provided highlights on the matches are mild and User facing difficulties viewing on screen. The highlight needs to be improved further to make it more bright or dark to improve this.</w:t>
      </w:r>
      <w:bookmarkEnd w:id="127"/>
    </w:p>
    <w:p w:rsidR="00240634" w:rsidRDefault="00240634" w:rsidP="000A7312">
      <w:pPr>
        <w:pStyle w:val="ListParagraph"/>
        <w:numPr>
          <w:ilvl w:val="1"/>
          <w:numId w:val="4"/>
        </w:numPr>
        <w:outlineLvl w:val="0"/>
        <w:rPr>
          <w:rFonts w:cs="Arial"/>
          <w:sz w:val="28"/>
          <w:szCs w:val="28"/>
        </w:rPr>
      </w:pPr>
      <w:bookmarkStart w:id="128" w:name="_Toc498100064"/>
      <w:r w:rsidRPr="00AB4F23">
        <w:rPr>
          <w:rFonts w:cs="Arial"/>
          <w:sz w:val="28"/>
          <w:szCs w:val="28"/>
        </w:rPr>
        <w:t>Increased Page Size</w:t>
      </w:r>
      <w:bookmarkEnd w:id="128"/>
    </w:p>
    <w:p w:rsidR="00240634" w:rsidRDefault="00240634" w:rsidP="000A7312">
      <w:pPr>
        <w:pStyle w:val="ListParagraph"/>
        <w:numPr>
          <w:ilvl w:val="2"/>
          <w:numId w:val="4"/>
        </w:numPr>
        <w:outlineLvl w:val="0"/>
        <w:rPr>
          <w:rFonts w:cs="Arial"/>
          <w:sz w:val="28"/>
          <w:szCs w:val="28"/>
        </w:rPr>
      </w:pPr>
      <w:bookmarkStart w:id="129" w:name="_Toc498100065"/>
      <w:r w:rsidRPr="00AB4F23">
        <w:rPr>
          <w:rFonts w:cs="Arial"/>
          <w:sz w:val="28"/>
          <w:szCs w:val="28"/>
        </w:rPr>
        <w:t>Currently, tool provides the matches in quite smaller page which leads User to scroll down quite lot or more to different page to find all matches. So this page layout or page needs to be increased to incorporate larger no. of matches to help user review more stress-free.</w:t>
      </w:r>
      <w:bookmarkEnd w:id="129"/>
    </w:p>
    <w:p w:rsidR="008E1506" w:rsidRDefault="00AB4F23" w:rsidP="000A7312">
      <w:pPr>
        <w:pStyle w:val="ListParagraph"/>
        <w:ind w:left="1440"/>
        <w:jc w:val="both"/>
        <w:outlineLvl w:val="0"/>
        <w:rPr>
          <w:rFonts w:cs="Arial"/>
          <w:sz w:val="28"/>
          <w:szCs w:val="28"/>
        </w:rPr>
      </w:pPr>
      <w:r w:rsidRPr="00AB4F23">
        <w:rPr>
          <w:rFonts w:cs="Arial"/>
          <w:sz w:val="28"/>
          <w:szCs w:val="28"/>
        </w:rPr>
        <w:tab/>
      </w:r>
    </w:p>
    <w:p w:rsidR="00DF5A63" w:rsidRDefault="00DF5A63" w:rsidP="00DF5A63">
      <w:pPr>
        <w:pStyle w:val="ListParagraph"/>
        <w:numPr>
          <w:ilvl w:val="0"/>
          <w:numId w:val="4"/>
        </w:numPr>
        <w:jc w:val="both"/>
        <w:outlineLvl w:val="0"/>
        <w:rPr>
          <w:rFonts w:cs="Arial"/>
          <w:sz w:val="28"/>
          <w:szCs w:val="28"/>
        </w:rPr>
      </w:pPr>
      <w:bookmarkStart w:id="130" w:name="_Toc416171171"/>
      <w:r>
        <w:rPr>
          <w:rFonts w:cs="Arial"/>
          <w:sz w:val="28"/>
          <w:szCs w:val="28"/>
        </w:rPr>
        <w:t>Download facility for Data Files downloaded from Search Sites.</w:t>
      </w:r>
    </w:p>
    <w:p w:rsidR="0067612B" w:rsidRDefault="0067612B">
      <w:pPr>
        <w:spacing w:after="200" w:line="276" w:lineRule="auto"/>
        <w:rPr>
          <w:rFonts w:asciiTheme="majorHAnsi" w:eastAsiaTheme="majorEastAsia" w:hAnsiTheme="majorHAnsi" w:cs="Arial"/>
          <w:b/>
          <w:bCs/>
          <w:color w:val="365F91" w:themeColor="accent1" w:themeShade="BF"/>
          <w:sz w:val="28"/>
          <w:szCs w:val="28"/>
        </w:rPr>
      </w:pPr>
    </w:p>
    <w:p w:rsidR="00DF5A63" w:rsidRDefault="00DF5A63">
      <w:pPr>
        <w:spacing w:after="200" w:line="276" w:lineRule="auto"/>
        <w:rPr>
          <w:rFonts w:asciiTheme="majorHAnsi" w:eastAsiaTheme="majorEastAsia" w:hAnsiTheme="majorHAnsi" w:cs="Arial"/>
          <w:b/>
          <w:bCs/>
          <w:color w:val="365F91" w:themeColor="accent1" w:themeShade="BF"/>
          <w:sz w:val="28"/>
          <w:szCs w:val="28"/>
        </w:rPr>
      </w:pPr>
      <w:bookmarkStart w:id="131" w:name="_Toc498100066"/>
      <w:r>
        <w:rPr>
          <w:rFonts w:cs="Arial"/>
        </w:rPr>
        <w:br w:type="page"/>
      </w:r>
    </w:p>
    <w:p w:rsidR="00730BBF" w:rsidRPr="00DE3EE3" w:rsidRDefault="00730BBF" w:rsidP="00730BBF">
      <w:pPr>
        <w:pStyle w:val="Heading1"/>
        <w:rPr>
          <w:rFonts w:cs="Arial"/>
        </w:rPr>
      </w:pPr>
      <w:r w:rsidRPr="00DE3EE3">
        <w:rPr>
          <w:rFonts w:cs="Arial"/>
        </w:rPr>
        <w:lastRenderedPageBreak/>
        <w:t>Proposed Solution</w:t>
      </w:r>
      <w:bookmarkEnd w:id="130"/>
      <w:bookmarkEnd w:id="131"/>
    </w:p>
    <w:p w:rsidR="00730BBF" w:rsidRDefault="00730BBF" w:rsidP="00730BBF">
      <w:pPr>
        <w:jc w:val="both"/>
        <w:outlineLvl w:val="0"/>
        <w:rPr>
          <w:rFonts w:cs="Arial"/>
          <w:sz w:val="28"/>
          <w:szCs w:val="28"/>
        </w:rPr>
      </w:pPr>
    </w:p>
    <w:p w:rsidR="0067612B" w:rsidRDefault="0067612B" w:rsidP="00557591">
      <w:pPr>
        <w:pStyle w:val="Heading2"/>
      </w:pPr>
      <w:bookmarkStart w:id="132" w:name="_Toc498100067"/>
      <w:r w:rsidRPr="00AB4F23">
        <w:t>Input Template Enhancement</w:t>
      </w:r>
      <w:bookmarkEnd w:id="132"/>
    </w:p>
    <w:p w:rsidR="00557591" w:rsidRPr="00557591" w:rsidRDefault="00557591" w:rsidP="00557591"/>
    <w:p w:rsidR="0067612B" w:rsidRDefault="0067612B" w:rsidP="0067612B">
      <w:pPr>
        <w:pStyle w:val="ListParagraph"/>
        <w:numPr>
          <w:ilvl w:val="1"/>
          <w:numId w:val="14"/>
        </w:numPr>
        <w:jc w:val="both"/>
        <w:outlineLvl w:val="0"/>
        <w:rPr>
          <w:rFonts w:cs="Arial"/>
          <w:sz w:val="28"/>
          <w:szCs w:val="28"/>
        </w:rPr>
      </w:pPr>
      <w:bookmarkStart w:id="133" w:name="_Toc498100068"/>
      <w:r>
        <w:rPr>
          <w:rFonts w:cs="Arial"/>
          <w:sz w:val="28"/>
          <w:szCs w:val="28"/>
        </w:rPr>
        <w:t xml:space="preserve">The </w:t>
      </w:r>
      <w:r w:rsidR="009B75FF">
        <w:rPr>
          <w:rFonts w:cs="Arial"/>
          <w:sz w:val="28"/>
          <w:szCs w:val="28"/>
        </w:rPr>
        <w:t xml:space="preserve">Investigator Compliance Search Form will include an additional field ‘ICON Project Number’ </w:t>
      </w:r>
      <w:ins w:id="134" w:author="Patrick Taur" w:date="2017-11-30T11:00:00Z">
        <w:r w:rsidR="009F5B2B">
          <w:rPr>
            <w:rFonts w:cs="Arial"/>
            <w:sz w:val="28"/>
            <w:szCs w:val="28"/>
          </w:rPr>
          <w:t xml:space="preserve">and </w:t>
        </w:r>
      </w:ins>
      <w:ins w:id="135" w:author="Patrick Taur" w:date="2017-11-30T11:32:00Z">
        <w:r w:rsidR="00692939">
          <w:rPr>
            <w:rFonts w:cs="Arial"/>
            <w:sz w:val="28"/>
            <w:szCs w:val="28"/>
          </w:rPr>
          <w:t xml:space="preserve">an additional field </w:t>
        </w:r>
      </w:ins>
      <w:ins w:id="136" w:author="Patrick Taur" w:date="2017-11-30T11:00:00Z">
        <w:r w:rsidR="00692939">
          <w:rPr>
            <w:rFonts w:cs="Arial"/>
            <w:sz w:val="28"/>
            <w:szCs w:val="28"/>
          </w:rPr>
          <w:t>‘Sponsor Protoc</w:t>
        </w:r>
      </w:ins>
      <w:ins w:id="137" w:author="Patrick Taur" w:date="2017-11-30T11:32:00Z">
        <w:r w:rsidR="00692939">
          <w:rPr>
            <w:rFonts w:cs="Arial"/>
            <w:sz w:val="28"/>
            <w:szCs w:val="28"/>
          </w:rPr>
          <w:t>o</w:t>
        </w:r>
      </w:ins>
      <w:ins w:id="138" w:author="Patrick Taur" w:date="2017-11-30T11:00:00Z">
        <w:r w:rsidR="009F5B2B">
          <w:rPr>
            <w:rFonts w:cs="Arial"/>
            <w:sz w:val="28"/>
            <w:szCs w:val="28"/>
          </w:rPr>
          <w:t xml:space="preserve">l No.’ </w:t>
        </w:r>
      </w:ins>
      <w:r w:rsidR="009B75FF">
        <w:rPr>
          <w:rFonts w:cs="Arial"/>
          <w:sz w:val="28"/>
          <w:szCs w:val="28"/>
        </w:rPr>
        <w:t>as shown below:</w:t>
      </w:r>
      <w:bookmarkEnd w:id="133"/>
    </w:p>
    <w:p w:rsidR="009B75FF" w:rsidRDefault="009B75FF" w:rsidP="009B75FF">
      <w:pPr>
        <w:pStyle w:val="ListParagraph"/>
        <w:jc w:val="both"/>
        <w:outlineLvl w:val="0"/>
        <w:rPr>
          <w:rFonts w:cs="Arial"/>
          <w:sz w:val="28"/>
          <w:szCs w:val="28"/>
        </w:rPr>
      </w:pPr>
    </w:p>
    <w:p w:rsidR="009B75FF" w:rsidRDefault="009B75FF" w:rsidP="009B75FF">
      <w:pPr>
        <w:pStyle w:val="ListParagraph"/>
        <w:jc w:val="both"/>
        <w:outlineLvl w:val="0"/>
        <w:rPr>
          <w:rFonts w:cs="Arial"/>
          <w:sz w:val="28"/>
          <w:szCs w:val="28"/>
        </w:rPr>
      </w:pPr>
      <w:bookmarkStart w:id="139" w:name="_Toc498100069"/>
      <w:del w:id="140" w:author="Patrick Taur" w:date="2017-11-30T10:59:00Z">
        <w:r w:rsidDel="009F5B2B">
          <w:rPr>
            <w:rFonts w:cs="Arial"/>
            <w:noProof/>
            <w:sz w:val="28"/>
            <w:szCs w:val="28"/>
            <w:rPrChange w:id="141">
              <w:rPr>
                <w:noProof/>
              </w:rPr>
            </w:rPrChange>
          </w:rPr>
          <w:drawing>
            <wp:inline distT="0" distB="0" distL="0" distR="0" wp14:anchorId="317820B7" wp14:editId="688BEA71">
              <wp:extent cx="5934075" cy="2533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533650"/>
                      </a:xfrm>
                      <a:prstGeom prst="rect">
                        <a:avLst/>
                      </a:prstGeom>
                      <a:noFill/>
                      <a:ln>
                        <a:noFill/>
                      </a:ln>
                    </pic:spPr>
                  </pic:pic>
                </a:graphicData>
              </a:graphic>
            </wp:inline>
          </w:drawing>
        </w:r>
      </w:del>
      <w:bookmarkEnd w:id="139"/>
    </w:p>
    <w:p w:rsidR="009B75FF" w:rsidRDefault="009B75FF" w:rsidP="009B75FF">
      <w:pPr>
        <w:pStyle w:val="ListParagraph"/>
        <w:jc w:val="both"/>
        <w:outlineLvl w:val="0"/>
        <w:rPr>
          <w:rFonts w:cs="Arial"/>
          <w:sz w:val="28"/>
          <w:szCs w:val="28"/>
        </w:rPr>
      </w:pPr>
    </w:p>
    <w:p w:rsidR="009B75FF" w:rsidRDefault="009F5B2B" w:rsidP="009B75FF">
      <w:pPr>
        <w:pStyle w:val="ListParagraph"/>
        <w:ind w:left="1440"/>
        <w:jc w:val="both"/>
        <w:outlineLvl w:val="0"/>
        <w:rPr>
          <w:ins w:id="142" w:author="Patrick Taur" w:date="2017-11-30T10:58:00Z"/>
          <w:rFonts w:cs="Arial"/>
          <w:sz w:val="28"/>
          <w:szCs w:val="28"/>
        </w:rPr>
      </w:pPr>
      <w:ins w:id="143" w:author="Patrick Taur" w:date="2017-11-30T10:58:00Z">
        <w:r>
          <w:rPr>
            <w:rFonts w:cs="Arial"/>
            <w:noProof/>
            <w:sz w:val="28"/>
            <w:szCs w:val="28"/>
            <w:rPrChange w:id="144">
              <w:rPr>
                <w:noProof/>
              </w:rPr>
            </w:rPrChange>
          </w:rPr>
          <w:drawing>
            <wp:inline distT="0" distB="0" distL="0" distR="0">
              <wp:extent cx="5505450"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450" cy="2400300"/>
                      </a:xfrm>
                      <a:prstGeom prst="rect">
                        <a:avLst/>
                      </a:prstGeom>
                      <a:noFill/>
                      <a:ln>
                        <a:noFill/>
                      </a:ln>
                    </pic:spPr>
                  </pic:pic>
                </a:graphicData>
              </a:graphic>
            </wp:inline>
          </w:drawing>
        </w:r>
      </w:ins>
    </w:p>
    <w:p w:rsidR="009F5B2B" w:rsidRDefault="009F5B2B" w:rsidP="009B75FF">
      <w:pPr>
        <w:pStyle w:val="ListParagraph"/>
        <w:ind w:left="1440"/>
        <w:jc w:val="both"/>
        <w:outlineLvl w:val="0"/>
        <w:rPr>
          <w:ins w:id="145" w:author="Patrick Taur" w:date="2017-11-30T10:58:00Z"/>
          <w:rFonts w:cs="Arial"/>
          <w:sz w:val="28"/>
          <w:szCs w:val="28"/>
        </w:rPr>
      </w:pPr>
    </w:p>
    <w:p w:rsidR="009F5B2B" w:rsidRPr="00AB4F23" w:rsidRDefault="009F5B2B" w:rsidP="009B75FF">
      <w:pPr>
        <w:pStyle w:val="ListParagraph"/>
        <w:ind w:left="1440"/>
        <w:jc w:val="both"/>
        <w:outlineLvl w:val="0"/>
        <w:rPr>
          <w:rFonts w:cs="Arial"/>
          <w:sz w:val="28"/>
          <w:szCs w:val="28"/>
        </w:rPr>
      </w:pPr>
    </w:p>
    <w:p w:rsidR="00692939" w:rsidRDefault="009B75FF" w:rsidP="00692939">
      <w:pPr>
        <w:pStyle w:val="ListParagraph"/>
        <w:numPr>
          <w:ilvl w:val="1"/>
          <w:numId w:val="14"/>
        </w:numPr>
        <w:jc w:val="both"/>
        <w:outlineLvl w:val="0"/>
        <w:rPr>
          <w:ins w:id="146" w:author="Patrick Taur" w:date="2017-11-30T11:32:00Z"/>
          <w:rFonts w:cs="Arial"/>
          <w:sz w:val="28"/>
          <w:szCs w:val="28"/>
        </w:rPr>
      </w:pPr>
      <w:bookmarkStart w:id="147" w:name="_Toc498100070"/>
      <w:r w:rsidRPr="00692939">
        <w:rPr>
          <w:rFonts w:cs="Arial"/>
          <w:sz w:val="28"/>
          <w:szCs w:val="28"/>
        </w:rPr>
        <w:t xml:space="preserve">Input template as well as </w:t>
      </w:r>
      <w:r w:rsidR="00F0526E" w:rsidRPr="00692939">
        <w:rPr>
          <w:rFonts w:cs="Arial"/>
          <w:sz w:val="28"/>
          <w:szCs w:val="28"/>
        </w:rPr>
        <w:t xml:space="preserve">the </w:t>
      </w:r>
      <w:r w:rsidRPr="00692939">
        <w:rPr>
          <w:rFonts w:cs="Arial"/>
          <w:sz w:val="28"/>
          <w:szCs w:val="28"/>
        </w:rPr>
        <w:t xml:space="preserve">tool will accept one or two </w:t>
      </w:r>
      <w:ins w:id="148" w:author="Patrick Taur" w:date="2017-11-30T11:01:00Z">
        <w:r w:rsidR="009A5150" w:rsidRPr="00692939">
          <w:rPr>
            <w:rFonts w:cs="Arial"/>
            <w:sz w:val="28"/>
            <w:szCs w:val="28"/>
          </w:rPr>
          <w:t>ICON Project Numbers (</w:t>
        </w:r>
      </w:ins>
      <w:r w:rsidRPr="00692939">
        <w:rPr>
          <w:rFonts w:cs="Arial"/>
          <w:sz w:val="28"/>
          <w:szCs w:val="28"/>
        </w:rPr>
        <w:t>study numbers</w:t>
      </w:r>
      <w:ins w:id="149" w:author="Patrick Taur" w:date="2017-11-30T11:01:00Z">
        <w:r w:rsidR="009A5150" w:rsidRPr="00692939">
          <w:rPr>
            <w:rFonts w:cs="Arial"/>
            <w:sz w:val="28"/>
            <w:szCs w:val="28"/>
          </w:rPr>
          <w:t>)</w:t>
        </w:r>
      </w:ins>
      <w:ins w:id="150" w:author="Patrick Taur" w:date="2017-11-30T11:32:00Z">
        <w:r w:rsidR="00692939">
          <w:rPr>
            <w:rFonts w:cs="Arial"/>
            <w:sz w:val="28"/>
            <w:szCs w:val="28"/>
          </w:rPr>
          <w:t>.</w:t>
        </w:r>
      </w:ins>
      <w:ins w:id="151" w:author="Patrick Taur" w:date="2017-11-30T11:00:00Z">
        <w:r w:rsidR="009A5150" w:rsidRPr="00692939">
          <w:rPr>
            <w:rFonts w:cs="Arial"/>
            <w:sz w:val="28"/>
            <w:szCs w:val="28"/>
          </w:rPr>
          <w:t xml:space="preserve"> </w:t>
        </w:r>
      </w:ins>
      <w:del w:id="152" w:author="Patrick Taur" w:date="2017-11-30T11:32:00Z">
        <w:r w:rsidRPr="00AB4F23" w:rsidDel="00692939">
          <w:rPr>
            <w:rFonts w:cs="Arial"/>
            <w:sz w:val="28"/>
            <w:szCs w:val="28"/>
          </w:rPr>
          <w:delText xml:space="preserve"> </w:delText>
        </w:r>
        <w:r w:rsidDel="00692939">
          <w:rPr>
            <w:rFonts w:cs="Arial"/>
            <w:sz w:val="28"/>
            <w:szCs w:val="28"/>
          </w:rPr>
          <w:delText>and the same will be displayed in the fields shown above.</w:delText>
        </w:r>
      </w:del>
      <w:bookmarkEnd w:id="147"/>
    </w:p>
    <w:p w:rsidR="009A5150" w:rsidRPr="00692939" w:rsidRDefault="009A5150" w:rsidP="00692939">
      <w:pPr>
        <w:pStyle w:val="ListParagraph"/>
        <w:numPr>
          <w:ilvl w:val="1"/>
          <w:numId w:val="14"/>
        </w:numPr>
        <w:jc w:val="both"/>
        <w:outlineLvl w:val="0"/>
        <w:rPr>
          <w:rFonts w:cs="Arial"/>
          <w:sz w:val="28"/>
          <w:szCs w:val="28"/>
        </w:rPr>
      </w:pPr>
      <w:ins w:id="153" w:author="Patrick Taur" w:date="2017-11-30T11:03:00Z">
        <w:r w:rsidRPr="00692939">
          <w:rPr>
            <w:rFonts w:cs="Arial"/>
            <w:sz w:val="28"/>
            <w:szCs w:val="28"/>
          </w:rPr>
          <w:lastRenderedPageBreak/>
          <w:t>Input template as well as the tool will accept one or two Sponsor Protocol Nos</w:t>
        </w:r>
      </w:ins>
      <w:ins w:id="154" w:author="Patrick Taur" w:date="2017-11-30T11:33:00Z">
        <w:r w:rsidR="00692939">
          <w:rPr>
            <w:rFonts w:cs="Arial"/>
            <w:sz w:val="28"/>
            <w:szCs w:val="28"/>
          </w:rPr>
          <w:t>.</w:t>
        </w:r>
      </w:ins>
      <w:ins w:id="155" w:author="Patrick Taur" w:date="2017-11-30T11:03:00Z">
        <w:r w:rsidRPr="00692939">
          <w:rPr>
            <w:rFonts w:cs="Arial"/>
            <w:sz w:val="28"/>
            <w:szCs w:val="28"/>
          </w:rPr>
          <w:t xml:space="preserve"> and the same will be displayed in the fields shown above.</w:t>
        </w:r>
      </w:ins>
    </w:p>
    <w:p w:rsidR="009B75FF" w:rsidRDefault="009B75FF" w:rsidP="009B75FF">
      <w:pPr>
        <w:pStyle w:val="ListParagraph"/>
        <w:numPr>
          <w:ilvl w:val="1"/>
          <w:numId w:val="14"/>
        </w:numPr>
        <w:jc w:val="both"/>
        <w:outlineLvl w:val="0"/>
        <w:rPr>
          <w:ins w:id="156" w:author="Patrick Taur" w:date="2017-11-30T11:02:00Z"/>
          <w:rFonts w:cs="Arial"/>
          <w:sz w:val="28"/>
          <w:szCs w:val="28"/>
        </w:rPr>
      </w:pPr>
      <w:bookmarkStart w:id="157" w:name="_Toc498100071"/>
      <w:r>
        <w:rPr>
          <w:rFonts w:cs="Arial"/>
          <w:sz w:val="28"/>
          <w:szCs w:val="28"/>
        </w:rPr>
        <w:t>The generated Compliance Form will display both ICON Project Numbers wherever two ICON Project Numbers are available.</w:t>
      </w:r>
      <w:bookmarkEnd w:id="157"/>
    </w:p>
    <w:p w:rsidR="009A5150" w:rsidRDefault="009A5150" w:rsidP="009A5150">
      <w:pPr>
        <w:pStyle w:val="ListParagraph"/>
        <w:numPr>
          <w:ilvl w:val="1"/>
          <w:numId w:val="14"/>
        </w:numPr>
        <w:jc w:val="both"/>
        <w:outlineLvl w:val="0"/>
        <w:rPr>
          <w:ins w:id="158" w:author="Patrick Taur" w:date="2017-11-30T11:02:00Z"/>
          <w:rFonts w:cs="Arial"/>
          <w:sz w:val="28"/>
          <w:szCs w:val="28"/>
        </w:rPr>
      </w:pPr>
      <w:ins w:id="159" w:author="Patrick Taur" w:date="2017-11-30T11:02:00Z">
        <w:r>
          <w:rPr>
            <w:rFonts w:cs="Arial"/>
            <w:sz w:val="28"/>
            <w:szCs w:val="28"/>
          </w:rPr>
          <w:t xml:space="preserve">The generated Compliance Form will display </w:t>
        </w:r>
        <w:proofErr w:type="gramStart"/>
        <w:r>
          <w:rPr>
            <w:rFonts w:cs="Arial"/>
            <w:sz w:val="28"/>
            <w:szCs w:val="28"/>
          </w:rPr>
          <w:t>both Sponsor</w:t>
        </w:r>
        <w:r w:rsidR="00692939">
          <w:rPr>
            <w:rFonts w:cs="Arial"/>
            <w:sz w:val="28"/>
            <w:szCs w:val="28"/>
          </w:rPr>
          <w:t xml:space="preserve"> Protocol No</w:t>
        </w:r>
      </w:ins>
      <w:ins w:id="160" w:author="Patrick Taur" w:date="2017-11-30T11:03:00Z">
        <w:r>
          <w:rPr>
            <w:rFonts w:cs="Arial"/>
            <w:sz w:val="28"/>
            <w:szCs w:val="28"/>
          </w:rPr>
          <w:t>.</w:t>
        </w:r>
      </w:ins>
      <w:proofErr w:type="gramEnd"/>
      <w:ins w:id="161" w:author="Patrick Taur" w:date="2017-11-30T11:02:00Z">
        <w:r>
          <w:rPr>
            <w:rFonts w:cs="Arial"/>
            <w:sz w:val="28"/>
            <w:szCs w:val="28"/>
          </w:rPr>
          <w:t xml:space="preserve"> wherever two Sponsor Protocol Nos. are available.</w:t>
        </w:r>
      </w:ins>
    </w:p>
    <w:p w:rsidR="00DF1DD8" w:rsidRDefault="00DF1DD8">
      <w:pPr>
        <w:pStyle w:val="ListParagraph"/>
        <w:ind w:left="1440"/>
        <w:jc w:val="both"/>
        <w:outlineLvl w:val="0"/>
        <w:rPr>
          <w:rFonts w:cs="Arial"/>
          <w:sz w:val="28"/>
          <w:szCs w:val="28"/>
        </w:rPr>
        <w:pPrChange w:id="162" w:author="Patrick Taur" w:date="2017-11-30T11:03:00Z">
          <w:pPr>
            <w:pStyle w:val="ListParagraph"/>
            <w:numPr>
              <w:ilvl w:val="1"/>
              <w:numId w:val="14"/>
            </w:numPr>
            <w:ind w:left="1440" w:hanging="360"/>
            <w:jc w:val="both"/>
            <w:outlineLvl w:val="0"/>
          </w:pPr>
        </w:pPrChange>
      </w:pPr>
    </w:p>
    <w:p w:rsidR="009B75FF" w:rsidRDefault="00DF1DD8">
      <w:pPr>
        <w:pStyle w:val="ListParagraph"/>
        <w:numPr>
          <w:ilvl w:val="1"/>
          <w:numId w:val="14"/>
        </w:numPr>
        <w:jc w:val="both"/>
        <w:outlineLvl w:val="0"/>
        <w:rPr>
          <w:ins w:id="163" w:author="Agrawal, Devendra" w:date="2017-12-01T14:04:00Z"/>
          <w:rFonts w:cs="Arial"/>
          <w:sz w:val="28"/>
          <w:szCs w:val="28"/>
          <w:highlight w:val="yellow"/>
        </w:rPr>
        <w:pPrChange w:id="164" w:author="Agrawal, Devendra" w:date="2017-12-01T13:54:00Z">
          <w:pPr>
            <w:pStyle w:val="ListParagraph"/>
            <w:jc w:val="both"/>
            <w:outlineLvl w:val="0"/>
          </w:pPr>
        </w:pPrChange>
      </w:pPr>
      <w:commentRangeStart w:id="165"/>
      <w:ins w:id="166" w:author="Agrawal, Devendra" w:date="2017-12-01T13:54:00Z">
        <w:r w:rsidRPr="00DF1DD8">
          <w:rPr>
            <w:rFonts w:cs="Arial"/>
            <w:sz w:val="28"/>
            <w:szCs w:val="28"/>
            <w:highlight w:val="yellow"/>
            <w:rPrChange w:id="167" w:author="Agrawal, Devendra" w:date="2017-12-01T14:04:00Z">
              <w:rPr>
                <w:rFonts w:cs="Arial"/>
                <w:sz w:val="28"/>
                <w:szCs w:val="28"/>
              </w:rPr>
            </w:rPrChange>
          </w:rPr>
          <w:t>ICON</w:t>
        </w:r>
      </w:ins>
      <w:commentRangeEnd w:id="165"/>
      <w:r w:rsidR="00516A69">
        <w:rPr>
          <w:rStyle w:val="CommentReference"/>
        </w:rPr>
        <w:commentReference w:id="165"/>
      </w:r>
      <w:ins w:id="168" w:author="Agrawal, Devendra" w:date="2017-12-01T13:54:00Z">
        <w:r w:rsidRPr="00DF1DD8">
          <w:rPr>
            <w:rFonts w:cs="Arial"/>
            <w:sz w:val="28"/>
            <w:szCs w:val="28"/>
            <w:highlight w:val="yellow"/>
            <w:rPrChange w:id="169" w:author="Agrawal, Devendra" w:date="2017-12-01T14:04:00Z">
              <w:rPr>
                <w:rFonts w:cs="Arial"/>
                <w:sz w:val="28"/>
                <w:szCs w:val="28"/>
              </w:rPr>
            </w:rPrChange>
          </w:rPr>
          <w:t xml:space="preserve"> Project number and Sponsor Protocol Number should be displayed in the below format</w:t>
        </w:r>
      </w:ins>
      <w:ins w:id="170" w:author="Agrawal, Devendra" w:date="2017-12-01T13:56:00Z">
        <w:r w:rsidRPr="00DF1DD8">
          <w:rPr>
            <w:rFonts w:cs="Arial"/>
            <w:sz w:val="28"/>
            <w:szCs w:val="28"/>
            <w:highlight w:val="yellow"/>
            <w:rPrChange w:id="171" w:author="Agrawal, Devendra" w:date="2017-12-01T14:04:00Z">
              <w:rPr>
                <w:rFonts w:cs="Arial"/>
                <w:sz w:val="28"/>
                <w:szCs w:val="28"/>
              </w:rPr>
            </w:rPrChange>
          </w:rPr>
          <w:t xml:space="preserve"> in compliance search format</w:t>
        </w:r>
      </w:ins>
    </w:p>
    <w:p w:rsidR="00DF1DD8" w:rsidRPr="00DF1DD8" w:rsidRDefault="00DF1DD8">
      <w:pPr>
        <w:pStyle w:val="ListParagraph"/>
        <w:ind w:left="1440"/>
        <w:jc w:val="both"/>
        <w:outlineLvl w:val="0"/>
        <w:rPr>
          <w:ins w:id="172" w:author="Agrawal, Devendra" w:date="2017-12-01T13:54:00Z"/>
          <w:rFonts w:cs="Arial"/>
          <w:sz w:val="28"/>
          <w:szCs w:val="28"/>
          <w:highlight w:val="yellow"/>
          <w:rPrChange w:id="173" w:author="Agrawal, Devendra" w:date="2017-12-01T14:04:00Z">
            <w:rPr>
              <w:ins w:id="174" w:author="Agrawal, Devendra" w:date="2017-12-01T13:54:00Z"/>
              <w:rFonts w:cs="Arial"/>
              <w:sz w:val="28"/>
              <w:szCs w:val="28"/>
            </w:rPr>
          </w:rPrChange>
        </w:rPr>
        <w:pPrChange w:id="175" w:author="Agrawal, Devendra" w:date="2017-12-01T14:05:00Z">
          <w:pPr>
            <w:pStyle w:val="ListParagraph"/>
            <w:jc w:val="both"/>
            <w:outlineLvl w:val="0"/>
          </w:pPr>
        </w:pPrChange>
      </w:pPr>
    </w:p>
    <w:p w:rsidR="00DF1DD8" w:rsidRPr="00DF1DD8" w:rsidRDefault="00DF1DD8">
      <w:pPr>
        <w:jc w:val="both"/>
        <w:outlineLvl w:val="0"/>
        <w:rPr>
          <w:rFonts w:cs="Arial"/>
          <w:sz w:val="28"/>
          <w:szCs w:val="28"/>
          <w:rPrChange w:id="176" w:author="Agrawal, Devendra" w:date="2017-12-01T13:55:00Z">
            <w:rPr/>
          </w:rPrChange>
        </w:rPr>
        <w:pPrChange w:id="177" w:author="Agrawal, Devendra" w:date="2017-12-01T13:55:00Z">
          <w:pPr>
            <w:pStyle w:val="ListParagraph"/>
            <w:jc w:val="both"/>
            <w:outlineLvl w:val="0"/>
          </w:pPr>
        </w:pPrChange>
      </w:pPr>
      <w:ins w:id="178" w:author="Agrawal, Devendra" w:date="2017-12-01T13:55:00Z">
        <w:r>
          <w:rPr>
            <w:noProof/>
          </w:rPr>
          <w:drawing>
            <wp:inline distT="0" distB="0" distL="0" distR="0" wp14:anchorId="72D562B6" wp14:editId="7F38C6C4">
              <wp:extent cx="5591175" cy="952500"/>
              <wp:effectExtent l="19050" t="19050" r="28575" b="19050"/>
              <wp:docPr id="3" name="Picture 3" descr="cid:image004.png@01D36AAA.0DAB48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4.png@01D36AAA.0DAB48B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591175" cy="952500"/>
                      </a:xfrm>
                      <a:prstGeom prst="rect">
                        <a:avLst/>
                      </a:prstGeom>
                      <a:noFill/>
                      <a:ln>
                        <a:solidFill>
                          <a:schemeClr val="tx1"/>
                        </a:solidFill>
                      </a:ln>
                    </pic:spPr>
                  </pic:pic>
                </a:graphicData>
              </a:graphic>
            </wp:inline>
          </w:drawing>
        </w:r>
      </w:ins>
    </w:p>
    <w:p w:rsidR="0067612B" w:rsidRDefault="0067612B" w:rsidP="00557591">
      <w:pPr>
        <w:pStyle w:val="Heading2"/>
      </w:pPr>
      <w:bookmarkStart w:id="179" w:name="_Toc498100072"/>
      <w:r w:rsidRPr="00AB4F23">
        <w:t>QC Work Flow</w:t>
      </w:r>
      <w:bookmarkEnd w:id="179"/>
    </w:p>
    <w:p w:rsidR="00557591" w:rsidRPr="00557591" w:rsidRDefault="00557591" w:rsidP="00557591"/>
    <w:p w:rsidR="00E62D2B" w:rsidRDefault="00E62D2B" w:rsidP="00557591">
      <w:pPr>
        <w:pStyle w:val="ListParagraph"/>
        <w:numPr>
          <w:ilvl w:val="0"/>
          <w:numId w:val="18"/>
        </w:numPr>
        <w:jc w:val="both"/>
        <w:outlineLvl w:val="0"/>
        <w:rPr>
          <w:ins w:id="180" w:author="Agrawal, Devendra" w:date="2017-12-01T14:35:00Z"/>
          <w:rFonts w:cs="Arial"/>
          <w:sz w:val="28"/>
          <w:szCs w:val="28"/>
        </w:rPr>
      </w:pPr>
      <w:bookmarkStart w:id="181" w:name="_Toc498100073"/>
      <w:r>
        <w:rPr>
          <w:rFonts w:cs="Arial"/>
          <w:sz w:val="28"/>
          <w:szCs w:val="28"/>
        </w:rPr>
        <w:t>The ‘Search Resource’ (auditee) will be able to assign a Compliance Form for audit and identify an Auditor.</w:t>
      </w:r>
      <w:bookmarkEnd w:id="181"/>
      <w:ins w:id="182" w:author="Agrawal, Devendra" w:date="2017-12-01T13:59:00Z">
        <w:r w:rsidR="00DF1DD8">
          <w:rPr>
            <w:rFonts w:cs="Arial"/>
            <w:sz w:val="28"/>
            <w:szCs w:val="28"/>
          </w:rPr>
          <w:t xml:space="preserve"> </w:t>
        </w:r>
        <w:r w:rsidR="002D792F">
          <w:rPr>
            <w:rFonts w:cs="Arial"/>
            <w:sz w:val="28"/>
            <w:szCs w:val="28"/>
          </w:rPr>
          <w:t>W</w:t>
        </w:r>
        <w:r w:rsidR="00DF1DD8">
          <w:rPr>
            <w:rFonts w:cs="Arial"/>
            <w:sz w:val="28"/>
            <w:szCs w:val="28"/>
          </w:rPr>
          <w:t>orking</w:t>
        </w:r>
      </w:ins>
    </w:p>
    <w:p w:rsidR="002D792F" w:rsidRPr="002D792F" w:rsidRDefault="002D792F" w:rsidP="00557591">
      <w:pPr>
        <w:pStyle w:val="ListParagraph"/>
        <w:numPr>
          <w:ilvl w:val="0"/>
          <w:numId w:val="18"/>
        </w:numPr>
        <w:jc w:val="both"/>
        <w:outlineLvl w:val="0"/>
        <w:rPr>
          <w:rFonts w:cs="Arial"/>
          <w:sz w:val="28"/>
          <w:szCs w:val="28"/>
          <w:highlight w:val="yellow"/>
          <w:rPrChange w:id="183" w:author="Agrawal, Devendra" w:date="2017-12-01T14:37:00Z">
            <w:rPr>
              <w:rFonts w:cs="Arial"/>
              <w:sz w:val="28"/>
              <w:szCs w:val="28"/>
            </w:rPr>
          </w:rPrChange>
        </w:rPr>
      </w:pPr>
      <w:commentRangeStart w:id="184"/>
      <w:ins w:id="185" w:author="Agrawal, Devendra" w:date="2017-12-01T14:36:00Z">
        <w:r w:rsidRPr="002D792F">
          <w:rPr>
            <w:rFonts w:cs="Arial"/>
            <w:sz w:val="28"/>
            <w:szCs w:val="28"/>
            <w:highlight w:val="yellow"/>
            <w:rPrChange w:id="186" w:author="Agrawal, Devendra" w:date="2017-12-01T14:37:00Z">
              <w:rPr>
                <w:rFonts w:cs="Arial"/>
                <w:sz w:val="28"/>
                <w:szCs w:val="28"/>
              </w:rPr>
            </w:rPrChange>
          </w:rPr>
          <w:t>If</w:t>
        </w:r>
      </w:ins>
      <w:commentRangeEnd w:id="184"/>
      <w:r w:rsidR="00516A69">
        <w:rPr>
          <w:rStyle w:val="CommentReference"/>
        </w:rPr>
        <w:commentReference w:id="184"/>
      </w:r>
      <w:ins w:id="187" w:author="Agrawal, Devendra" w:date="2017-12-01T14:36:00Z">
        <w:r w:rsidRPr="002D792F">
          <w:rPr>
            <w:rFonts w:cs="Arial"/>
            <w:sz w:val="28"/>
            <w:szCs w:val="28"/>
            <w:highlight w:val="yellow"/>
            <w:rPrChange w:id="188" w:author="Agrawal, Devendra" w:date="2017-12-01T14:37:00Z">
              <w:rPr>
                <w:rFonts w:cs="Arial"/>
                <w:sz w:val="28"/>
                <w:szCs w:val="28"/>
              </w:rPr>
            </w:rPrChange>
          </w:rPr>
          <w:t xml:space="preserve"> possible tool should allow to attach any supporting documents(ML copies </w:t>
        </w:r>
        <w:proofErr w:type="spellStart"/>
        <w:r w:rsidRPr="002D792F">
          <w:rPr>
            <w:rFonts w:cs="Arial"/>
            <w:sz w:val="28"/>
            <w:szCs w:val="28"/>
            <w:highlight w:val="yellow"/>
            <w:rPrChange w:id="189" w:author="Agrawal, Devendra" w:date="2017-12-01T14:37:00Z">
              <w:rPr>
                <w:rFonts w:cs="Arial"/>
                <w:sz w:val="28"/>
                <w:szCs w:val="28"/>
              </w:rPr>
            </w:rPrChange>
          </w:rPr>
          <w:t>etc</w:t>
        </w:r>
        <w:proofErr w:type="spellEnd"/>
        <w:r w:rsidRPr="002D792F">
          <w:rPr>
            <w:rFonts w:cs="Arial"/>
            <w:sz w:val="28"/>
            <w:szCs w:val="28"/>
            <w:highlight w:val="yellow"/>
            <w:rPrChange w:id="190" w:author="Agrawal, Devendra" w:date="2017-12-01T14:37:00Z">
              <w:rPr>
                <w:rFonts w:cs="Arial"/>
                <w:sz w:val="28"/>
                <w:szCs w:val="28"/>
              </w:rPr>
            </w:rPrChange>
          </w:rPr>
          <w:t>) for the review</w:t>
        </w:r>
      </w:ins>
    </w:p>
    <w:p w:rsidR="00E62D2B" w:rsidRDefault="00E62D2B" w:rsidP="00557591">
      <w:pPr>
        <w:pStyle w:val="ListParagraph"/>
        <w:numPr>
          <w:ilvl w:val="0"/>
          <w:numId w:val="18"/>
        </w:numPr>
        <w:jc w:val="both"/>
        <w:outlineLvl w:val="0"/>
        <w:rPr>
          <w:rFonts w:cs="Arial"/>
          <w:sz w:val="28"/>
          <w:szCs w:val="28"/>
        </w:rPr>
      </w:pPr>
      <w:bookmarkStart w:id="191" w:name="_Toc498100074"/>
      <w:r>
        <w:rPr>
          <w:rFonts w:cs="Arial"/>
          <w:sz w:val="28"/>
          <w:szCs w:val="28"/>
        </w:rPr>
        <w:t>The application will send an email alert informing the Auditor to take up the Audit.</w:t>
      </w:r>
      <w:bookmarkEnd w:id="191"/>
      <w:ins w:id="192" w:author="Agrawal, Devendra" w:date="2017-12-01T13:59:00Z">
        <w:r w:rsidR="00DF1DD8">
          <w:rPr>
            <w:rFonts w:cs="Arial"/>
            <w:sz w:val="28"/>
            <w:szCs w:val="28"/>
          </w:rPr>
          <w:t xml:space="preserve"> – not working</w:t>
        </w:r>
      </w:ins>
    </w:p>
    <w:p w:rsidR="00E62D2B" w:rsidRDefault="00E62D2B" w:rsidP="00557591">
      <w:pPr>
        <w:pStyle w:val="ListParagraph"/>
        <w:numPr>
          <w:ilvl w:val="0"/>
          <w:numId w:val="18"/>
        </w:numPr>
        <w:jc w:val="both"/>
        <w:outlineLvl w:val="0"/>
        <w:rPr>
          <w:rFonts w:cs="Arial"/>
          <w:sz w:val="28"/>
          <w:szCs w:val="28"/>
        </w:rPr>
      </w:pPr>
      <w:bookmarkStart w:id="193" w:name="_Toc498100075"/>
      <w:r>
        <w:rPr>
          <w:rFonts w:cs="Arial"/>
          <w:sz w:val="28"/>
          <w:szCs w:val="28"/>
        </w:rPr>
        <w:t>The Auditor can login and open the Compliance Form for Audit</w:t>
      </w:r>
      <w:bookmarkEnd w:id="193"/>
      <w:ins w:id="194" w:author="Agrawal, Devendra" w:date="2017-12-01T14:00:00Z">
        <w:r w:rsidR="00DF1DD8">
          <w:rPr>
            <w:rFonts w:cs="Arial"/>
            <w:sz w:val="28"/>
            <w:szCs w:val="28"/>
          </w:rPr>
          <w:t xml:space="preserve"> not working, auditor is not able to find the compliance search form to be audited</w:t>
        </w:r>
      </w:ins>
    </w:p>
    <w:p w:rsidR="00E62D2B" w:rsidRDefault="00E62D2B" w:rsidP="00557591">
      <w:pPr>
        <w:pStyle w:val="ListParagraph"/>
        <w:numPr>
          <w:ilvl w:val="0"/>
          <w:numId w:val="18"/>
        </w:numPr>
        <w:jc w:val="both"/>
        <w:outlineLvl w:val="0"/>
        <w:rPr>
          <w:rFonts w:cs="Arial"/>
          <w:sz w:val="28"/>
          <w:szCs w:val="28"/>
        </w:rPr>
      </w:pPr>
      <w:bookmarkStart w:id="195" w:name="_Toc498100076"/>
      <w:r>
        <w:rPr>
          <w:rFonts w:cs="Arial"/>
          <w:sz w:val="28"/>
          <w:szCs w:val="28"/>
        </w:rPr>
        <w:t xml:space="preserve">The Auditor will not be permitted to modify the contents </w:t>
      </w:r>
      <w:r w:rsidR="00F0526E">
        <w:rPr>
          <w:rFonts w:cs="Arial"/>
          <w:sz w:val="28"/>
          <w:szCs w:val="28"/>
        </w:rPr>
        <w:t xml:space="preserve">of the Compliance Form </w:t>
      </w:r>
      <w:r>
        <w:rPr>
          <w:rFonts w:cs="Arial"/>
          <w:sz w:val="28"/>
          <w:szCs w:val="28"/>
        </w:rPr>
        <w:t>created by the Auditee.</w:t>
      </w:r>
      <w:bookmarkEnd w:id="195"/>
    </w:p>
    <w:p w:rsidR="00E62D2B" w:rsidRDefault="00E62D2B" w:rsidP="00557591">
      <w:pPr>
        <w:pStyle w:val="ListParagraph"/>
        <w:numPr>
          <w:ilvl w:val="0"/>
          <w:numId w:val="18"/>
        </w:numPr>
        <w:jc w:val="both"/>
        <w:outlineLvl w:val="0"/>
        <w:rPr>
          <w:rFonts w:cs="Arial"/>
          <w:sz w:val="28"/>
          <w:szCs w:val="28"/>
        </w:rPr>
      </w:pPr>
      <w:bookmarkStart w:id="196" w:name="_Toc498100077"/>
      <w:r>
        <w:rPr>
          <w:rFonts w:cs="Arial"/>
          <w:sz w:val="28"/>
          <w:szCs w:val="28"/>
        </w:rPr>
        <w:t>The following fields will be provided for the Auditor to provide observations.</w:t>
      </w:r>
      <w:bookmarkEnd w:id="196"/>
    </w:p>
    <w:p w:rsidR="00E62D2B" w:rsidRDefault="00E62D2B" w:rsidP="00E62D2B">
      <w:pPr>
        <w:pStyle w:val="ListParagraph"/>
        <w:numPr>
          <w:ilvl w:val="2"/>
          <w:numId w:val="14"/>
        </w:numPr>
        <w:jc w:val="both"/>
        <w:outlineLvl w:val="0"/>
        <w:rPr>
          <w:rFonts w:cs="Arial"/>
          <w:sz w:val="28"/>
          <w:szCs w:val="28"/>
        </w:rPr>
      </w:pPr>
      <w:bookmarkStart w:id="197" w:name="_Toc498100078"/>
      <w:r>
        <w:rPr>
          <w:rFonts w:cs="Arial"/>
          <w:sz w:val="28"/>
          <w:szCs w:val="28"/>
        </w:rPr>
        <w:t>Comments</w:t>
      </w:r>
      <w:bookmarkEnd w:id="197"/>
    </w:p>
    <w:p w:rsidR="00E62D2B" w:rsidRDefault="00E62D2B" w:rsidP="00E62D2B">
      <w:pPr>
        <w:pStyle w:val="ListParagraph"/>
        <w:numPr>
          <w:ilvl w:val="2"/>
          <w:numId w:val="14"/>
        </w:numPr>
        <w:jc w:val="both"/>
        <w:outlineLvl w:val="0"/>
        <w:rPr>
          <w:rFonts w:cs="Arial"/>
          <w:sz w:val="28"/>
          <w:szCs w:val="28"/>
        </w:rPr>
      </w:pPr>
      <w:bookmarkStart w:id="198" w:name="_Toc498100079"/>
      <w:r>
        <w:rPr>
          <w:rFonts w:cs="Arial"/>
          <w:sz w:val="28"/>
          <w:szCs w:val="28"/>
        </w:rPr>
        <w:t>Accepted / Rejected</w:t>
      </w:r>
      <w:bookmarkEnd w:id="198"/>
    </w:p>
    <w:p w:rsidR="00E62D2B" w:rsidRDefault="00E62D2B" w:rsidP="00E62D2B">
      <w:pPr>
        <w:pStyle w:val="ListParagraph"/>
        <w:ind w:left="2160"/>
        <w:jc w:val="both"/>
        <w:outlineLvl w:val="0"/>
        <w:rPr>
          <w:ins w:id="199" w:author="Agrawal, Devendra" w:date="2017-12-01T14:01:00Z"/>
          <w:rFonts w:cs="Arial"/>
          <w:sz w:val="28"/>
          <w:szCs w:val="28"/>
        </w:rPr>
      </w:pPr>
      <w:bookmarkStart w:id="200" w:name="_Toc498100080"/>
      <w:r>
        <w:rPr>
          <w:rFonts w:cs="Arial"/>
          <w:sz w:val="28"/>
          <w:szCs w:val="28"/>
        </w:rPr>
        <w:t xml:space="preserve">These fields will be available at Compliance Form level and </w:t>
      </w:r>
      <w:ins w:id="201" w:author="Agrawal, Devendra" w:date="2017-12-01T14:00:00Z">
        <w:r w:rsidR="00DF1DD8">
          <w:rPr>
            <w:rFonts w:cs="Arial"/>
            <w:sz w:val="28"/>
            <w:szCs w:val="28"/>
          </w:rPr>
          <w:t xml:space="preserve">Investigator level </w:t>
        </w:r>
      </w:ins>
      <w:r>
        <w:rPr>
          <w:rFonts w:cs="Arial"/>
          <w:sz w:val="28"/>
          <w:szCs w:val="28"/>
        </w:rPr>
        <w:t>against each finding.</w:t>
      </w:r>
      <w:bookmarkEnd w:id="200"/>
      <w:r>
        <w:rPr>
          <w:rFonts w:cs="Arial"/>
          <w:sz w:val="28"/>
          <w:szCs w:val="28"/>
        </w:rPr>
        <w:t xml:space="preserve">  </w:t>
      </w:r>
    </w:p>
    <w:p w:rsidR="00DF1DD8" w:rsidRDefault="00DF1DD8" w:rsidP="00E62D2B">
      <w:pPr>
        <w:pStyle w:val="ListParagraph"/>
        <w:ind w:left="2160"/>
        <w:jc w:val="both"/>
        <w:outlineLvl w:val="0"/>
        <w:rPr>
          <w:ins w:id="202" w:author="Agrawal, Devendra" w:date="2017-12-01T14:01:00Z"/>
          <w:rFonts w:cs="Arial"/>
          <w:i/>
          <w:sz w:val="28"/>
          <w:szCs w:val="28"/>
        </w:rPr>
      </w:pPr>
      <w:commentRangeStart w:id="203"/>
      <w:ins w:id="204" w:author="Agrawal, Devendra" w:date="2017-12-01T14:01:00Z">
        <w:r w:rsidRPr="00DC5048">
          <w:rPr>
            <w:rFonts w:cs="Arial"/>
            <w:i/>
            <w:sz w:val="28"/>
            <w:szCs w:val="28"/>
            <w:highlight w:val="yellow"/>
          </w:rPr>
          <w:t>Auditor</w:t>
        </w:r>
      </w:ins>
      <w:commentRangeEnd w:id="203"/>
      <w:r w:rsidR="006D063A">
        <w:rPr>
          <w:rStyle w:val="CommentReference"/>
        </w:rPr>
        <w:commentReference w:id="203"/>
      </w:r>
      <w:ins w:id="205" w:author="Agrawal, Devendra" w:date="2017-12-01T14:01:00Z">
        <w:r w:rsidRPr="00DC5048">
          <w:rPr>
            <w:rFonts w:cs="Arial"/>
            <w:i/>
            <w:sz w:val="28"/>
            <w:szCs w:val="28"/>
            <w:highlight w:val="yellow"/>
          </w:rPr>
          <w:t xml:space="preserve"> should be able to view the whole ICSF</w:t>
        </w:r>
      </w:ins>
    </w:p>
    <w:p w:rsidR="00DF1DD8" w:rsidRDefault="00DF1DD8" w:rsidP="00E62D2B">
      <w:pPr>
        <w:pStyle w:val="ListParagraph"/>
        <w:ind w:left="2160"/>
        <w:jc w:val="both"/>
        <w:outlineLvl w:val="0"/>
        <w:rPr>
          <w:rFonts w:cs="Arial"/>
          <w:sz w:val="28"/>
          <w:szCs w:val="28"/>
        </w:rPr>
      </w:pPr>
      <w:commentRangeStart w:id="206"/>
      <w:ins w:id="207" w:author="Agrawal, Devendra" w:date="2017-12-01T14:02:00Z">
        <w:r w:rsidRPr="00DC5048">
          <w:rPr>
            <w:rFonts w:cs="Arial"/>
            <w:i/>
            <w:sz w:val="28"/>
            <w:szCs w:val="28"/>
            <w:highlight w:val="yellow"/>
          </w:rPr>
          <w:lastRenderedPageBreak/>
          <w:t xml:space="preserve">Auditor should be able to view the review page to check if there were any findings missed by the </w:t>
        </w:r>
        <w:proofErr w:type="spellStart"/>
        <w:r w:rsidRPr="00DC5048">
          <w:rPr>
            <w:rFonts w:cs="Arial"/>
            <w:i/>
            <w:sz w:val="28"/>
            <w:szCs w:val="28"/>
            <w:highlight w:val="yellow"/>
          </w:rPr>
          <w:t>Auditee</w:t>
        </w:r>
      </w:ins>
      <w:commentRangeEnd w:id="206"/>
      <w:proofErr w:type="spellEnd"/>
      <w:r w:rsidR="006D063A">
        <w:rPr>
          <w:rStyle w:val="CommentReference"/>
        </w:rPr>
        <w:commentReference w:id="206"/>
      </w:r>
    </w:p>
    <w:p w:rsidR="00E62D2B" w:rsidRDefault="00E62D2B" w:rsidP="00557591">
      <w:pPr>
        <w:pStyle w:val="ListParagraph"/>
        <w:numPr>
          <w:ilvl w:val="0"/>
          <w:numId w:val="18"/>
        </w:numPr>
        <w:jc w:val="both"/>
        <w:outlineLvl w:val="0"/>
        <w:rPr>
          <w:ins w:id="208" w:author="Agrawal, Devendra" w:date="2017-12-01T14:03:00Z"/>
          <w:rFonts w:cs="Arial"/>
          <w:sz w:val="28"/>
          <w:szCs w:val="28"/>
        </w:rPr>
      </w:pPr>
      <w:bookmarkStart w:id="209" w:name="_Toc498100081"/>
      <w:r>
        <w:rPr>
          <w:rFonts w:cs="Arial"/>
          <w:sz w:val="28"/>
          <w:szCs w:val="28"/>
        </w:rPr>
        <w:t>The Auditor will mark the Audit as completed and an email alert will inform the Auditee about the status.</w:t>
      </w:r>
      <w:bookmarkEnd w:id="209"/>
    </w:p>
    <w:p w:rsidR="00DF1DD8" w:rsidRDefault="00DF1DD8" w:rsidP="00DF1DD8">
      <w:pPr>
        <w:pStyle w:val="ListParagraph"/>
        <w:numPr>
          <w:ilvl w:val="0"/>
          <w:numId w:val="18"/>
        </w:numPr>
        <w:jc w:val="both"/>
        <w:outlineLvl w:val="0"/>
        <w:rPr>
          <w:ins w:id="210" w:author="Agrawal, Devendra" w:date="2017-12-01T14:03:00Z"/>
          <w:rFonts w:cs="Arial"/>
          <w:i/>
          <w:sz w:val="28"/>
          <w:szCs w:val="28"/>
          <w:highlight w:val="yellow"/>
        </w:rPr>
      </w:pPr>
      <w:commentRangeStart w:id="211"/>
      <w:ins w:id="212" w:author="Agrawal, Devendra" w:date="2017-12-01T14:03:00Z">
        <w:r>
          <w:rPr>
            <w:rFonts w:cs="Arial"/>
            <w:i/>
            <w:sz w:val="28"/>
            <w:szCs w:val="28"/>
            <w:highlight w:val="yellow"/>
          </w:rPr>
          <w:t xml:space="preserve">Auditee and auditor should only be able to view the forms related to them but admin should have access to all. Also, Auditee and </w:t>
        </w:r>
        <w:r w:rsidRPr="00DC5048">
          <w:rPr>
            <w:rFonts w:cs="Arial"/>
            <w:i/>
            <w:sz w:val="28"/>
            <w:szCs w:val="28"/>
            <w:highlight w:val="yellow"/>
          </w:rPr>
          <w:t xml:space="preserve">Admin </w:t>
        </w:r>
        <w:bookmarkStart w:id="213" w:name="_GoBack"/>
        <w:bookmarkEnd w:id="213"/>
        <w:r w:rsidRPr="00DC5048">
          <w:rPr>
            <w:rFonts w:cs="Arial"/>
            <w:i/>
            <w:sz w:val="28"/>
            <w:szCs w:val="28"/>
            <w:highlight w:val="yellow"/>
          </w:rPr>
          <w:t>should be allowed to change the auditor</w:t>
        </w:r>
        <w:r>
          <w:rPr>
            <w:rFonts w:cs="Arial"/>
            <w:i/>
            <w:sz w:val="28"/>
            <w:szCs w:val="28"/>
            <w:highlight w:val="yellow"/>
          </w:rPr>
          <w:t xml:space="preserve"> name/ reassign to different auditor</w:t>
        </w:r>
        <w:r w:rsidRPr="00DC5048">
          <w:rPr>
            <w:rFonts w:cs="Arial"/>
            <w:i/>
            <w:sz w:val="28"/>
            <w:szCs w:val="28"/>
            <w:highlight w:val="yellow"/>
          </w:rPr>
          <w:t xml:space="preserve"> if required</w:t>
        </w:r>
      </w:ins>
      <w:commentRangeEnd w:id="211"/>
      <w:r w:rsidR="001B6251">
        <w:rPr>
          <w:rStyle w:val="CommentReference"/>
        </w:rPr>
        <w:commentReference w:id="211"/>
      </w:r>
    </w:p>
    <w:p w:rsidR="00DF1DD8" w:rsidRPr="00DC5048" w:rsidRDefault="00DF1DD8" w:rsidP="00DF1DD8">
      <w:pPr>
        <w:pStyle w:val="ListParagraph"/>
        <w:numPr>
          <w:ilvl w:val="0"/>
          <w:numId w:val="18"/>
        </w:numPr>
        <w:jc w:val="both"/>
        <w:outlineLvl w:val="0"/>
        <w:rPr>
          <w:ins w:id="214" w:author="Agrawal, Devendra" w:date="2017-12-01T14:03:00Z"/>
          <w:rFonts w:cs="Arial"/>
          <w:i/>
          <w:sz w:val="28"/>
          <w:szCs w:val="28"/>
          <w:highlight w:val="yellow"/>
        </w:rPr>
      </w:pPr>
      <w:commentRangeStart w:id="215"/>
      <w:ins w:id="216" w:author="Agrawal, Devendra" w:date="2017-12-01T14:03:00Z">
        <w:r>
          <w:rPr>
            <w:rFonts w:cs="Arial"/>
            <w:i/>
            <w:sz w:val="28"/>
            <w:szCs w:val="28"/>
            <w:highlight w:val="yellow"/>
          </w:rPr>
          <w:t>All comments from auditee and auditor should be stored in the tool for internal purposes and should be archived after 6 months along with the ICSF</w:t>
        </w:r>
      </w:ins>
      <w:commentRangeEnd w:id="215"/>
      <w:r w:rsidR="001B6251">
        <w:rPr>
          <w:rStyle w:val="CommentReference"/>
        </w:rPr>
        <w:commentReference w:id="215"/>
      </w:r>
    </w:p>
    <w:p w:rsidR="00DF1DD8" w:rsidRDefault="00DF1DD8" w:rsidP="00557591">
      <w:pPr>
        <w:pStyle w:val="ListParagraph"/>
        <w:numPr>
          <w:ilvl w:val="0"/>
          <w:numId w:val="18"/>
        </w:numPr>
        <w:jc w:val="both"/>
        <w:outlineLvl w:val="0"/>
        <w:rPr>
          <w:rFonts w:cs="Arial"/>
          <w:sz w:val="28"/>
          <w:szCs w:val="28"/>
        </w:rPr>
      </w:pPr>
    </w:p>
    <w:p w:rsidR="0067612B" w:rsidRPr="00AB4F23" w:rsidRDefault="0067612B" w:rsidP="0067612B">
      <w:pPr>
        <w:pStyle w:val="ListParagraph"/>
        <w:jc w:val="both"/>
        <w:outlineLvl w:val="0"/>
        <w:rPr>
          <w:rFonts w:cs="Arial"/>
          <w:sz w:val="28"/>
          <w:szCs w:val="28"/>
        </w:rPr>
      </w:pPr>
    </w:p>
    <w:p w:rsidR="0067612B" w:rsidRDefault="0067612B" w:rsidP="00557591">
      <w:pPr>
        <w:pStyle w:val="Heading2"/>
      </w:pPr>
      <w:bookmarkStart w:id="217" w:name="_Toc498100082"/>
      <w:r w:rsidRPr="00AB4F23">
        <w:t>Admin Dashboard</w:t>
      </w:r>
      <w:bookmarkEnd w:id="217"/>
      <w:r w:rsidRPr="00AB4F23">
        <w:t xml:space="preserve"> </w:t>
      </w:r>
    </w:p>
    <w:p w:rsidR="00557591" w:rsidRDefault="00557591" w:rsidP="00557591">
      <w:pPr>
        <w:pStyle w:val="ListParagraph"/>
        <w:jc w:val="both"/>
        <w:outlineLvl w:val="0"/>
        <w:rPr>
          <w:rFonts w:cs="Arial"/>
          <w:sz w:val="28"/>
          <w:szCs w:val="28"/>
        </w:rPr>
      </w:pPr>
    </w:p>
    <w:p w:rsidR="0067612B" w:rsidRDefault="0067612B" w:rsidP="00557591">
      <w:pPr>
        <w:pStyle w:val="ListParagraph"/>
        <w:numPr>
          <w:ilvl w:val="0"/>
          <w:numId w:val="17"/>
        </w:numPr>
        <w:jc w:val="both"/>
        <w:outlineLvl w:val="0"/>
        <w:rPr>
          <w:rFonts w:cs="Arial"/>
          <w:sz w:val="28"/>
          <w:szCs w:val="28"/>
        </w:rPr>
      </w:pPr>
      <w:bookmarkStart w:id="218" w:name="_Toc498100083"/>
      <w:r>
        <w:rPr>
          <w:rFonts w:cs="Arial"/>
          <w:sz w:val="28"/>
          <w:szCs w:val="28"/>
        </w:rPr>
        <w:t>A</w:t>
      </w:r>
      <w:r w:rsidRPr="00AB4F23">
        <w:rPr>
          <w:rFonts w:cs="Arial"/>
          <w:sz w:val="28"/>
          <w:szCs w:val="28"/>
        </w:rPr>
        <w:t xml:space="preserve"> </w:t>
      </w:r>
      <w:r w:rsidR="0015666F">
        <w:rPr>
          <w:rFonts w:cs="Arial"/>
          <w:sz w:val="28"/>
          <w:szCs w:val="28"/>
        </w:rPr>
        <w:t>dashboard with current status will be available for the Admin</w:t>
      </w:r>
      <w:r>
        <w:rPr>
          <w:rFonts w:cs="Arial"/>
          <w:sz w:val="28"/>
          <w:szCs w:val="28"/>
        </w:rPr>
        <w:t>.</w:t>
      </w:r>
      <w:bookmarkEnd w:id="218"/>
    </w:p>
    <w:p w:rsidR="0015666F" w:rsidRPr="000C1307" w:rsidRDefault="0015666F" w:rsidP="0015666F"/>
    <w:tbl>
      <w:tblPr>
        <w:tblStyle w:val="TableGrid"/>
        <w:tblW w:w="0" w:type="auto"/>
        <w:tblInd w:w="828" w:type="dxa"/>
        <w:tblLook w:val="04A0" w:firstRow="1" w:lastRow="0" w:firstColumn="1" w:lastColumn="0" w:noHBand="0" w:noVBand="1"/>
      </w:tblPr>
      <w:tblGrid>
        <w:gridCol w:w="1540"/>
        <w:gridCol w:w="1403"/>
        <w:gridCol w:w="1843"/>
        <w:gridCol w:w="1843"/>
        <w:gridCol w:w="1072"/>
      </w:tblGrid>
      <w:tr w:rsidR="0015666F" w:rsidTr="0015666F">
        <w:tc>
          <w:tcPr>
            <w:tcW w:w="1540" w:type="dxa"/>
          </w:tcPr>
          <w:p w:rsidR="0015666F" w:rsidRPr="006A7F19" w:rsidRDefault="0015666F" w:rsidP="00557591">
            <w:pPr>
              <w:jc w:val="center"/>
              <w:rPr>
                <w:b/>
              </w:rPr>
            </w:pPr>
            <w:r w:rsidRPr="006A7F19">
              <w:rPr>
                <w:b/>
              </w:rPr>
              <w:t>User</w:t>
            </w:r>
          </w:p>
        </w:tc>
        <w:tc>
          <w:tcPr>
            <w:tcW w:w="1403" w:type="dxa"/>
          </w:tcPr>
          <w:p w:rsidR="0015666F" w:rsidRPr="006A7F19" w:rsidRDefault="0015666F" w:rsidP="00557591">
            <w:pPr>
              <w:jc w:val="center"/>
              <w:rPr>
                <w:b/>
              </w:rPr>
            </w:pPr>
            <w:r w:rsidRPr="006A7F19">
              <w:rPr>
                <w:b/>
              </w:rPr>
              <w:t>Opening Balance</w:t>
            </w:r>
          </w:p>
        </w:tc>
        <w:tc>
          <w:tcPr>
            <w:tcW w:w="1843" w:type="dxa"/>
          </w:tcPr>
          <w:p w:rsidR="0015666F" w:rsidRPr="006A7F19" w:rsidRDefault="0015666F" w:rsidP="00557591">
            <w:pPr>
              <w:jc w:val="center"/>
              <w:rPr>
                <w:b/>
              </w:rPr>
            </w:pPr>
            <w:r w:rsidRPr="006A7F19">
              <w:rPr>
                <w:b/>
              </w:rPr>
              <w:t>Compliance forms uploaded</w:t>
            </w:r>
          </w:p>
        </w:tc>
        <w:tc>
          <w:tcPr>
            <w:tcW w:w="1843" w:type="dxa"/>
          </w:tcPr>
          <w:p w:rsidR="0015666F" w:rsidRPr="006A7F19" w:rsidRDefault="0015666F" w:rsidP="00557591">
            <w:pPr>
              <w:jc w:val="center"/>
              <w:rPr>
                <w:b/>
              </w:rPr>
            </w:pPr>
            <w:r w:rsidRPr="006A7F19">
              <w:rPr>
                <w:b/>
              </w:rPr>
              <w:t>Compliance forms completed</w:t>
            </w:r>
          </w:p>
        </w:tc>
        <w:tc>
          <w:tcPr>
            <w:tcW w:w="1072" w:type="dxa"/>
          </w:tcPr>
          <w:p w:rsidR="0015666F" w:rsidRPr="006A7F19" w:rsidRDefault="0015666F" w:rsidP="00557591">
            <w:pPr>
              <w:jc w:val="center"/>
              <w:rPr>
                <w:b/>
              </w:rPr>
            </w:pPr>
            <w:r>
              <w:rPr>
                <w:b/>
              </w:rPr>
              <w:t xml:space="preserve">Closing </w:t>
            </w:r>
            <w:r w:rsidRPr="006A7F19">
              <w:rPr>
                <w:b/>
              </w:rPr>
              <w:t>Balance</w:t>
            </w:r>
          </w:p>
        </w:tc>
      </w:tr>
      <w:tr w:rsidR="0015666F" w:rsidTr="0015666F">
        <w:tc>
          <w:tcPr>
            <w:tcW w:w="1540" w:type="dxa"/>
          </w:tcPr>
          <w:p w:rsidR="0015666F" w:rsidRDefault="0015666F" w:rsidP="00557591">
            <w:r>
              <w:t>David</w:t>
            </w:r>
          </w:p>
        </w:tc>
        <w:tc>
          <w:tcPr>
            <w:tcW w:w="1403" w:type="dxa"/>
          </w:tcPr>
          <w:p w:rsidR="0015666F" w:rsidRDefault="0015666F" w:rsidP="00557591">
            <w:pPr>
              <w:jc w:val="center"/>
            </w:pPr>
            <w:r>
              <w:t>5</w:t>
            </w:r>
          </w:p>
        </w:tc>
        <w:tc>
          <w:tcPr>
            <w:tcW w:w="1843" w:type="dxa"/>
          </w:tcPr>
          <w:p w:rsidR="0015666F" w:rsidRDefault="0015666F" w:rsidP="00557591">
            <w:pPr>
              <w:jc w:val="center"/>
            </w:pPr>
            <w:r>
              <w:t>9</w:t>
            </w:r>
          </w:p>
        </w:tc>
        <w:tc>
          <w:tcPr>
            <w:tcW w:w="1843" w:type="dxa"/>
          </w:tcPr>
          <w:p w:rsidR="0015666F" w:rsidRDefault="0015666F" w:rsidP="00557591">
            <w:pPr>
              <w:jc w:val="center"/>
            </w:pPr>
            <w:r>
              <w:t>7</w:t>
            </w:r>
          </w:p>
        </w:tc>
        <w:tc>
          <w:tcPr>
            <w:tcW w:w="1072" w:type="dxa"/>
          </w:tcPr>
          <w:p w:rsidR="0015666F" w:rsidRDefault="0015666F" w:rsidP="00557591">
            <w:pPr>
              <w:jc w:val="center"/>
            </w:pPr>
            <w:r>
              <w:t>7</w:t>
            </w:r>
          </w:p>
        </w:tc>
      </w:tr>
      <w:tr w:rsidR="0015666F" w:rsidTr="0015666F">
        <w:tc>
          <w:tcPr>
            <w:tcW w:w="1540" w:type="dxa"/>
          </w:tcPr>
          <w:p w:rsidR="0015666F" w:rsidRDefault="0015666F" w:rsidP="00557591">
            <w:r>
              <w:t>Naveen</w:t>
            </w:r>
          </w:p>
        </w:tc>
        <w:tc>
          <w:tcPr>
            <w:tcW w:w="1403" w:type="dxa"/>
          </w:tcPr>
          <w:p w:rsidR="0015666F" w:rsidRDefault="0015666F" w:rsidP="00557591">
            <w:pPr>
              <w:jc w:val="center"/>
            </w:pPr>
            <w:r>
              <w:t>2</w:t>
            </w:r>
          </w:p>
        </w:tc>
        <w:tc>
          <w:tcPr>
            <w:tcW w:w="1843" w:type="dxa"/>
          </w:tcPr>
          <w:p w:rsidR="0015666F" w:rsidRDefault="0015666F" w:rsidP="00557591">
            <w:pPr>
              <w:jc w:val="center"/>
            </w:pPr>
            <w:r>
              <w:t>6</w:t>
            </w:r>
          </w:p>
        </w:tc>
        <w:tc>
          <w:tcPr>
            <w:tcW w:w="1843" w:type="dxa"/>
          </w:tcPr>
          <w:p w:rsidR="0015666F" w:rsidRDefault="0015666F" w:rsidP="00557591">
            <w:pPr>
              <w:jc w:val="center"/>
            </w:pPr>
            <w:r>
              <w:t>3</w:t>
            </w:r>
          </w:p>
        </w:tc>
        <w:tc>
          <w:tcPr>
            <w:tcW w:w="1072" w:type="dxa"/>
          </w:tcPr>
          <w:p w:rsidR="0015666F" w:rsidRDefault="0015666F" w:rsidP="00557591">
            <w:pPr>
              <w:jc w:val="center"/>
            </w:pPr>
            <w:r>
              <w:t>5</w:t>
            </w:r>
          </w:p>
        </w:tc>
      </w:tr>
      <w:tr w:rsidR="0015666F" w:rsidTr="0015666F">
        <w:tc>
          <w:tcPr>
            <w:tcW w:w="1540" w:type="dxa"/>
          </w:tcPr>
          <w:p w:rsidR="0015666F" w:rsidRDefault="0015666F" w:rsidP="00557591">
            <w:r>
              <w:t>Maya</w:t>
            </w:r>
          </w:p>
        </w:tc>
        <w:tc>
          <w:tcPr>
            <w:tcW w:w="1403" w:type="dxa"/>
          </w:tcPr>
          <w:p w:rsidR="0015666F" w:rsidRDefault="0015666F" w:rsidP="00557591">
            <w:pPr>
              <w:jc w:val="center"/>
            </w:pPr>
            <w:r>
              <w:t>3</w:t>
            </w:r>
          </w:p>
        </w:tc>
        <w:tc>
          <w:tcPr>
            <w:tcW w:w="1843" w:type="dxa"/>
          </w:tcPr>
          <w:p w:rsidR="0015666F" w:rsidRDefault="0015666F" w:rsidP="00557591">
            <w:pPr>
              <w:jc w:val="center"/>
            </w:pPr>
            <w:r>
              <w:t>7</w:t>
            </w:r>
          </w:p>
        </w:tc>
        <w:tc>
          <w:tcPr>
            <w:tcW w:w="1843" w:type="dxa"/>
          </w:tcPr>
          <w:p w:rsidR="0015666F" w:rsidRDefault="0015666F" w:rsidP="00557591">
            <w:pPr>
              <w:jc w:val="center"/>
            </w:pPr>
            <w:r>
              <w:t>8</w:t>
            </w:r>
          </w:p>
        </w:tc>
        <w:tc>
          <w:tcPr>
            <w:tcW w:w="1072" w:type="dxa"/>
          </w:tcPr>
          <w:p w:rsidR="0015666F" w:rsidRDefault="0015666F" w:rsidP="00557591">
            <w:pPr>
              <w:jc w:val="center"/>
            </w:pPr>
            <w:r>
              <w:t>2</w:t>
            </w:r>
          </w:p>
        </w:tc>
      </w:tr>
    </w:tbl>
    <w:p w:rsidR="0015666F" w:rsidRDefault="0015666F" w:rsidP="0015666F"/>
    <w:p w:rsidR="0067612B" w:rsidRDefault="0067612B" w:rsidP="00557591">
      <w:pPr>
        <w:pStyle w:val="ListParagraph"/>
        <w:numPr>
          <w:ilvl w:val="0"/>
          <w:numId w:val="17"/>
        </w:numPr>
        <w:jc w:val="both"/>
        <w:outlineLvl w:val="0"/>
        <w:rPr>
          <w:rFonts w:cs="Arial"/>
          <w:sz w:val="28"/>
          <w:szCs w:val="28"/>
        </w:rPr>
      </w:pPr>
      <w:bookmarkStart w:id="219" w:name="_Toc498100084"/>
      <w:r>
        <w:rPr>
          <w:rFonts w:cs="Arial"/>
          <w:sz w:val="28"/>
          <w:szCs w:val="28"/>
        </w:rPr>
        <w:t>I</w:t>
      </w:r>
      <w:r w:rsidRPr="00AB4F23">
        <w:rPr>
          <w:rFonts w:cs="Arial"/>
          <w:sz w:val="28"/>
          <w:szCs w:val="28"/>
        </w:rPr>
        <w:t>nclude the graphical representation or any presentable form for management purpose.</w:t>
      </w:r>
      <w:bookmarkEnd w:id="219"/>
    </w:p>
    <w:p w:rsidR="0067612B" w:rsidRDefault="0067612B" w:rsidP="0067612B">
      <w:pPr>
        <w:pStyle w:val="ListParagraph"/>
        <w:ind w:left="1440"/>
        <w:jc w:val="both"/>
        <w:outlineLvl w:val="0"/>
        <w:rPr>
          <w:rFonts w:cs="Arial"/>
          <w:sz w:val="28"/>
          <w:szCs w:val="28"/>
        </w:rPr>
      </w:pPr>
    </w:p>
    <w:p w:rsidR="0067612B" w:rsidRDefault="0067612B" w:rsidP="00557591">
      <w:pPr>
        <w:pStyle w:val="Heading2"/>
      </w:pPr>
      <w:bookmarkStart w:id="220" w:name="_Toc498100085"/>
      <w:r w:rsidRPr="00557591">
        <w:t>Advanced Reports</w:t>
      </w:r>
      <w:bookmarkEnd w:id="220"/>
    </w:p>
    <w:p w:rsidR="00557591" w:rsidRPr="00557591" w:rsidRDefault="00557591" w:rsidP="00557591"/>
    <w:p w:rsidR="0067612B" w:rsidRDefault="0067612B" w:rsidP="00557591">
      <w:pPr>
        <w:pStyle w:val="ListParagraph"/>
        <w:numPr>
          <w:ilvl w:val="0"/>
          <w:numId w:val="16"/>
        </w:numPr>
        <w:jc w:val="both"/>
        <w:outlineLvl w:val="0"/>
        <w:rPr>
          <w:rFonts w:cs="Arial"/>
          <w:sz w:val="28"/>
          <w:szCs w:val="28"/>
        </w:rPr>
      </w:pPr>
      <w:bookmarkStart w:id="221" w:name="_Toc498100086"/>
      <w:r w:rsidRPr="00AB4F23">
        <w:rPr>
          <w:rFonts w:cs="Arial"/>
          <w:sz w:val="28"/>
          <w:szCs w:val="28"/>
        </w:rPr>
        <w:t>A detailed report on all investigators based on the findings status (after review) for a Specified Period / Resource / Studies</w:t>
      </w:r>
      <w:bookmarkEnd w:id="221"/>
    </w:p>
    <w:p w:rsidR="0015666F" w:rsidRDefault="0015666F" w:rsidP="00F0526E">
      <w:pPr>
        <w:pStyle w:val="ListParagraph"/>
        <w:numPr>
          <w:ilvl w:val="0"/>
          <w:numId w:val="24"/>
        </w:numPr>
        <w:jc w:val="both"/>
        <w:outlineLvl w:val="0"/>
        <w:rPr>
          <w:rFonts w:cs="Arial"/>
          <w:sz w:val="28"/>
          <w:szCs w:val="28"/>
        </w:rPr>
      </w:pPr>
      <w:bookmarkStart w:id="222" w:name="_Toc498100087"/>
      <w:r>
        <w:rPr>
          <w:rFonts w:cs="Arial"/>
          <w:sz w:val="28"/>
          <w:szCs w:val="28"/>
        </w:rPr>
        <w:t>Filters</w:t>
      </w:r>
      <w:bookmarkEnd w:id="222"/>
    </w:p>
    <w:p w:rsidR="0015666F" w:rsidRDefault="0015666F" w:rsidP="0015666F">
      <w:pPr>
        <w:pStyle w:val="ListParagraph"/>
        <w:numPr>
          <w:ilvl w:val="3"/>
          <w:numId w:val="14"/>
        </w:numPr>
        <w:jc w:val="both"/>
        <w:outlineLvl w:val="0"/>
        <w:rPr>
          <w:rFonts w:cs="Arial"/>
          <w:sz w:val="28"/>
          <w:szCs w:val="28"/>
        </w:rPr>
      </w:pPr>
      <w:bookmarkStart w:id="223" w:name="_Toc498100088"/>
      <w:r>
        <w:rPr>
          <w:rFonts w:cs="Arial"/>
          <w:sz w:val="28"/>
          <w:szCs w:val="28"/>
        </w:rPr>
        <w:t>Review Completed On – From and To</w:t>
      </w:r>
      <w:bookmarkEnd w:id="223"/>
    </w:p>
    <w:p w:rsidR="0015666F" w:rsidRDefault="0015666F" w:rsidP="0015666F">
      <w:pPr>
        <w:pStyle w:val="ListParagraph"/>
        <w:numPr>
          <w:ilvl w:val="3"/>
          <w:numId w:val="14"/>
        </w:numPr>
        <w:jc w:val="both"/>
        <w:outlineLvl w:val="0"/>
        <w:rPr>
          <w:rFonts w:cs="Arial"/>
          <w:sz w:val="28"/>
          <w:szCs w:val="28"/>
        </w:rPr>
      </w:pPr>
      <w:bookmarkStart w:id="224" w:name="_Toc498100089"/>
      <w:r>
        <w:rPr>
          <w:rFonts w:cs="Arial"/>
          <w:sz w:val="28"/>
          <w:szCs w:val="28"/>
        </w:rPr>
        <w:t>Resource Name</w:t>
      </w:r>
      <w:bookmarkEnd w:id="224"/>
    </w:p>
    <w:p w:rsidR="0015666F" w:rsidRDefault="0015666F" w:rsidP="0015666F">
      <w:pPr>
        <w:pStyle w:val="ListParagraph"/>
        <w:numPr>
          <w:ilvl w:val="3"/>
          <w:numId w:val="14"/>
        </w:numPr>
        <w:jc w:val="both"/>
        <w:outlineLvl w:val="0"/>
        <w:rPr>
          <w:rFonts w:cs="Arial"/>
          <w:sz w:val="28"/>
          <w:szCs w:val="28"/>
        </w:rPr>
      </w:pPr>
      <w:bookmarkStart w:id="225" w:name="_Toc498100090"/>
      <w:r>
        <w:rPr>
          <w:rFonts w:cs="Arial"/>
          <w:sz w:val="28"/>
          <w:szCs w:val="28"/>
        </w:rPr>
        <w:t>Study Number</w:t>
      </w:r>
      <w:bookmarkEnd w:id="225"/>
      <w:r>
        <w:rPr>
          <w:rFonts w:cs="Arial"/>
          <w:sz w:val="28"/>
          <w:szCs w:val="28"/>
        </w:rPr>
        <w:t xml:space="preserve"> </w:t>
      </w:r>
    </w:p>
    <w:p w:rsidR="0015666F" w:rsidRDefault="0015666F" w:rsidP="0015666F">
      <w:pPr>
        <w:pStyle w:val="ListParagraph"/>
        <w:numPr>
          <w:ilvl w:val="3"/>
          <w:numId w:val="14"/>
        </w:numPr>
        <w:jc w:val="both"/>
        <w:outlineLvl w:val="0"/>
        <w:rPr>
          <w:rFonts w:cs="Arial"/>
          <w:sz w:val="28"/>
          <w:szCs w:val="28"/>
        </w:rPr>
      </w:pPr>
      <w:bookmarkStart w:id="226" w:name="_Toc498100091"/>
      <w:r>
        <w:rPr>
          <w:rFonts w:cs="Arial"/>
          <w:sz w:val="28"/>
          <w:szCs w:val="28"/>
        </w:rPr>
        <w:t>Finding Status (</w:t>
      </w:r>
      <w:r w:rsidR="007B518A">
        <w:rPr>
          <w:rFonts w:cs="Arial"/>
          <w:sz w:val="28"/>
          <w:szCs w:val="28"/>
        </w:rPr>
        <w:t>No Findings, Findings)</w:t>
      </w:r>
      <w:bookmarkEnd w:id="226"/>
    </w:p>
    <w:p w:rsidR="0015666F" w:rsidRDefault="0015666F" w:rsidP="00F0526E">
      <w:pPr>
        <w:pStyle w:val="ListParagraph"/>
        <w:numPr>
          <w:ilvl w:val="0"/>
          <w:numId w:val="24"/>
        </w:numPr>
        <w:jc w:val="both"/>
        <w:outlineLvl w:val="0"/>
        <w:rPr>
          <w:rFonts w:cs="Arial"/>
          <w:sz w:val="28"/>
          <w:szCs w:val="28"/>
        </w:rPr>
      </w:pPr>
      <w:bookmarkStart w:id="227" w:name="_Toc498100092"/>
      <w:r>
        <w:rPr>
          <w:rFonts w:cs="Arial"/>
          <w:sz w:val="28"/>
          <w:szCs w:val="28"/>
        </w:rPr>
        <w:lastRenderedPageBreak/>
        <w:t>Columns</w:t>
      </w:r>
      <w:bookmarkEnd w:id="227"/>
    </w:p>
    <w:p w:rsidR="0015666F" w:rsidRDefault="007B518A" w:rsidP="00F0526E">
      <w:pPr>
        <w:pStyle w:val="ListParagraph"/>
        <w:numPr>
          <w:ilvl w:val="0"/>
          <w:numId w:val="25"/>
        </w:numPr>
        <w:jc w:val="both"/>
        <w:outlineLvl w:val="0"/>
        <w:rPr>
          <w:rFonts w:cs="Arial"/>
          <w:sz w:val="28"/>
          <w:szCs w:val="28"/>
        </w:rPr>
      </w:pPr>
      <w:bookmarkStart w:id="228" w:name="_Toc498100093"/>
      <w:r>
        <w:rPr>
          <w:rFonts w:cs="Arial"/>
          <w:sz w:val="28"/>
          <w:szCs w:val="28"/>
        </w:rPr>
        <w:t>Name of the Investigator</w:t>
      </w:r>
      <w:bookmarkEnd w:id="228"/>
    </w:p>
    <w:p w:rsidR="0015666F" w:rsidRDefault="0015666F" w:rsidP="00F0526E">
      <w:pPr>
        <w:pStyle w:val="ListParagraph"/>
        <w:numPr>
          <w:ilvl w:val="0"/>
          <w:numId w:val="25"/>
        </w:numPr>
        <w:jc w:val="both"/>
        <w:outlineLvl w:val="0"/>
        <w:rPr>
          <w:rFonts w:cs="Arial"/>
          <w:sz w:val="28"/>
          <w:szCs w:val="28"/>
        </w:rPr>
      </w:pPr>
      <w:bookmarkStart w:id="229" w:name="_Toc498100094"/>
      <w:r>
        <w:rPr>
          <w:rFonts w:cs="Arial"/>
          <w:sz w:val="28"/>
          <w:szCs w:val="28"/>
        </w:rPr>
        <w:t>Study Number</w:t>
      </w:r>
      <w:bookmarkEnd w:id="229"/>
    </w:p>
    <w:p w:rsidR="0015666F" w:rsidRDefault="0015666F" w:rsidP="00F0526E">
      <w:pPr>
        <w:pStyle w:val="ListParagraph"/>
        <w:numPr>
          <w:ilvl w:val="0"/>
          <w:numId w:val="25"/>
        </w:numPr>
        <w:jc w:val="both"/>
        <w:outlineLvl w:val="0"/>
        <w:rPr>
          <w:rFonts w:cs="Arial"/>
          <w:sz w:val="28"/>
          <w:szCs w:val="28"/>
        </w:rPr>
      </w:pPr>
      <w:bookmarkStart w:id="230" w:name="_Toc498100095"/>
      <w:r>
        <w:rPr>
          <w:rFonts w:cs="Arial"/>
          <w:sz w:val="28"/>
          <w:szCs w:val="28"/>
        </w:rPr>
        <w:t>Review Completed On</w:t>
      </w:r>
      <w:bookmarkEnd w:id="230"/>
    </w:p>
    <w:p w:rsidR="0015666F" w:rsidRDefault="0015666F" w:rsidP="00F0526E">
      <w:pPr>
        <w:pStyle w:val="ListParagraph"/>
        <w:numPr>
          <w:ilvl w:val="0"/>
          <w:numId w:val="25"/>
        </w:numPr>
        <w:jc w:val="both"/>
        <w:outlineLvl w:val="0"/>
        <w:rPr>
          <w:rFonts w:cs="Arial"/>
          <w:sz w:val="28"/>
          <w:szCs w:val="28"/>
        </w:rPr>
      </w:pPr>
      <w:bookmarkStart w:id="231" w:name="_Toc498100096"/>
      <w:r>
        <w:rPr>
          <w:rFonts w:cs="Arial"/>
          <w:sz w:val="28"/>
          <w:szCs w:val="28"/>
        </w:rPr>
        <w:t>Findings Status (Issues Identified / Issues Not Identified)</w:t>
      </w:r>
      <w:bookmarkEnd w:id="231"/>
    </w:p>
    <w:p w:rsidR="007B518A" w:rsidRDefault="007B518A" w:rsidP="00F0526E">
      <w:pPr>
        <w:pStyle w:val="ListParagraph"/>
        <w:numPr>
          <w:ilvl w:val="0"/>
          <w:numId w:val="25"/>
        </w:numPr>
        <w:jc w:val="both"/>
        <w:outlineLvl w:val="0"/>
        <w:rPr>
          <w:rFonts w:cs="Arial"/>
          <w:sz w:val="28"/>
          <w:szCs w:val="28"/>
        </w:rPr>
      </w:pPr>
      <w:bookmarkStart w:id="232" w:name="_Toc498100097"/>
      <w:r>
        <w:rPr>
          <w:rFonts w:cs="Arial"/>
          <w:sz w:val="28"/>
          <w:szCs w:val="28"/>
        </w:rPr>
        <w:t>Investigated by (Resource Name)</w:t>
      </w:r>
      <w:bookmarkEnd w:id="232"/>
    </w:p>
    <w:p w:rsidR="0067612B" w:rsidRDefault="0067612B" w:rsidP="00557591">
      <w:pPr>
        <w:pStyle w:val="ListParagraph"/>
        <w:numPr>
          <w:ilvl w:val="0"/>
          <w:numId w:val="16"/>
        </w:numPr>
        <w:jc w:val="both"/>
        <w:outlineLvl w:val="0"/>
        <w:rPr>
          <w:rFonts w:cs="Arial"/>
          <w:sz w:val="28"/>
          <w:szCs w:val="28"/>
        </w:rPr>
      </w:pPr>
      <w:bookmarkStart w:id="233" w:name="_Toc498100098"/>
      <w:r w:rsidRPr="00AB4F23">
        <w:rPr>
          <w:rFonts w:cs="Arial"/>
          <w:sz w:val="28"/>
          <w:szCs w:val="28"/>
        </w:rPr>
        <w:t>Reassignment report to understand how many investigators were reassigned for Specified Period / Resource</w:t>
      </w:r>
      <w:bookmarkEnd w:id="233"/>
    </w:p>
    <w:p w:rsidR="007B518A" w:rsidRDefault="007B518A" w:rsidP="00F0526E">
      <w:pPr>
        <w:pStyle w:val="ListParagraph"/>
        <w:numPr>
          <w:ilvl w:val="0"/>
          <w:numId w:val="26"/>
        </w:numPr>
        <w:jc w:val="both"/>
        <w:outlineLvl w:val="0"/>
        <w:rPr>
          <w:rFonts w:cs="Arial"/>
          <w:sz w:val="28"/>
          <w:szCs w:val="28"/>
        </w:rPr>
      </w:pPr>
      <w:bookmarkStart w:id="234" w:name="_Toc498100099"/>
      <w:r>
        <w:rPr>
          <w:rFonts w:cs="Arial"/>
          <w:sz w:val="28"/>
          <w:szCs w:val="28"/>
        </w:rPr>
        <w:t>The application workflow will be arranged to record Date and Time of Assignment of the Compliance form to a Resource.</w:t>
      </w:r>
      <w:bookmarkEnd w:id="234"/>
    </w:p>
    <w:p w:rsidR="007B518A" w:rsidRDefault="007B518A" w:rsidP="00F0526E">
      <w:pPr>
        <w:pStyle w:val="ListParagraph"/>
        <w:numPr>
          <w:ilvl w:val="0"/>
          <w:numId w:val="26"/>
        </w:numPr>
        <w:jc w:val="both"/>
        <w:outlineLvl w:val="0"/>
        <w:rPr>
          <w:rFonts w:cs="Arial"/>
          <w:sz w:val="28"/>
          <w:szCs w:val="28"/>
        </w:rPr>
      </w:pPr>
      <w:bookmarkStart w:id="235" w:name="_Toc498100100"/>
      <w:r>
        <w:rPr>
          <w:rFonts w:cs="Arial"/>
          <w:sz w:val="28"/>
          <w:szCs w:val="28"/>
        </w:rPr>
        <w:t>When the Compliance Form is uploaded the Resource is automatically assigned to the uploaded Compliance Form</w:t>
      </w:r>
      <w:bookmarkEnd w:id="235"/>
    </w:p>
    <w:p w:rsidR="007B518A" w:rsidRDefault="007B518A" w:rsidP="00F0526E">
      <w:pPr>
        <w:pStyle w:val="ListParagraph"/>
        <w:numPr>
          <w:ilvl w:val="0"/>
          <w:numId w:val="26"/>
        </w:numPr>
        <w:jc w:val="both"/>
        <w:outlineLvl w:val="0"/>
        <w:rPr>
          <w:rFonts w:cs="Arial"/>
          <w:sz w:val="28"/>
          <w:szCs w:val="28"/>
        </w:rPr>
      </w:pPr>
      <w:bookmarkStart w:id="236" w:name="_Toc498100101"/>
      <w:r>
        <w:rPr>
          <w:rFonts w:cs="Arial"/>
          <w:sz w:val="28"/>
          <w:szCs w:val="28"/>
        </w:rPr>
        <w:t>The Date and Time when the Compliance form is taken out from the current Resource will be recorded.</w:t>
      </w:r>
      <w:bookmarkEnd w:id="236"/>
    </w:p>
    <w:p w:rsidR="007B518A" w:rsidRDefault="007B518A" w:rsidP="00F0526E">
      <w:pPr>
        <w:pStyle w:val="ListParagraph"/>
        <w:numPr>
          <w:ilvl w:val="0"/>
          <w:numId w:val="26"/>
        </w:numPr>
        <w:jc w:val="both"/>
        <w:outlineLvl w:val="0"/>
        <w:rPr>
          <w:rFonts w:cs="Arial"/>
          <w:sz w:val="28"/>
          <w:szCs w:val="28"/>
        </w:rPr>
      </w:pPr>
      <w:bookmarkStart w:id="237" w:name="_Toc498100102"/>
      <w:r>
        <w:rPr>
          <w:rFonts w:cs="Arial"/>
          <w:sz w:val="28"/>
          <w:szCs w:val="28"/>
        </w:rPr>
        <w:t>A report will be generated with the following columns.</w:t>
      </w:r>
      <w:bookmarkEnd w:id="237"/>
    </w:p>
    <w:p w:rsidR="007B518A" w:rsidRDefault="007B518A" w:rsidP="00F0526E">
      <w:pPr>
        <w:pStyle w:val="ListParagraph"/>
        <w:numPr>
          <w:ilvl w:val="0"/>
          <w:numId w:val="25"/>
        </w:numPr>
        <w:jc w:val="both"/>
        <w:outlineLvl w:val="0"/>
        <w:rPr>
          <w:rFonts w:cs="Arial"/>
          <w:sz w:val="28"/>
          <w:szCs w:val="28"/>
        </w:rPr>
      </w:pPr>
      <w:bookmarkStart w:id="238" w:name="_Toc498100103"/>
      <w:r>
        <w:rPr>
          <w:rFonts w:cs="Arial"/>
          <w:sz w:val="28"/>
          <w:szCs w:val="28"/>
        </w:rPr>
        <w:t>Project Number</w:t>
      </w:r>
      <w:bookmarkEnd w:id="238"/>
    </w:p>
    <w:p w:rsidR="007B518A" w:rsidRDefault="007B518A" w:rsidP="00F0526E">
      <w:pPr>
        <w:pStyle w:val="ListParagraph"/>
        <w:numPr>
          <w:ilvl w:val="0"/>
          <w:numId w:val="25"/>
        </w:numPr>
        <w:jc w:val="both"/>
        <w:outlineLvl w:val="0"/>
        <w:rPr>
          <w:rFonts w:cs="Arial"/>
          <w:sz w:val="28"/>
          <w:szCs w:val="28"/>
        </w:rPr>
      </w:pPr>
      <w:bookmarkStart w:id="239" w:name="_Toc498100104"/>
      <w:r>
        <w:rPr>
          <w:rFonts w:cs="Arial"/>
          <w:sz w:val="28"/>
          <w:szCs w:val="28"/>
        </w:rPr>
        <w:t>Principal Investigator</w:t>
      </w:r>
      <w:bookmarkEnd w:id="239"/>
    </w:p>
    <w:p w:rsidR="009D2CE4" w:rsidRDefault="009D2CE4" w:rsidP="00F0526E">
      <w:pPr>
        <w:pStyle w:val="ListParagraph"/>
        <w:numPr>
          <w:ilvl w:val="0"/>
          <w:numId w:val="25"/>
        </w:numPr>
        <w:jc w:val="both"/>
        <w:outlineLvl w:val="0"/>
        <w:rPr>
          <w:rFonts w:cs="Arial"/>
          <w:sz w:val="28"/>
          <w:szCs w:val="28"/>
        </w:rPr>
      </w:pPr>
      <w:bookmarkStart w:id="240" w:name="_Toc498100105"/>
      <w:r>
        <w:rPr>
          <w:rFonts w:cs="Arial"/>
          <w:sz w:val="28"/>
          <w:szCs w:val="28"/>
        </w:rPr>
        <w:t>Resource</w:t>
      </w:r>
      <w:bookmarkEnd w:id="240"/>
    </w:p>
    <w:p w:rsidR="007B518A" w:rsidRDefault="007B518A" w:rsidP="00F0526E">
      <w:pPr>
        <w:pStyle w:val="ListParagraph"/>
        <w:numPr>
          <w:ilvl w:val="0"/>
          <w:numId w:val="25"/>
        </w:numPr>
        <w:jc w:val="both"/>
        <w:outlineLvl w:val="0"/>
        <w:rPr>
          <w:rFonts w:cs="Arial"/>
          <w:sz w:val="28"/>
          <w:szCs w:val="28"/>
        </w:rPr>
      </w:pPr>
      <w:bookmarkStart w:id="241" w:name="_Toc498100106"/>
      <w:r>
        <w:rPr>
          <w:rFonts w:cs="Arial"/>
          <w:sz w:val="28"/>
          <w:szCs w:val="28"/>
        </w:rPr>
        <w:t>Resource Assigned on – Date and Time</w:t>
      </w:r>
      <w:bookmarkEnd w:id="241"/>
    </w:p>
    <w:p w:rsidR="007B518A" w:rsidRDefault="007B518A" w:rsidP="00F0526E">
      <w:pPr>
        <w:pStyle w:val="ListParagraph"/>
        <w:numPr>
          <w:ilvl w:val="0"/>
          <w:numId w:val="25"/>
        </w:numPr>
        <w:jc w:val="both"/>
        <w:outlineLvl w:val="0"/>
        <w:rPr>
          <w:rFonts w:cs="Arial"/>
          <w:sz w:val="28"/>
          <w:szCs w:val="28"/>
        </w:rPr>
      </w:pPr>
      <w:bookmarkStart w:id="242" w:name="_Toc498100107"/>
      <w:r>
        <w:rPr>
          <w:rFonts w:cs="Arial"/>
          <w:sz w:val="28"/>
          <w:szCs w:val="28"/>
        </w:rPr>
        <w:t>Resource Removed on – Date and Time</w:t>
      </w:r>
      <w:bookmarkEnd w:id="242"/>
    </w:p>
    <w:p w:rsidR="007B518A" w:rsidRDefault="007B518A" w:rsidP="007B518A">
      <w:pPr>
        <w:ind w:left="2520"/>
        <w:jc w:val="both"/>
        <w:outlineLvl w:val="0"/>
        <w:rPr>
          <w:rFonts w:cs="Arial"/>
          <w:sz w:val="28"/>
          <w:szCs w:val="28"/>
        </w:rPr>
      </w:pPr>
    </w:p>
    <w:tbl>
      <w:tblPr>
        <w:tblStyle w:val="TableGrid"/>
        <w:tblW w:w="0" w:type="auto"/>
        <w:tblInd w:w="1818" w:type="dxa"/>
        <w:tblLook w:val="04A0" w:firstRow="1" w:lastRow="0" w:firstColumn="1" w:lastColumn="0" w:noHBand="0" w:noVBand="1"/>
      </w:tblPr>
      <w:tblGrid>
        <w:gridCol w:w="1554"/>
        <w:gridCol w:w="1761"/>
        <w:gridCol w:w="1347"/>
        <w:gridCol w:w="1389"/>
        <w:gridCol w:w="1707"/>
      </w:tblGrid>
      <w:tr w:rsidR="009D2CE4" w:rsidTr="009D2CE4">
        <w:tc>
          <w:tcPr>
            <w:tcW w:w="1710" w:type="dxa"/>
          </w:tcPr>
          <w:p w:rsidR="009D2CE4" w:rsidRDefault="009D2CE4" w:rsidP="007B518A">
            <w:pPr>
              <w:jc w:val="both"/>
              <w:outlineLvl w:val="0"/>
              <w:rPr>
                <w:rFonts w:cs="Arial"/>
                <w:sz w:val="28"/>
                <w:szCs w:val="28"/>
              </w:rPr>
            </w:pPr>
            <w:bookmarkStart w:id="243" w:name="_Toc498100108"/>
            <w:r>
              <w:rPr>
                <w:rFonts w:cs="Arial"/>
                <w:sz w:val="28"/>
                <w:szCs w:val="28"/>
              </w:rPr>
              <w:t>Project Number</w:t>
            </w:r>
            <w:bookmarkEnd w:id="243"/>
          </w:p>
        </w:tc>
        <w:tc>
          <w:tcPr>
            <w:tcW w:w="1933" w:type="dxa"/>
          </w:tcPr>
          <w:p w:rsidR="009D2CE4" w:rsidRDefault="009D2CE4" w:rsidP="007B518A">
            <w:pPr>
              <w:jc w:val="both"/>
              <w:outlineLvl w:val="0"/>
              <w:rPr>
                <w:rFonts w:cs="Arial"/>
                <w:sz w:val="28"/>
                <w:szCs w:val="28"/>
              </w:rPr>
            </w:pPr>
            <w:bookmarkStart w:id="244" w:name="_Toc498100109"/>
            <w:r>
              <w:rPr>
                <w:rFonts w:cs="Arial"/>
                <w:sz w:val="28"/>
                <w:szCs w:val="28"/>
              </w:rPr>
              <w:t>Principal Investigator</w:t>
            </w:r>
            <w:bookmarkEnd w:id="244"/>
          </w:p>
        </w:tc>
        <w:tc>
          <w:tcPr>
            <w:tcW w:w="1236" w:type="dxa"/>
          </w:tcPr>
          <w:p w:rsidR="009D2CE4" w:rsidRDefault="009D2CE4" w:rsidP="007B518A">
            <w:pPr>
              <w:jc w:val="both"/>
              <w:outlineLvl w:val="0"/>
              <w:rPr>
                <w:rFonts w:cs="Arial"/>
                <w:sz w:val="28"/>
                <w:szCs w:val="28"/>
              </w:rPr>
            </w:pPr>
            <w:bookmarkStart w:id="245" w:name="_Toc498100110"/>
            <w:r>
              <w:rPr>
                <w:rFonts w:cs="Arial"/>
                <w:sz w:val="28"/>
                <w:szCs w:val="28"/>
              </w:rPr>
              <w:t>Resource</w:t>
            </w:r>
            <w:bookmarkEnd w:id="245"/>
          </w:p>
        </w:tc>
        <w:tc>
          <w:tcPr>
            <w:tcW w:w="1428" w:type="dxa"/>
          </w:tcPr>
          <w:p w:rsidR="009D2CE4" w:rsidRDefault="009D2CE4" w:rsidP="007B518A">
            <w:pPr>
              <w:jc w:val="both"/>
              <w:outlineLvl w:val="0"/>
              <w:rPr>
                <w:rFonts w:cs="Arial"/>
                <w:sz w:val="28"/>
                <w:szCs w:val="28"/>
              </w:rPr>
            </w:pPr>
            <w:bookmarkStart w:id="246" w:name="_Toc498100111"/>
            <w:r>
              <w:rPr>
                <w:rFonts w:cs="Arial"/>
                <w:sz w:val="28"/>
                <w:szCs w:val="28"/>
              </w:rPr>
              <w:t>Assigned on</w:t>
            </w:r>
            <w:bookmarkEnd w:id="246"/>
          </w:p>
        </w:tc>
        <w:tc>
          <w:tcPr>
            <w:tcW w:w="1451" w:type="dxa"/>
          </w:tcPr>
          <w:p w:rsidR="009D2CE4" w:rsidRDefault="00F0526E" w:rsidP="007B518A">
            <w:pPr>
              <w:jc w:val="both"/>
              <w:outlineLvl w:val="0"/>
              <w:rPr>
                <w:rFonts w:cs="Arial"/>
                <w:sz w:val="28"/>
                <w:szCs w:val="28"/>
              </w:rPr>
            </w:pPr>
            <w:bookmarkStart w:id="247" w:name="_Toc498100112"/>
            <w:r>
              <w:rPr>
                <w:rFonts w:cs="Arial"/>
                <w:sz w:val="28"/>
                <w:szCs w:val="28"/>
              </w:rPr>
              <w:t xml:space="preserve">Assignment </w:t>
            </w:r>
            <w:r w:rsidR="009D2CE4">
              <w:rPr>
                <w:rFonts w:cs="Arial"/>
                <w:sz w:val="28"/>
                <w:szCs w:val="28"/>
              </w:rPr>
              <w:t>Removed On</w:t>
            </w:r>
            <w:bookmarkEnd w:id="247"/>
          </w:p>
        </w:tc>
      </w:tr>
      <w:tr w:rsidR="009D2CE4" w:rsidTr="009D2CE4">
        <w:tc>
          <w:tcPr>
            <w:tcW w:w="1710" w:type="dxa"/>
          </w:tcPr>
          <w:p w:rsidR="009D2CE4" w:rsidRDefault="009D2CE4" w:rsidP="007B518A">
            <w:pPr>
              <w:jc w:val="both"/>
              <w:outlineLvl w:val="0"/>
              <w:rPr>
                <w:rFonts w:cs="Arial"/>
                <w:sz w:val="28"/>
                <w:szCs w:val="28"/>
              </w:rPr>
            </w:pPr>
            <w:bookmarkStart w:id="248" w:name="_Toc498100113"/>
            <w:r>
              <w:rPr>
                <w:rFonts w:cs="Arial"/>
                <w:sz w:val="28"/>
                <w:szCs w:val="28"/>
              </w:rPr>
              <w:t>1234/5678</w:t>
            </w:r>
            <w:bookmarkEnd w:id="248"/>
          </w:p>
        </w:tc>
        <w:tc>
          <w:tcPr>
            <w:tcW w:w="1933" w:type="dxa"/>
          </w:tcPr>
          <w:p w:rsidR="009D2CE4" w:rsidRDefault="009D2CE4" w:rsidP="007B518A">
            <w:pPr>
              <w:jc w:val="both"/>
              <w:outlineLvl w:val="0"/>
              <w:rPr>
                <w:rFonts w:cs="Arial"/>
                <w:sz w:val="28"/>
                <w:szCs w:val="28"/>
              </w:rPr>
            </w:pPr>
            <w:bookmarkStart w:id="249" w:name="_Toc498100114"/>
            <w:r>
              <w:rPr>
                <w:rFonts w:cs="Arial"/>
                <w:sz w:val="28"/>
                <w:szCs w:val="28"/>
              </w:rPr>
              <w:t>David Jones</w:t>
            </w:r>
            <w:bookmarkEnd w:id="249"/>
          </w:p>
        </w:tc>
        <w:tc>
          <w:tcPr>
            <w:tcW w:w="1236" w:type="dxa"/>
          </w:tcPr>
          <w:p w:rsidR="009D2CE4" w:rsidRDefault="009D2CE4" w:rsidP="007B518A">
            <w:pPr>
              <w:jc w:val="both"/>
              <w:outlineLvl w:val="0"/>
              <w:rPr>
                <w:rFonts w:cs="Arial"/>
                <w:sz w:val="28"/>
                <w:szCs w:val="28"/>
              </w:rPr>
            </w:pPr>
            <w:bookmarkStart w:id="250" w:name="_Toc498100115"/>
            <w:r>
              <w:rPr>
                <w:rFonts w:cs="Arial"/>
                <w:sz w:val="28"/>
                <w:szCs w:val="28"/>
              </w:rPr>
              <w:t>Ram</w:t>
            </w:r>
            <w:bookmarkEnd w:id="250"/>
          </w:p>
        </w:tc>
        <w:tc>
          <w:tcPr>
            <w:tcW w:w="1428" w:type="dxa"/>
          </w:tcPr>
          <w:p w:rsidR="009D2CE4" w:rsidRDefault="009D2CE4" w:rsidP="007B518A">
            <w:pPr>
              <w:jc w:val="both"/>
              <w:outlineLvl w:val="0"/>
              <w:rPr>
                <w:rFonts w:cs="Arial"/>
                <w:sz w:val="28"/>
                <w:szCs w:val="28"/>
              </w:rPr>
            </w:pPr>
            <w:bookmarkStart w:id="251" w:name="_Toc498100116"/>
            <w:r>
              <w:rPr>
                <w:rFonts w:cs="Arial"/>
                <w:sz w:val="28"/>
                <w:szCs w:val="28"/>
              </w:rPr>
              <w:t>1-Jan-2017, 2:30 PM</w:t>
            </w:r>
            <w:bookmarkEnd w:id="251"/>
          </w:p>
        </w:tc>
        <w:tc>
          <w:tcPr>
            <w:tcW w:w="1451" w:type="dxa"/>
          </w:tcPr>
          <w:p w:rsidR="009D2CE4" w:rsidRDefault="009D2CE4" w:rsidP="007B518A">
            <w:pPr>
              <w:jc w:val="both"/>
              <w:outlineLvl w:val="0"/>
              <w:rPr>
                <w:rFonts w:cs="Arial"/>
                <w:sz w:val="28"/>
                <w:szCs w:val="28"/>
              </w:rPr>
            </w:pPr>
            <w:bookmarkStart w:id="252" w:name="_Toc498100117"/>
            <w:r>
              <w:rPr>
                <w:rFonts w:cs="Arial"/>
                <w:sz w:val="28"/>
                <w:szCs w:val="28"/>
              </w:rPr>
              <w:t>5-Jan-2017, 7:00 AM</w:t>
            </w:r>
            <w:bookmarkEnd w:id="252"/>
          </w:p>
        </w:tc>
      </w:tr>
      <w:tr w:rsidR="009D2CE4" w:rsidTr="009D2CE4">
        <w:tc>
          <w:tcPr>
            <w:tcW w:w="1710" w:type="dxa"/>
          </w:tcPr>
          <w:p w:rsidR="009D2CE4" w:rsidRDefault="009D2CE4" w:rsidP="007B518A">
            <w:pPr>
              <w:jc w:val="both"/>
              <w:outlineLvl w:val="0"/>
              <w:rPr>
                <w:rFonts w:cs="Arial"/>
                <w:sz w:val="28"/>
                <w:szCs w:val="28"/>
              </w:rPr>
            </w:pPr>
            <w:bookmarkStart w:id="253" w:name="_Toc498100118"/>
            <w:r>
              <w:rPr>
                <w:rFonts w:cs="Arial"/>
                <w:sz w:val="28"/>
                <w:szCs w:val="28"/>
              </w:rPr>
              <w:t>1234/5678</w:t>
            </w:r>
            <w:bookmarkEnd w:id="253"/>
          </w:p>
        </w:tc>
        <w:tc>
          <w:tcPr>
            <w:tcW w:w="1933" w:type="dxa"/>
          </w:tcPr>
          <w:p w:rsidR="009D2CE4" w:rsidRDefault="009D2CE4" w:rsidP="007B518A">
            <w:pPr>
              <w:jc w:val="both"/>
              <w:outlineLvl w:val="0"/>
              <w:rPr>
                <w:rFonts w:cs="Arial"/>
                <w:sz w:val="28"/>
                <w:szCs w:val="28"/>
              </w:rPr>
            </w:pPr>
            <w:bookmarkStart w:id="254" w:name="_Toc498100119"/>
            <w:r>
              <w:rPr>
                <w:rFonts w:cs="Arial"/>
                <w:sz w:val="28"/>
                <w:szCs w:val="28"/>
              </w:rPr>
              <w:t>David Jones</w:t>
            </w:r>
            <w:bookmarkEnd w:id="254"/>
          </w:p>
        </w:tc>
        <w:tc>
          <w:tcPr>
            <w:tcW w:w="1236" w:type="dxa"/>
          </w:tcPr>
          <w:p w:rsidR="009D2CE4" w:rsidRDefault="009D2CE4" w:rsidP="007B518A">
            <w:pPr>
              <w:jc w:val="both"/>
              <w:outlineLvl w:val="0"/>
              <w:rPr>
                <w:rFonts w:cs="Arial"/>
                <w:sz w:val="28"/>
                <w:szCs w:val="28"/>
              </w:rPr>
            </w:pPr>
            <w:bookmarkStart w:id="255" w:name="_Toc498100120"/>
            <w:proofErr w:type="spellStart"/>
            <w:r>
              <w:rPr>
                <w:rFonts w:cs="Arial"/>
                <w:sz w:val="28"/>
                <w:szCs w:val="28"/>
              </w:rPr>
              <w:t>Shyam</w:t>
            </w:r>
            <w:bookmarkEnd w:id="255"/>
            <w:proofErr w:type="spellEnd"/>
          </w:p>
        </w:tc>
        <w:tc>
          <w:tcPr>
            <w:tcW w:w="1428" w:type="dxa"/>
          </w:tcPr>
          <w:p w:rsidR="009D2CE4" w:rsidRDefault="009D2CE4" w:rsidP="007B518A">
            <w:pPr>
              <w:jc w:val="both"/>
              <w:outlineLvl w:val="0"/>
              <w:rPr>
                <w:rFonts w:cs="Arial"/>
                <w:sz w:val="28"/>
                <w:szCs w:val="28"/>
              </w:rPr>
            </w:pPr>
            <w:bookmarkStart w:id="256" w:name="_Toc498100121"/>
            <w:r>
              <w:rPr>
                <w:rFonts w:cs="Arial"/>
                <w:sz w:val="28"/>
                <w:szCs w:val="28"/>
              </w:rPr>
              <w:t>5-Jan-2017, 7:00 AM</w:t>
            </w:r>
            <w:bookmarkEnd w:id="256"/>
          </w:p>
        </w:tc>
        <w:tc>
          <w:tcPr>
            <w:tcW w:w="1451" w:type="dxa"/>
          </w:tcPr>
          <w:p w:rsidR="009D2CE4" w:rsidRDefault="009D2CE4" w:rsidP="007B518A">
            <w:pPr>
              <w:jc w:val="both"/>
              <w:outlineLvl w:val="0"/>
              <w:rPr>
                <w:rFonts w:cs="Arial"/>
                <w:sz w:val="28"/>
                <w:szCs w:val="28"/>
              </w:rPr>
            </w:pPr>
          </w:p>
        </w:tc>
      </w:tr>
    </w:tbl>
    <w:p w:rsidR="007B518A" w:rsidRPr="007B518A" w:rsidRDefault="007B518A" w:rsidP="007B518A">
      <w:pPr>
        <w:ind w:left="2520"/>
        <w:jc w:val="both"/>
        <w:outlineLvl w:val="0"/>
        <w:rPr>
          <w:rFonts w:cs="Arial"/>
          <w:sz w:val="28"/>
          <w:szCs w:val="28"/>
        </w:rPr>
      </w:pPr>
    </w:p>
    <w:p w:rsidR="00F0526E" w:rsidRDefault="00F0526E">
      <w:pPr>
        <w:spacing w:after="200" w:line="276" w:lineRule="auto"/>
        <w:rPr>
          <w:rFonts w:cs="Arial"/>
          <w:sz w:val="28"/>
          <w:szCs w:val="28"/>
        </w:rPr>
      </w:pPr>
      <w:bookmarkStart w:id="257" w:name="_Toc498100122"/>
      <w:r>
        <w:rPr>
          <w:rFonts w:cs="Arial"/>
          <w:sz w:val="28"/>
          <w:szCs w:val="28"/>
        </w:rPr>
        <w:br w:type="page"/>
      </w:r>
    </w:p>
    <w:p w:rsidR="0067612B" w:rsidRDefault="0067612B" w:rsidP="00557591">
      <w:pPr>
        <w:pStyle w:val="ListParagraph"/>
        <w:numPr>
          <w:ilvl w:val="0"/>
          <w:numId w:val="16"/>
        </w:numPr>
        <w:jc w:val="both"/>
        <w:outlineLvl w:val="0"/>
        <w:rPr>
          <w:rFonts w:cs="Arial"/>
          <w:sz w:val="28"/>
          <w:szCs w:val="28"/>
        </w:rPr>
      </w:pPr>
      <w:r w:rsidRPr="00AB4F23">
        <w:rPr>
          <w:rFonts w:cs="Arial"/>
          <w:sz w:val="28"/>
          <w:szCs w:val="28"/>
        </w:rPr>
        <w:lastRenderedPageBreak/>
        <w:t>Study Specific report with all investigators completed along with the Date of Review Completed, Findings status with Resource Names</w:t>
      </w:r>
      <w:bookmarkEnd w:id="257"/>
    </w:p>
    <w:p w:rsidR="009D2CE4" w:rsidRDefault="009D2CE4" w:rsidP="009D2CE4">
      <w:pPr>
        <w:pStyle w:val="ListParagraph"/>
        <w:ind w:left="1440"/>
        <w:jc w:val="both"/>
        <w:outlineLvl w:val="0"/>
        <w:rPr>
          <w:rFonts w:cs="Arial"/>
          <w:sz w:val="28"/>
          <w:szCs w:val="28"/>
        </w:rPr>
      </w:pPr>
      <w:bookmarkStart w:id="258" w:name="_Toc498100123"/>
      <w:r>
        <w:rPr>
          <w:rFonts w:cs="Arial"/>
          <w:sz w:val="28"/>
          <w:szCs w:val="28"/>
        </w:rPr>
        <w:t xml:space="preserve">Study </w:t>
      </w:r>
      <w:proofErr w:type="gramStart"/>
      <w:r>
        <w:rPr>
          <w:rFonts w:cs="Arial"/>
          <w:sz w:val="28"/>
          <w:szCs w:val="28"/>
        </w:rPr>
        <w:t>Number[</w:t>
      </w:r>
      <w:proofErr w:type="gramEnd"/>
      <w:r>
        <w:rPr>
          <w:rFonts w:cs="Arial"/>
          <w:sz w:val="28"/>
          <w:szCs w:val="28"/>
        </w:rPr>
        <w:t xml:space="preserve"> 1111/2222 ]</w:t>
      </w:r>
      <w:bookmarkEnd w:id="258"/>
    </w:p>
    <w:tbl>
      <w:tblPr>
        <w:tblStyle w:val="TableGrid"/>
        <w:tblW w:w="0" w:type="auto"/>
        <w:tblInd w:w="1440" w:type="dxa"/>
        <w:tblLook w:val="04A0" w:firstRow="1" w:lastRow="0" w:firstColumn="1" w:lastColumn="0" w:noHBand="0" w:noVBand="1"/>
      </w:tblPr>
      <w:tblGrid>
        <w:gridCol w:w="2111"/>
        <w:gridCol w:w="2065"/>
        <w:gridCol w:w="1998"/>
        <w:gridCol w:w="1962"/>
      </w:tblGrid>
      <w:tr w:rsidR="009D2CE4" w:rsidTr="009D2CE4">
        <w:tc>
          <w:tcPr>
            <w:tcW w:w="2394" w:type="dxa"/>
          </w:tcPr>
          <w:p w:rsidR="009D2CE4" w:rsidRDefault="009D2CE4" w:rsidP="009D2CE4">
            <w:pPr>
              <w:pStyle w:val="ListParagraph"/>
              <w:ind w:left="0"/>
              <w:jc w:val="both"/>
              <w:outlineLvl w:val="0"/>
              <w:rPr>
                <w:rFonts w:cs="Arial"/>
                <w:sz w:val="28"/>
                <w:szCs w:val="28"/>
              </w:rPr>
            </w:pPr>
            <w:bookmarkStart w:id="259" w:name="_Toc498100124"/>
            <w:r>
              <w:rPr>
                <w:rFonts w:cs="Arial"/>
                <w:sz w:val="28"/>
                <w:szCs w:val="28"/>
              </w:rPr>
              <w:t>Investigator Name</w:t>
            </w:r>
            <w:bookmarkEnd w:id="259"/>
          </w:p>
        </w:tc>
        <w:tc>
          <w:tcPr>
            <w:tcW w:w="2394" w:type="dxa"/>
          </w:tcPr>
          <w:p w:rsidR="009D2CE4" w:rsidRDefault="009D2CE4" w:rsidP="009D2CE4">
            <w:pPr>
              <w:pStyle w:val="ListParagraph"/>
              <w:ind w:left="0"/>
              <w:jc w:val="both"/>
              <w:outlineLvl w:val="0"/>
              <w:rPr>
                <w:rFonts w:cs="Arial"/>
                <w:sz w:val="28"/>
                <w:szCs w:val="28"/>
              </w:rPr>
            </w:pPr>
            <w:bookmarkStart w:id="260" w:name="_Toc498100125"/>
            <w:r>
              <w:rPr>
                <w:rFonts w:cs="Arial"/>
                <w:sz w:val="28"/>
                <w:szCs w:val="28"/>
              </w:rPr>
              <w:t>Date Review  Completed</w:t>
            </w:r>
            <w:bookmarkEnd w:id="260"/>
          </w:p>
        </w:tc>
        <w:tc>
          <w:tcPr>
            <w:tcW w:w="2394" w:type="dxa"/>
          </w:tcPr>
          <w:p w:rsidR="009D2CE4" w:rsidRDefault="009D2CE4" w:rsidP="009D2CE4">
            <w:pPr>
              <w:pStyle w:val="ListParagraph"/>
              <w:ind w:left="0"/>
              <w:jc w:val="both"/>
              <w:outlineLvl w:val="0"/>
              <w:rPr>
                <w:rFonts w:cs="Arial"/>
                <w:sz w:val="28"/>
                <w:szCs w:val="28"/>
              </w:rPr>
            </w:pPr>
            <w:bookmarkStart w:id="261" w:name="_Toc498100126"/>
            <w:r>
              <w:rPr>
                <w:rFonts w:cs="Arial"/>
                <w:sz w:val="28"/>
                <w:szCs w:val="28"/>
              </w:rPr>
              <w:t>Findings Status</w:t>
            </w:r>
            <w:bookmarkEnd w:id="261"/>
          </w:p>
        </w:tc>
        <w:tc>
          <w:tcPr>
            <w:tcW w:w="2394" w:type="dxa"/>
          </w:tcPr>
          <w:p w:rsidR="009D2CE4" w:rsidRDefault="009D2CE4" w:rsidP="009D2CE4">
            <w:pPr>
              <w:pStyle w:val="ListParagraph"/>
              <w:ind w:left="0"/>
              <w:jc w:val="both"/>
              <w:outlineLvl w:val="0"/>
              <w:rPr>
                <w:rFonts w:cs="Arial"/>
                <w:sz w:val="28"/>
                <w:szCs w:val="28"/>
              </w:rPr>
            </w:pPr>
            <w:bookmarkStart w:id="262" w:name="_Toc498100127"/>
            <w:r>
              <w:rPr>
                <w:rFonts w:cs="Arial"/>
                <w:sz w:val="28"/>
                <w:szCs w:val="28"/>
              </w:rPr>
              <w:t>Resource Name</w:t>
            </w:r>
            <w:bookmarkEnd w:id="262"/>
          </w:p>
        </w:tc>
      </w:tr>
      <w:tr w:rsidR="009D2CE4" w:rsidTr="009D2CE4">
        <w:tc>
          <w:tcPr>
            <w:tcW w:w="2394" w:type="dxa"/>
          </w:tcPr>
          <w:p w:rsidR="009D2CE4" w:rsidRDefault="009D2CE4" w:rsidP="009D2CE4">
            <w:pPr>
              <w:pStyle w:val="ListParagraph"/>
              <w:ind w:left="0"/>
              <w:jc w:val="both"/>
              <w:outlineLvl w:val="0"/>
              <w:rPr>
                <w:rFonts w:cs="Arial"/>
                <w:sz w:val="28"/>
                <w:szCs w:val="28"/>
              </w:rPr>
            </w:pPr>
            <w:bookmarkStart w:id="263" w:name="_Toc498100128"/>
            <w:r>
              <w:rPr>
                <w:rFonts w:cs="Arial"/>
                <w:sz w:val="28"/>
                <w:szCs w:val="28"/>
              </w:rPr>
              <w:t>David Jones</w:t>
            </w:r>
            <w:bookmarkEnd w:id="263"/>
          </w:p>
        </w:tc>
        <w:tc>
          <w:tcPr>
            <w:tcW w:w="2394" w:type="dxa"/>
          </w:tcPr>
          <w:p w:rsidR="009D2CE4" w:rsidRDefault="009D2CE4" w:rsidP="009D2CE4">
            <w:pPr>
              <w:pStyle w:val="ListParagraph"/>
              <w:ind w:left="0"/>
              <w:jc w:val="both"/>
              <w:outlineLvl w:val="0"/>
              <w:rPr>
                <w:rFonts w:cs="Arial"/>
                <w:sz w:val="28"/>
                <w:szCs w:val="28"/>
              </w:rPr>
            </w:pPr>
            <w:bookmarkStart w:id="264" w:name="_Toc498100129"/>
            <w:r>
              <w:rPr>
                <w:rFonts w:cs="Arial"/>
                <w:sz w:val="28"/>
                <w:szCs w:val="28"/>
              </w:rPr>
              <w:t>5-Sep-2017</w:t>
            </w:r>
            <w:bookmarkEnd w:id="264"/>
          </w:p>
        </w:tc>
        <w:tc>
          <w:tcPr>
            <w:tcW w:w="2394" w:type="dxa"/>
          </w:tcPr>
          <w:p w:rsidR="009D2CE4" w:rsidRDefault="009D2CE4" w:rsidP="009D2CE4">
            <w:pPr>
              <w:pStyle w:val="ListParagraph"/>
              <w:ind w:left="0"/>
              <w:jc w:val="both"/>
              <w:outlineLvl w:val="0"/>
              <w:rPr>
                <w:rFonts w:cs="Arial"/>
                <w:sz w:val="28"/>
                <w:szCs w:val="28"/>
              </w:rPr>
            </w:pPr>
            <w:bookmarkStart w:id="265" w:name="_Toc498100130"/>
            <w:r>
              <w:rPr>
                <w:rFonts w:cs="Arial"/>
                <w:sz w:val="28"/>
                <w:szCs w:val="28"/>
              </w:rPr>
              <w:t>Issues Identified</w:t>
            </w:r>
            <w:bookmarkEnd w:id="265"/>
          </w:p>
        </w:tc>
        <w:tc>
          <w:tcPr>
            <w:tcW w:w="2394" w:type="dxa"/>
          </w:tcPr>
          <w:p w:rsidR="009D2CE4" w:rsidRDefault="009D2CE4" w:rsidP="009D2CE4">
            <w:pPr>
              <w:pStyle w:val="ListParagraph"/>
              <w:ind w:left="0"/>
              <w:jc w:val="both"/>
              <w:outlineLvl w:val="0"/>
              <w:rPr>
                <w:rFonts w:cs="Arial"/>
                <w:sz w:val="28"/>
                <w:szCs w:val="28"/>
              </w:rPr>
            </w:pPr>
            <w:bookmarkStart w:id="266" w:name="_Toc498100131"/>
            <w:r>
              <w:rPr>
                <w:rFonts w:cs="Arial"/>
                <w:sz w:val="28"/>
                <w:szCs w:val="28"/>
              </w:rPr>
              <w:t>Ram</w:t>
            </w:r>
            <w:bookmarkEnd w:id="266"/>
          </w:p>
        </w:tc>
      </w:tr>
      <w:tr w:rsidR="009D2CE4" w:rsidTr="009D2CE4">
        <w:tc>
          <w:tcPr>
            <w:tcW w:w="2394" w:type="dxa"/>
          </w:tcPr>
          <w:p w:rsidR="009D2CE4" w:rsidRDefault="009D2CE4" w:rsidP="009D2CE4">
            <w:pPr>
              <w:pStyle w:val="ListParagraph"/>
              <w:ind w:left="0"/>
              <w:jc w:val="both"/>
              <w:outlineLvl w:val="0"/>
              <w:rPr>
                <w:rFonts w:cs="Arial"/>
                <w:sz w:val="28"/>
                <w:szCs w:val="28"/>
              </w:rPr>
            </w:pPr>
            <w:bookmarkStart w:id="267" w:name="_Toc498100132"/>
            <w:r>
              <w:rPr>
                <w:rFonts w:cs="Arial"/>
                <w:sz w:val="28"/>
                <w:szCs w:val="28"/>
              </w:rPr>
              <w:t>William Joseph</w:t>
            </w:r>
            <w:bookmarkEnd w:id="267"/>
          </w:p>
        </w:tc>
        <w:tc>
          <w:tcPr>
            <w:tcW w:w="2394" w:type="dxa"/>
          </w:tcPr>
          <w:p w:rsidR="009D2CE4" w:rsidRDefault="009D2CE4" w:rsidP="009D2CE4">
            <w:pPr>
              <w:pStyle w:val="ListParagraph"/>
              <w:ind w:left="0"/>
              <w:jc w:val="both"/>
              <w:outlineLvl w:val="0"/>
              <w:rPr>
                <w:rFonts w:cs="Arial"/>
                <w:sz w:val="28"/>
                <w:szCs w:val="28"/>
              </w:rPr>
            </w:pPr>
            <w:bookmarkStart w:id="268" w:name="_Toc498100133"/>
            <w:r>
              <w:rPr>
                <w:rFonts w:cs="Arial"/>
                <w:sz w:val="28"/>
                <w:szCs w:val="28"/>
              </w:rPr>
              <w:t>12-Oct-2017</w:t>
            </w:r>
            <w:bookmarkEnd w:id="268"/>
          </w:p>
        </w:tc>
        <w:tc>
          <w:tcPr>
            <w:tcW w:w="2394" w:type="dxa"/>
          </w:tcPr>
          <w:p w:rsidR="009D2CE4" w:rsidRDefault="009D2CE4" w:rsidP="009D2CE4">
            <w:pPr>
              <w:pStyle w:val="ListParagraph"/>
              <w:ind w:left="0"/>
              <w:jc w:val="both"/>
              <w:outlineLvl w:val="0"/>
              <w:rPr>
                <w:rFonts w:cs="Arial"/>
                <w:sz w:val="28"/>
                <w:szCs w:val="28"/>
              </w:rPr>
            </w:pPr>
            <w:bookmarkStart w:id="269" w:name="_Toc498100134"/>
            <w:r>
              <w:rPr>
                <w:rFonts w:cs="Arial"/>
                <w:sz w:val="28"/>
                <w:szCs w:val="28"/>
              </w:rPr>
              <w:t>Issues Not identified</w:t>
            </w:r>
            <w:bookmarkEnd w:id="269"/>
          </w:p>
        </w:tc>
        <w:tc>
          <w:tcPr>
            <w:tcW w:w="2394" w:type="dxa"/>
          </w:tcPr>
          <w:p w:rsidR="009D2CE4" w:rsidRDefault="009D2CE4" w:rsidP="009D2CE4">
            <w:pPr>
              <w:pStyle w:val="ListParagraph"/>
              <w:ind w:left="0"/>
              <w:jc w:val="both"/>
              <w:outlineLvl w:val="0"/>
              <w:rPr>
                <w:rFonts w:cs="Arial"/>
                <w:sz w:val="28"/>
                <w:szCs w:val="28"/>
              </w:rPr>
            </w:pPr>
            <w:bookmarkStart w:id="270" w:name="_Toc498100135"/>
            <w:proofErr w:type="spellStart"/>
            <w:r>
              <w:rPr>
                <w:rFonts w:cs="Arial"/>
                <w:sz w:val="28"/>
                <w:szCs w:val="28"/>
              </w:rPr>
              <w:t>Shyam</w:t>
            </w:r>
            <w:bookmarkEnd w:id="270"/>
            <w:proofErr w:type="spellEnd"/>
          </w:p>
        </w:tc>
      </w:tr>
    </w:tbl>
    <w:p w:rsidR="009D2CE4" w:rsidRDefault="009D2CE4" w:rsidP="009D2CE4">
      <w:pPr>
        <w:pStyle w:val="ListParagraph"/>
        <w:ind w:left="1440"/>
        <w:jc w:val="both"/>
        <w:outlineLvl w:val="0"/>
        <w:rPr>
          <w:rFonts w:cs="Arial"/>
          <w:sz w:val="28"/>
          <w:szCs w:val="28"/>
        </w:rPr>
      </w:pPr>
    </w:p>
    <w:p w:rsidR="009D2CE4" w:rsidRDefault="009D2CE4" w:rsidP="009D2CE4">
      <w:pPr>
        <w:pStyle w:val="ListParagraph"/>
        <w:ind w:left="1440"/>
        <w:jc w:val="both"/>
        <w:outlineLvl w:val="0"/>
        <w:rPr>
          <w:rFonts w:cs="Arial"/>
          <w:sz w:val="28"/>
          <w:szCs w:val="28"/>
        </w:rPr>
      </w:pPr>
    </w:p>
    <w:p w:rsidR="0067612B" w:rsidRDefault="0067612B" w:rsidP="00557591">
      <w:pPr>
        <w:pStyle w:val="ListParagraph"/>
        <w:numPr>
          <w:ilvl w:val="0"/>
          <w:numId w:val="16"/>
        </w:numPr>
        <w:jc w:val="both"/>
        <w:outlineLvl w:val="0"/>
        <w:rPr>
          <w:rFonts w:cs="Arial"/>
          <w:sz w:val="28"/>
          <w:szCs w:val="28"/>
        </w:rPr>
      </w:pPr>
      <w:bookmarkStart w:id="271" w:name="_Toc498100136"/>
      <w:r w:rsidRPr="00240634">
        <w:rPr>
          <w:rFonts w:cs="Arial"/>
          <w:sz w:val="28"/>
          <w:szCs w:val="28"/>
        </w:rPr>
        <w:t>A report with details of all investigators completed for a specific period of time along with time taken for each review for each investigator. This report is to be available for all Users as well.</w:t>
      </w:r>
      <w:bookmarkEnd w:id="271"/>
    </w:p>
    <w:p w:rsidR="009D2CE4" w:rsidRDefault="009D2CE4" w:rsidP="009D2CE4">
      <w:pPr>
        <w:pStyle w:val="ListParagraph"/>
        <w:ind w:left="1440"/>
        <w:jc w:val="both"/>
        <w:outlineLvl w:val="0"/>
        <w:rPr>
          <w:rFonts w:cs="Arial"/>
          <w:sz w:val="28"/>
          <w:szCs w:val="28"/>
        </w:rPr>
      </w:pPr>
    </w:p>
    <w:p w:rsidR="009D2CE4" w:rsidRDefault="009D2CE4" w:rsidP="009D2CE4">
      <w:pPr>
        <w:pStyle w:val="ListParagraph"/>
        <w:ind w:left="1440"/>
        <w:jc w:val="both"/>
        <w:outlineLvl w:val="0"/>
        <w:rPr>
          <w:rFonts w:cs="Arial"/>
          <w:sz w:val="28"/>
          <w:szCs w:val="28"/>
        </w:rPr>
      </w:pPr>
      <w:bookmarkStart w:id="272" w:name="_Toc498100137"/>
      <w:r>
        <w:rPr>
          <w:rFonts w:cs="Arial"/>
          <w:sz w:val="28"/>
          <w:szCs w:val="28"/>
        </w:rPr>
        <w:t xml:space="preserve">Review completed during </w:t>
      </w:r>
      <w:proofErr w:type="gramStart"/>
      <w:r>
        <w:rPr>
          <w:rFonts w:cs="Arial"/>
          <w:sz w:val="28"/>
          <w:szCs w:val="28"/>
        </w:rPr>
        <w:t>[ from</w:t>
      </w:r>
      <w:proofErr w:type="gramEnd"/>
      <w:r>
        <w:rPr>
          <w:rFonts w:cs="Arial"/>
          <w:sz w:val="28"/>
          <w:szCs w:val="28"/>
        </w:rPr>
        <w:t xml:space="preserve"> date ] and [ to date ]</w:t>
      </w:r>
      <w:bookmarkEnd w:id="272"/>
    </w:p>
    <w:tbl>
      <w:tblPr>
        <w:tblStyle w:val="TableGrid"/>
        <w:tblW w:w="0" w:type="auto"/>
        <w:tblInd w:w="1440" w:type="dxa"/>
        <w:tblLook w:val="04A0" w:firstRow="1" w:lastRow="0" w:firstColumn="1" w:lastColumn="0" w:noHBand="0" w:noVBand="1"/>
      </w:tblPr>
      <w:tblGrid>
        <w:gridCol w:w="2340"/>
        <w:gridCol w:w="2274"/>
        <w:gridCol w:w="1917"/>
        <w:gridCol w:w="1605"/>
      </w:tblGrid>
      <w:tr w:rsidR="00945C24" w:rsidTr="00945C24">
        <w:tc>
          <w:tcPr>
            <w:tcW w:w="2340" w:type="dxa"/>
          </w:tcPr>
          <w:p w:rsidR="00945C24" w:rsidRDefault="00945C24" w:rsidP="009D2CE4">
            <w:pPr>
              <w:pStyle w:val="ListParagraph"/>
              <w:ind w:left="0"/>
              <w:jc w:val="both"/>
              <w:outlineLvl w:val="0"/>
              <w:rPr>
                <w:rFonts w:cs="Arial"/>
                <w:sz w:val="28"/>
                <w:szCs w:val="28"/>
              </w:rPr>
            </w:pPr>
            <w:bookmarkStart w:id="273" w:name="_Toc498100138"/>
            <w:r>
              <w:rPr>
                <w:rFonts w:cs="Arial"/>
                <w:sz w:val="28"/>
                <w:szCs w:val="28"/>
              </w:rPr>
              <w:t>Investigator Name</w:t>
            </w:r>
            <w:bookmarkEnd w:id="273"/>
          </w:p>
        </w:tc>
        <w:tc>
          <w:tcPr>
            <w:tcW w:w="2274" w:type="dxa"/>
          </w:tcPr>
          <w:p w:rsidR="00945C24" w:rsidRDefault="00945C24" w:rsidP="009D2CE4">
            <w:pPr>
              <w:pStyle w:val="ListParagraph"/>
              <w:ind w:left="0"/>
              <w:jc w:val="both"/>
              <w:outlineLvl w:val="0"/>
              <w:rPr>
                <w:rFonts w:cs="Arial"/>
                <w:sz w:val="28"/>
                <w:szCs w:val="28"/>
              </w:rPr>
            </w:pPr>
            <w:bookmarkStart w:id="274" w:name="_Toc498100139"/>
            <w:r>
              <w:rPr>
                <w:rFonts w:cs="Arial"/>
                <w:sz w:val="28"/>
                <w:szCs w:val="28"/>
              </w:rPr>
              <w:t>Review Completed On</w:t>
            </w:r>
            <w:bookmarkEnd w:id="274"/>
          </w:p>
        </w:tc>
        <w:tc>
          <w:tcPr>
            <w:tcW w:w="1917" w:type="dxa"/>
          </w:tcPr>
          <w:p w:rsidR="00945C24" w:rsidRDefault="00945C24" w:rsidP="009D2CE4">
            <w:pPr>
              <w:pStyle w:val="ListParagraph"/>
              <w:ind w:left="0"/>
              <w:jc w:val="both"/>
              <w:outlineLvl w:val="0"/>
              <w:rPr>
                <w:rFonts w:cs="Arial"/>
                <w:sz w:val="28"/>
                <w:szCs w:val="28"/>
              </w:rPr>
            </w:pPr>
            <w:bookmarkStart w:id="275" w:name="_Toc498100140"/>
            <w:r>
              <w:rPr>
                <w:rFonts w:cs="Arial"/>
                <w:sz w:val="28"/>
                <w:szCs w:val="28"/>
              </w:rPr>
              <w:t>Status</w:t>
            </w:r>
            <w:bookmarkEnd w:id="275"/>
          </w:p>
        </w:tc>
        <w:tc>
          <w:tcPr>
            <w:tcW w:w="1605" w:type="dxa"/>
          </w:tcPr>
          <w:p w:rsidR="00945C24" w:rsidRDefault="00945C24" w:rsidP="009D2CE4">
            <w:pPr>
              <w:pStyle w:val="ListParagraph"/>
              <w:ind w:left="0"/>
              <w:jc w:val="both"/>
              <w:outlineLvl w:val="0"/>
              <w:rPr>
                <w:rFonts w:cs="Arial"/>
                <w:sz w:val="28"/>
                <w:szCs w:val="28"/>
              </w:rPr>
            </w:pPr>
            <w:bookmarkStart w:id="276" w:name="_Toc498100141"/>
            <w:r>
              <w:rPr>
                <w:rFonts w:cs="Arial"/>
                <w:sz w:val="28"/>
                <w:szCs w:val="28"/>
              </w:rPr>
              <w:t>Time Taken (in minutes)</w:t>
            </w:r>
            <w:bookmarkEnd w:id="276"/>
          </w:p>
        </w:tc>
      </w:tr>
      <w:tr w:rsidR="00945C24" w:rsidTr="00945C24">
        <w:tc>
          <w:tcPr>
            <w:tcW w:w="2340" w:type="dxa"/>
          </w:tcPr>
          <w:p w:rsidR="00945C24" w:rsidRDefault="00945C24" w:rsidP="009D2CE4">
            <w:pPr>
              <w:pStyle w:val="ListParagraph"/>
              <w:ind w:left="0"/>
              <w:jc w:val="both"/>
              <w:outlineLvl w:val="0"/>
              <w:rPr>
                <w:rFonts w:cs="Arial"/>
                <w:sz w:val="28"/>
                <w:szCs w:val="28"/>
              </w:rPr>
            </w:pPr>
          </w:p>
        </w:tc>
        <w:tc>
          <w:tcPr>
            <w:tcW w:w="2274" w:type="dxa"/>
          </w:tcPr>
          <w:p w:rsidR="00945C24" w:rsidRDefault="00945C24" w:rsidP="009D2CE4">
            <w:pPr>
              <w:pStyle w:val="ListParagraph"/>
              <w:ind w:left="0"/>
              <w:jc w:val="both"/>
              <w:outlineLvl w:val="0"/>
              <w:rPr>
                <w:rFonts w:cs="Arial"/>
                <w:sz w:val="28"/>
                <w:szCs w:val="28"/>
              </w:rPr>
            </w:pPr>
          </w:p>
        </w:tc>
        <w:tc>
          <w:tcPr>
            <w:tcW w:w="1917" w:type="dxa"/>
          </w:tcPr>
          <w:p w:rsidR="00945C24" w:rsidRDefault="00945C24" w:rsidP="009D2CE4">
            <w:pPr>
              <w:pStyle w:val="ListParagraph"/>
              <w:ind w:left="0"/>
              <w:jc w:val="both"/>
              <w:outlineLvl w:val="0"/>
              <w:rPr>
                <w:rFonts w:cs="Arial"/>
                <w:sz w:val="28"/>
                <w:szCs w:val="28"/>
              </w:rPr>
            </w:pPr>
          </w:p>
        </w:tc>
        <w:tc>
          <w:tcPr>
            <w:tcW w:w="1605" w:type="dxa"/>
          </w:tcPr>
          <w:p w:rsidR="00945C24" w:rsidRDefault="00945C24" w:rsidP="009D2CE4">
            <w:pPr>
              <w:pStyle w:val="ListParagraph"/>
              <w:ind w:left="0"/>
              <w:jc w:val="both"/>
              <w:outlineLvl w:val="0"/>
              <w:rPr>
                <w:rFonts w:cs="Arial"/>
                <w:sz w:val="28"/>
                <w:szCs w:val="28"/>
              </w:rPr>
            </w:pPr>
          </w:p>
        </w:tc>
      </w:tr>
      <w:tr w:rsidR="00945C24" w:rsidTr="00945C24">
        <w:tc>
          <w:tcPr>
            <w:tcW w:w="2340" w:type="dxa"/>
          </w:tcPr>
          <w:p w:rsidR="00945C24" w:rsidRDefault="00945C24" w:rsidP="009D2CE4">
            <w:pPr>
              <w:pStyle w:val="ListParagraph"/>
              <w:ind w:left="0"/>
              <w:jc w:val="both"/>
              <w:outlineLvl w:val="0"/>
              <w:rPr>
                <w:rFonts w:cs="Arial"/>
                <w:sz w:val="28"/>
                <w:szCs w:val="28"/>
              </w:rPr>
            </w:pPr>
          </w:p>
        </w:tc>
        <w:tc>
          <w:tcPr>
            <w:tcW w:w="2274" w:type="dxa"/>
          </w:tcPr>
          <w:p w:rsidR="00945C24" w:rsidRDefault="00945C24" w:rsidP="009D2CE4">
            <w:pPr>
              <w:pStyle w:val="ListParagraph"/>
              <w:ind w:left="0"/>
              <w:jc w:val="both"/>
              <w:outlineLvl w:val="0"/>
              <w:rPr>
                <w:rFonts w:cs="Arial"/>
                <w:sz w:val="28"/>
                <w:szCs w:val="28"/>
              </w:rPr>
            </w:pPr>
          </w:p>
        </w:tc>
        <w:tc>
          <w:tcPr>
            <w:tcW w:w="1917" w:type="dxa"/>
          </w:tcPr>
          <w:p w:rsidR="00945C24" w:rsidRDefault="00945C24" w:rsidP="009D2CE4">
            <w:pPr>
              <w:pStyle w:val="ListParagraph"/>
              <w:ind w:left="0"/>
              <w:jc w:val="both"/>
              <w:outlineLvl w:val="0"/>
              <w:rPr>
                <w:rFonts w:cs="Arial"/>
                <w:sz w:val="28"/>
                <w:szCs w:val="28"/>
              </w:rPr>
            </w:pPr>
          </w:p>
        </w:tc>
        <w:tc>
          <w:tcPr>
            <w:tcW w:w="1605" w:type="dxa"/>
          </w:tcPr>
          <w:p w:rsidR="00945C24" w:rsidRDefault="00945C24" w:rsidP="009D2CE4">
            <w:pPr>
              <w:pStyle w:val="ListParagraph"/>
              <w:ind w:left="0"/>
              <w:jc w:val="both"/>
              <w:outlineLvl w:val="0"/>
              <w:rPr>
                <w:rFonts w:cs="Arial"/>
                <w:sz w:val="28"/>
                <w:szCs w:val="28"/>
              </w:rPr>
            </w:pPr>
          </w:p>
        </w:tc>
      </w:tr>
    </w:tbl>
    <w:p w:rsidR="009D2CE4" w:rsidRDefault="00945C24" w:rsidP="00945C24">
      <w:pPr>
        <w:pStyle w:val="ListParagraph"/>
        <w:numPr>
          <w:ilvl w:val="3"/>
          <w:numId w:val="4"/>
        </w:numPr>
        <w:jc w:val="both"/>
        <w:outlineLvl w:val="0"/>
        <w:rPr>
          <w:rFonts w:cs="Arial"/>
          <w:sz w:val="28"/>
          <w:szCs w:val="28"/>
        </w:rPr>
      </w:pPr>
      <w:bookmarkStart w:id="277" w:name="_Toc498100142"/>
      <w:r>
        <w:rPr>
          <w:rFonts w:cs="Arial"/>
          <w:sz w:val="28"/>
          <w:szCs w:val="28"/>
        </w:rPr>
        <w:t>Time Taken is the time duration between Date and Time the Compliance Form is uploaded and searched AND the Date and Time when the Investigator Review is completed.</w:t>
      </w:r>
      <w:bookmarkEnd w:id="277"/>
    </w:p>
    <w:p w:rsidR="00945C24" w:rsidRDefault="00945C24" w:rsidP="00945C24">
      <w:pPr>
        <w:pStyle w:val="ListParagraph"/>
        <w:numPr>
          <w:ilvl w:val="3"/>
          <w:numId w:val="4"/>
        </w:numPr>
        <w:jc w:val="both"/>
        <w:outlineLvl w:val="0"/>
        <w:rPr>
          <w:rFonts w:cs="Arial"/>
          <w:sz w:val="28"/>
          <w:szCs w:val="28"/>
        </w:rPr>
      </w:pPr>
      <w:bookmarkStart w:id="278" w:name="_Toc498100143"/>
      <w:r>
        <w:rPr>
          <w:rFonts w:cs="Arial"/>
          <w:sz w:val="28"/>
          <w:szCs w:val="28"/>
        </w:rPr>
        <w:t>The above computation does not take into consideration the actual time used by the Resource to carry out the review of that specified Investigator.</w:t>
      </w:r>
      <w:bookmarkEnd w:id="278"/>
    </w:p>
    <w:p w:rsidR="00945C24" w:rsidRDefault="00945C24" w:rsidP="00945C24">
      <w:pPr>
        <w:pStyle w:val="ListParagraph"/>
        <w:numPr>
          <w:ilvl w:val="3"/>
          <w:numId w:val="4"/>
        </w:numPr>
        <w:jc w:val="both"/>
        <w:outlineLvl w:val="0"/>
        <w:rPr>
          <w:rFonts w:cs="Arial"/>
          <w:sz w:val="28"/>
          <w:szCs w:val="28"/>
        </w:rPr>
      </w:pPr>
      <w:bookmarkStart w:id="279" w:name="_Toc498100144"/>
      <w:r>
        <w:rPr>
          <w:rFonts w:cs="Arial"/>
          <w:sz w:val="28"/>
          <w:szCs w:val="28"/>
        </w:rPr>
        <w:t xml:space="preserve">A Compliance Form that is carried over to the next day will result in </w:t>
      </w:r>
      <w:proofErr w:type="spellStart"/>
      <w:proofErr w:type="gramStart"/>
      <w:r>
        <w:rPr>
          <w:rFonts w:cs="Arial"/>
          <w:sz w:val="28"/>
          <w:szCs w:val="28"/>
        </w:rPr>
        <w:t>a</w:t>
      </w:r>
      <w:proofErr w:type="spellEnd"/>
      <w:proofErr w:type="gramEnd"/>
      <w:r>
        <w:rPr>
          <w:rFonts w:cs="Arial"/>
          <w:sz w:val="28"/>
          <w:szCs w:val="28"/>
        </w:rPr>
        <w:t xml:space="preserve"> inaccurate result.</w:t>
      </w:r>
      <w:bookmarkEnd w:id="279"/>
    </w:p>
    <w:p w:rsidR="00463F87" w:rsidRDefault="00463F87">
      <w:pPr>
        <w:spacing w:after="200" w:line="276" w:lineRule="auto"/>
        <w:rPr>
          <w:ins w:id="280" w:author="Patrick Taur" w:date="2017-11-30T11:09:00Z"/>
          <w:rFonts w:asciiTheme="majorHAnsi" w:eastAsiaTheme="majorEastAsia" w:hAnsiTheme="majorHAnsi" w:cstheme="majorBidi"/>
          <w:b/>
          <w:bCs/>
          <w:color w:val="4F81BD" w:themeColor="accent1"/>
          <w:sz w:val="26"/>
          <w:szCs w:val="26"/>
        </w:rPr>
      </w:pPr>
      <w:bookmarkStart w:id="281" w:name="_Toc498100145"/>
      <w:ins w:id="282" w:author="Patrick Taur" w:date="2017-11-30T11:09:00Z">
        <w:r>
          <w:br w:type="page"/>
        </w:r>
      </w:ins>
    </w:p>
    <w:p w:rsidR="0067612B" w:rsidRDefault="0067612B" w:rsidP="00557591">
      <w:pPr>
        <w:pStyle w:val="Heading2"/>
      </w:pPr>
      <w:r w:rsidRPr="00557591">
        <w:lastRenderedPageBreak/>
        <w:t>Minor Corrections</w:t>
      </w:r>
      <w:bookmarkEnd w:id="281"/>
    </w:p>
    <w:p w:rsidR="00557591" w:rsidRPr="00557591" w:rsidRDefault="00557591" w:rsidP="00557591"/>
    <w:p w:rsidR="0067612B" w:rsidRDefault="0067612B" w:rsidP="00557591">
      <w:pPr>
        <w:pStyle w:val="ListParagraph"/>
        <w:numPr>
          <w:ilvl w:val="0"/>
          <w:numId w:val="19"/>
        </w:numPr>
        <w:jc w:val="both"/>
        <w:outlineLvl w:val="0"/>
        <w:rPr>
          <w:rFonts w:cs="Arial"/>
          <w:sz w:val="28"/>
          <w:szCs w:val="28"/>
        </w:rPr>
      </w:pPr>
      <w:bookmarkStart w:id="283" w:name="_Toc498100146"/>
      <w:r w:rsidRPr="00240634">
        <w:rPr>
          <w:rFonts w:cs="Arial"/>
          <w:sz w:val="28"/>
          <w:szCs w:val="28"/>
        </w:rPr>
        <w:t>Corrections in Search Filters</w:t>
      </w:r>
      <w:bookmarkEnd w:id="283"/>
    </w:p>
    <w:p w:rsidR="0067612B" w:rsidRDefault="0067612B" w:rsidP="00056D1E">
      <w:pPr>
        <w:pStyle w:val="ListParagraph"/>
        <w:numPr>
          <w:ilvl w:val="0"/>
          <w:numId w:val="20"/>
        </w:numPr>
        <w:outlineLvl w:val="0"/>
        <w:rPr>
          <w:rFonts w:cs="Arial"/>
          <w:sz w:val="28"/>
          <w:szCs w:val="28"/>
        </w:rPr>
      </w:pPr>
      <w:bookmarkStart w:id="284" w:name="_Toc498100147"/>
      <w:r w:rsidRPr="00240634">
        <w:rPr>
          <w:rFonts w:cs="Arial"/>
          <w:sz w:val="28"/>
          <w:szCs w:val="28"/>
        </w:rPr>
        <w:t>Currently tool is searching based on the full name o</w:t>
      </w:r>
      <w:r>
        <w:rPr>
          <w:rFonts w:cs="Arial"/>
          <w:sz w:val="28"/>
          <w:szCs w:val="28"/>
        </w:rPr>
        <w:t xml:space="preserve">f the investigators, but would </w:t>
      </w:r>
      <w:r w:rsidRPr="00240634">
        <w:rPr>
          <w:rFonts w:cs="Arial"/>
          <w:sz w:val="28"/>
          <w:szCs w:val="28"/>
        </w:rPr>
        <w:t>need the individual filters as First and Last name.</w:t>
      </w:r>
      <w:bookmarkEnd w:id="284"/>
    </w:p>
    <w:p w:rsidR="0061704F" w:rsidRDefault="0061704F" w:rsidP="0061704F">
      <w:pPr>
        <w:pStyle w:val="ListParagraph"/>
        <w:ind w:left="2160"/>
        <w:outlineLvl w:val="0"/>
        <w:rPr>
          <w:rFonts w:cs="Arial"/>
          <w:sz w:val="28"/>
          <w:szCs w:val="28"/>
        </w:rPr>
      </w:pPr>
    </w:p>
    <w:p w:rsidR="00533E8F" w:rsidRDefault="00533E8F" w:rsidP="0061704F">
      <w:pPr>
        <w:pStyle w:val="ListParagraph"/>
        <w:ind w:left="2160"/>
        <w:outlineLvl w:val="0"/>
        <w:rPr>
          <w:rFonts w:cs="Arial"/>
          <w:sz w:val="28"/>
          <w:szCs w:val="28"/>
        </w:rPr>
      </w:pPr>
      <w:bookmarkStart w:id="285" w:name="_Toc498100148"/>
      <w:r>
        <w:rPr>
          <w:rFonts w:cs="Arial"/>
          <w:sz w:val="28"/>
          <w:szCs w:val="28"/>
        </w:rPr>
        <w:t xml:space="preserve">This facility is currently available.  The application user can paste any part of the name, First Name or Last Name </w:t>
      </w:r>
      <w:r w:rsidR="00557591">
        <w:rPr>
          <w:rFonts w:cs="Arial"/>
          <w:sz w:val="28"/>
          <w:szCs w:val="28"/>
        </w:rPr>
        <w:t>to</w:t>
      </w:r>
      <w:r>
        <w:rPr>
          <w:rFonts w:cs="Arial"/>
          <w:sz w:val="28"/>
          <w:szCs w:val="28"/>
        </w:rPr>
        <w:t xml:space="preserve"> get filtered records.</w:t>
      </w:r>
      <w:bookmarkEnd w:id="285"/>
    </w:p>
    <w:p w:rsidR="0067612B" w:rsidRDefault="0067612B" w:rsidP="00557591">
      <w:pPr>
        <w:pStyle w:val="ListParagraph"/>
        <w:numPr>
          <w:ilvl w:val="0"/>
          <w:numId w:val="19"/>
        </w:numPr>
        <w:outlineLvl w:val="0"/>
        <w:rPr>
          <w:rFonts w:cs="Arial"/>
          <w:sz w:val="28"/>
          <w:szCs w:val="28"/>
        </w:rPr>
      </w:pPr>
      <w:bookmarkStart w:id="286" w:name="_Toc498100149"/>
      <w:r w:rsidRPr="00AB4F23">
        <w:rPr>
          <w:rFonts w:cs="Arial"/>
          <w:sz w:val="28"/>
          <w:szCs w:val="28"/>
        </w:rPr>
        <w:t>Automated Text inclusion in ICSF</w:t>
      </w:r>
      <w:bookmarkEnd w:id="286"/>
    </w:p>
    <w:p w:rsidR="0067612B" w:rsidRDefault="0067612B" w:rsidP="00056D1E">
      <w:pPr>
        <w:pStyle w:val="ListParagraph"/>
        <w:numPr>
          <w:ilvl w:val="0"/>
          <w:numId w:val="21"/>
        </w:numPr>
        <w:outlineLvl w:val="0"/>
        <w:rPr>
          <w:rFonts w:cs="Arial"/>
          <w:sz w:val="28"/>
          <w:szCs w:val="28"/>
        </w:rPr>
      </w:pPr>
      <w:bookmarkStart w:id="287" w:name="_Toc498100150"/>
      <w:r w:rsidRPr="00AB4F23">
        <w:rPr>
          <w:rFonts w:cs="Arial"/>
          <w:sz w:val="28"/>
          <w:szCs w:val="28"/>
        </w:rPr>
        <w:t xml:space="preserve">Tool to automatically add text “NA” in final ICSF for Medical License Number </w:t>
      </w:r>
      <w:r w:rsidRPr="00AB4F23">
        <w:rPr>
          <w:rFonts w:cs="Arial"/>
          <w:sz w:val="28"/>
          <w:szCs w:val="28"/>
        </w:rPr>
        <w:tab/>
        <w:t>field if there were no Medical license provided by User.</w:t>
      </w:r>
      <w:bookmarkEnd w:id="287"/>
    </w:p>
    <w:p w:rsidR="00533E8F" w:rsidRDefault="00533E8F" w:rsidP="00533E8F">
      <w:pPr>
        <w:pStyle w:val="ListParagraph"/>
        <w:ind w:left="2160"/>
        <w:outlineLvl w:val="0"/>
        <w:rPr>
          <w:rFonts w:cs="Arial"/>
          <w:sz w:val="28"/>
          <w:szCs w:val="28"/>
        </w:rPr>
      </w:pPr>
      <w:bookmarkStart w:id="288" w:name="_Toc498100151"/>
      <w:r>
        <w:rPr>
          <w:rFonts w:cs="Arial"/>
          <w:sz w:val="28"/>
          <w:szCs w:val="28"/>
        </w:rPr>
        <w:t>This will be provided.</w:t>
      </w:r>
      <w:bookmarkEnd w:id="288"/>
    </w:p>
    <w:p w:rsidR="0067612B" w:rsidRDefault="0067612B" w:rsidP="00557591">
      <w:pPr>
        <w:pStyle w:val="ListParagraph"/>
        <w:numPr>
          <w:ilvl w:val="0"/>
          <w:numId w:val="19"/>
        </w:numPr>
        <w:outlineLvl w:val="0"/>
        <w:rPr>
          <w:rFonts w:cs="Arial"/>
          <w:sz w:val="28"/>
          <w:szCs w:val="28"/>
        </w:rPr>
      </w:pPr>
      <w:bookmarkStart w:id="289" w:name="_Toc498100152"/>
      <w:r w:rsidRPr="00AB4F23">
        <w:rPr>
          <w:rFonts w:cs="Arial"/>
          <w:sz w:val="28"/>
          <w:szCs w:val="28"/>
        </w:rPr>
        <w:t>Reset keyword in filter</w:t>
      </w:r>
      <w:bookmarkEnd w:id="289"/>
    </w:p>
    <w:p w:rsidR="0067612B" w:rsidRDefault="0067612B" w:rsidP="00056D1E">
      <w:pPr>
        <w:pStyle w:val="ListParagraph"/>
        <w:numPr>
          <w:ilvl w:val="0"/>
          <w:numId w:val="22"/>
        </w:numPr>
        <w:outlineLvl w:val="0"/>
        <w:rPr>
          <w:rFonts w:cs="Arial"/>
          <w:sz w:val="28"/>
          <w:szCs w:val="28"/>
        </w:rPr>
      </w:pPr>
      <w:bookmarkStart w:id="290" w:name="_Toc498100153"/>
      <w:r w:rsidRPr="00AB4F23">
        <w:rPr>
          <w:rFonts w:cs="Arial"/>
          <w:sz w:val="28"/>
          <w:szCs w:val="28"/>
        </w:rPr>
        <w:t>When User uses any keyword on the review page to filter matches, currently tool retains the keyword typed by User earlier even after user moves &amp; comes back to same later. This should be reset by tool so the User doesn’t get confused on the filter search.</w:t>
      </w:r>
      <w:bookmarkEnd w:id="290"/>
    </w:p>
    <w:p w:rsidR="00533E8F" w:rsidRDefault="00533E8F" w:rsidP="00056D1E">
      <w:pPr>
        <w:pStyle w:val="ListParagraph"/>
        <w:numPr>
          <w:ilvl w:val="0"/>
          <w:numId w:val="22"/>
        </w:numPr>
        <w:outlineLvl w:val="0"/>
        <w:rPr>
          <w:rFonts w:cs="Arial"/>
          <w:sz w:val="28"/>
          <w:szCs w:val="28"/>
        </w:rPr>
      </w:pPr>
      <w:bookmarkStart w:id="291" w:name="_Toc498100154"/>
      <w:r>
        <w:rPr>
          <w:rFonts w:cs="Arial"/>
          <w:sz w:val="28"/>
          <w:szCs w:val="28"/>
        </w:rPr>
        <w:t>This will be corrected.</w:t>
      </w:r>
      <w:bookmarkEnd w:id="291"/>
    </w:p>
    <w:p w:rsidR="0067612B" w:rsidRDefault="0067612B" w:rsidP="00557591">
      <w:pPr>
        <w:pStyle w:val="ListParagraph"/>
        <w:numPr>
          <w:ilvl w:val="0"/>
          <w:numId w:val="19"/>
        </w:numPr>
        <w:outlineLvl w:val="0"/>
        <w:rPr>
          <w:rFonts w:cs="Arial"/>
          <w:sz w:val="28"/>
          <w:szCs w:val="28"/>
        </w:rPr>
      </w:pPr>
      <w:bookmarkStart w:id="292" w:name="_Toc498100155"/>
      <w:r w:rsidRPr="00AB4F23">
        <w:rPr>
          <w:rFonts w:cs="Arial"/>
          <w:sz w:val="28"/>
          <w:szCs w:val="28"/>
        </w:rPr>
        <w:t>Bright Highlights</w:t>
      </w:r>
      <w:bookmarkEnd w:id="292"/>
    </w:p>
    <w:p w:rsidR="0067612B" w:rsidRDefault="0067612B" w:rsidP="00056D1E">
      <w:pPr>
        <w:pStyle w:val="ListParagraph"/>
        <w:numPr>
          <w:ilvl w:val="0"/>
          <w:numId w:val="23"/>
        </w:numPr>
        <w:outlineLvl w:val="0"/>
        <w:rPr>
          <w:rFonts w:cs="Arial"/>
          <w:sz w:val="28"/>
          <w:szCs w:val="28"/>
        </w:rPr>
      </w:pPr>
      <w:bookmarkStart w:id="293" w:name="_Toc498100156"/>
      <w:r w:rsidRPr="00AB4F23">
        <w:rPr>
          <w:rFonts w:cs="Arial"/>
          <w:sz w:val="28"/>
          <w:szCs w:val="28"/>
        </w:rPr>
        <w:t>The provided highlights on the matches are mild and User facing difficulties viewing on screen. The highlight needs to be improved further to make it more bright or dark to improve this.</w:t>
      </w:r>
      <w:bookmarkEnd w:id="293"/>
    </w:p>
    <w:p w:rsidR="00533E8F" w:rsidRPr="00533E8F" w:rsidRDefault="00533E8F" w:rsidP="00533E8F">
      <w:pPr>
        <w:ind w:left="1260" w:firstLine="720"/>
        <w:outlineLvl w:val="0"/>
        <w:rPr>
          <w:rFonts w:cs="Arial"/>
          <w:sz w:val="28"/>
          <w:szCs w:val="28"/>
        </w:rPr>
      </w:pPr>
      <w:bookmarkStart w:id="294" w:name="_Toc498100157"/>
      <w:r w:rsidRPr="00533E8F">
        <w:rPr>
          <w:rFonts w:cs="Arial"/>
          <w:sz w:val="28"/>
          <w:szCs w:val="28"/>
        </w:rPr>
        <w:t>This will be provided.</w:t>
      </w:r>
      <w:bookmarkEnd w:id="294"/>
    </w:p>
    <w:p w:rsidR="0067612B" w:rsidRDefault="0067612B" w:rsidP="00557591">
      <w:pPr>
        <w:pStyle w:val="ListParagraph"/>
        <w:numPr>
          <w:ilvl w:val="0"/>
          <w:numId w:val="19"/>
        </w:numPr>
        <w:outlineLvl w:val="0"/>
        <w:rPr>
          <w:rFonts w:cs="Arial"/>
          <w:sz w:val="28"/>
          <w:szCs w:val="28"/>
        </w:rPr>
      </w:pPr>
      <w:bookmarkStart w:id="295" w:name="_Toc498100158"/>
      <w:r w:rsidRPr="00AB4F23">
        <w:rPr>
          <w:rFonts w:cs="Arial"/>
          <w:sz w:val="28"/>
          <w:szCs w:val="28"/>
        </w:rPr>
        <w:t>Increased Page Size</w:t>
      </w:r>
      <w:bookmarkEnd w:id="295"/>
    </w:p>
    <w:p w:rsidR="00240634" w:rsidRDefault="0067612B" w:rsidP="00533E8F">
      <w:pPr>
        <w:ind w:left="1440"/>
        <w:jc w:val="both"/>
        <w:outlineLvl w:val="0"/>
        <w:rPr>
          <w:rFonts w:cs="Arial"/>
          <w:sz w:val="28"/>
          <w:szCs w:val="28"/>
        </w:rPr>
      </w:pPr>
      <w:bookmarkStart w:id="296" w:name="_Toc498100159"/>
      <w:r w:rsidRPr="00AB4F23">
        <w:rPr>
          <w:rFonts w:cs="Arial"/>
          <w:sz w:val="28"/>
          <w:szCs w:val="28"/>
        </w:rPr>
        <w:t>Currently, tool provides the matches in quite smaller page which leads User to scroll down quite lot or more to different page to find all matches. So this page layout or page needs to be increased to incorporate larger no. of matches to help user review more stress-free.</w:t>
      </w:r>
      <w:bookmarkEnd w:id="296"/>
    </w:p>
    <w:p w:rsidR="00533E8F" w:rsidRDefault="00533E8F" w:rsidP="00533E8F">
      <w:pPr>
        <w:ind w:left="1440"/>
        <w:jc w:val="both"/>
        <w:outlineLvl w:val="0"/>
        <w:rPr>
          <w:rFonts w:cs="Arial"/>
          <w:sz w:val="28"/>
          <w:szCs w:val="28"/>
        </w:rPr>
      </w:pPr>
      <w:bookmarkStart w:id="297" w:name="_Toc498100160"/>
      <w:r>
        <w:rPr>
          <w:rFonts w:cs="Arial"/>
          <w:sz w:val="28"/>
          <w:szCs w:val="28"/>
        </w:rPr>
        <w:t>An option to select the number of items per</w:t>
      </w:r>
      <w:r w:rsidR="00E92B5E">
        <w:rPr>
          <w:rFonts w:cs="Arial"/>
          <w:sz w:val="28"/>
          <w:szCs w:val="28"/>
        </w:rPr>
        <w:t xml:space="preserve"> page (5, 10, 25, 50, </w:t>
      </w:r>
      <w:proofErr w:type="gramStart"/>
      <w:r w:rsidR="00E92B5E">
        <w:rPr>
          <w:rFonts w:cs="Arial"/>
          <w:sz w:val="28"/>
          <w:szCs w:val="28"/>
        </w:rPr>
        <w:t>100</w:t>
      </w:r>
      <w:proofErr w:type="gramEnd"/>
      <w:r w:rsidR="00E92B5E">
        <w:rPr>
          <w:rFonts w:cs="Arial"/>
          <w:sz w:val="28"/>
          <w:szCs w:val="28"/>
        </w:rPr>
        <w:t>) will be provided.</w:t>
      </w:r>
      <w:bookmarkEnd w:id="297"/>
    </w:p>
    <w:p w:rsidR="00DF5A63" w:rsidRDefault="00DF5A63" w:rsidP="00533E8F">
      <w:pPr>
        <w:ind w:left="1440"/>
        <w:jc w:val="both"/>
        <w:outlineLvl w:val="0"/>
        <w:rPr>
          <w:rFonts w:cs="Arial"/>
          <w:sz w:val="28"/>
          <w:szCs w:val="28"/>
        </w:rPr>
      </w:pPr>
    </w:p>
    <w:p w:rsidR="00DF5A63" w:rsidRDefault="00DF5A63" w:rsidP="00DF5A63">
      <w:pPr>
        <w:pStyle w:val="Heading2"/>
      </w:pPr>
      <w:r w:rsidRPr="00DF5A63">
        <w:lastRenderedPageBreak/>
        <w:t>Download facility for Data Files downloaded from Search Sites.</w:t>
      </w:r>
    </w:p>
    <w:p w:rsidR="00DF5A63" w:rsidRDefault="00DF5A63" w:rsidP="00DF5A63"/>
    <w:p w:rsidR="00DF5A63" w:rsidRPr="00DF5A63" w:rsidRDefault="00DF5A63" w:rsidP="00DF5A63">
      <w:r>
        <w:t xml:space="preserve">Archive data files from all Search Sites and make them available for download. </w:t>
      </w:r>
    </w:p>
    <w:sectPr w:rsidR="00DF5A63" w:rsidRPr="00DF5A6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5" w:author="Patrick Taur" w:date="2017-12-01T16:37:00Z" w:initials="PT">
    <w:p w:rsidR="00516A69" w:rsidRDefault="00516A69">
      <w:pPr>
        <w:pStyle w:val="CommentText"/>
      </w:pPr>
      <w:r>
        <w:rPr>
          <w:rStyle w:val="CommentReference"/>
        </w:rPr>
        <w:annotationRef/>
      </w:r>
      <w:proofErr w:type="spellStart"/>
      <w:r>
        <w:t>Updation</w:t>
      </w:r>
      <w:proofErr w:type="spellEnd"/>
      <w:r>
        <w:t xml:space="preserve"> of additional Project Number in generated </w:t>
      </w:r>
      <w:r w:rsidR="001B6251">
        <w:t xml:space="preserve">ICSF </w:t>
      </w:r>
      <w:r>
        <w:t xml:space="preserve">was pending.  We will include both </w:t>
      </w:r>
      <w:proofErr w:type="spellStart"/>
      <w:r>
        <w:t>Proj</w:t>
      </w:r>
      <w:proofErr w:type="spellEnd"/>
      <w:r>
        <w:t xml:space="preserve"> No and Sponsor Protocol Number in the generated ICSF when the Sponsor Protocol field is added in the application. </w:t>
      </w:r>
    </w:p>
  </w:comment>
  <w:comment w:id="184" w:author="Patrick Taur" w:date="2017-12-01T16:39:00Z" w:initials="PT">
    <w:p w:rsidR="001B6251" w:rsidRDefault="00516A69" w:rsidP="006D063A">
      <w:pPr>
        <w:pStyle w:val="CommentText"/>
      </w:pPr>
      <w:r>
        <w:rPr>
          <w:rStyle w:val="CommentReference"/>
        </w:rPr>
        <w:annotationRef/>
      </w:r>
      <w:r>
        <w:t xml:space="preserve">It is possible to provide an option in the compliance Form to upload related files. </w:t>
      </w:r>
    </w:p>
    <w:p w:rsidR="006D063A" w:rsidRDefault="006D063A" w:rsidP="006D063A">
      <w:pPr>
        <w:pStyle w:val="CommentText"/>
      </w:pPr>
      <w:r>
        <w:t xml:space="preserve">Q1. What type of files </w:t>
      </w:r>
      <w:r w:rsidR="001B6251">
        <w:t xml:space="preserve">are used, </w:t>
      </w:r>
      <w:proofErr w:type="spellStart"/>
      <w:r w:rsidR="001B6251">
        <w:t>pdf</w:t>
      </w:r>
      <w:proofErr w:type="spellEnd"/>
      <w:r w:rsidR="001B6251">
        <w:t xml:space="preserve">, </w:t>
      </w:r>
      <w:proofErr w:type="spellStart"/>
      <w:r w:rsidR="001B6251">
        <w:t>xls</w:t>
      </w:r>
      <w:proofErr w:type="spellEnd"/>
      <w:r w:rsidR="001B6251">
        <w:t xml:space="preserve">, txt </w:t>
      </w:r>
      <w:proofErr w:type="spellStart"/>
      <w:r w:rsidR="001B6251">
        <w:t>etc</w:t>
      </w:r>
      <w:proofErr w:type="spellEnd"/>
      <w:r w:rsidR="001B6251">
        <w:t xml:space="preserve"> </w:t>
      </w:r>
    </w:p>
    <w:p w:rsidR="006D063A" w:rsidRDefault="006D063A" w:rsidP="006D063A">
      <w:pPr>
        <w:pStyle w:val="CommentText"/>
      </w:pPr>
      <w:r>
        <w:t xml:space="preserve">Q2. </w:t>
      </w:r>
      <w:proofErr w:type="gramStart"/>
      <w:r>
        <w:t>what</w:t>
      </w:r>
      <w:proofErr w:type="gramEnd"/>
      <w:r>
        <w:t xml:space="preserve"> is the </w:t>
      </w:r>
      <w:r w:rsidR="001B6251">
        <w:t xml:space="preserve">max </w:t>
      </w:r>
      <w:r>
        <w:t xml:space="preserve">file size in </w:t>
      </w:r>
      <w:proofErr w:type="spellStart"/>
      <w:r>
        <w:t>mb</w:t>
      </w:r>
      <w:proofErr w:type="spellEnd"/>
    </w:p>
    <w:p w:rsidR="006D063A" w:rsidRDefault="006D063A" w:rsidP="006D063A">
      <w:pPr>
        <w:pStyle w:val="CommentText"/>
      </w:pPr>
      <w:r>
        <w:t xml:space="preserve">Q3. At what stage you want to upload the </w:t>
      </w:r>
      <w:proofErr w:type="gramStart"/>
      <w:r>
        <w:t>files ,</w:t>
      </w:r>
      <w:proofErr w:type="gramEnd"/>
      <w:r>
        <w:t xml:space="preserve"> a. During Review Process</w:t>
      </w:r>
    </w:p>
    <w:p w:rsidR="006D063A" w:rsidRDefault="006D063A" w:rsidP="006D063A">
      <w:pPr>
        <w:pStyle w:val="CommentText"/>
      </w:pPr>
      <w:proofErr w:type="gramStart"/>
      <w:r>
        <w:t>b</w:t>
      </w:r>
      <w:proofErr w:type="gramEnd"/>
      <w:r>
        <w:t>. During Audit Process, before submitting for Audit.</w:t>
      </w:r>
    </w:p>
    <w:p w:rsidR="006D063A" w:rsidRDefault="006D063A" w:rsidP="006D063A">
      <w:pPr>
        <w:pStyle w:val="CommentText"/>
      </w:pPr>
      <w:r>
        <w:t>c. Both, a and b.</w:t>
      </w:r>
    </w:p>
    <w:p w:rsidR="006D063A" w:rsidRDefault="006D063A" w:rsidP="006D063A">
      <w:pPr>
        <w:pStyle w:val="CommentText"/>
      </w:pPr>
      <w:r>
        <w:t>d. Can auditor upload files if required.</w:t>
      </w:r>
    </w:p>
    <w:p w:rsidR="00516A69" w:rsidRDefault="006D063A" w:rsidP="006D063A">
      <w:pPr>
        <w:pStyle w:val="CommentText"/>
      </w:pPr>
      <w:r>
        <w:t xml:space="preserve">This change might take a little longer to implement.  Can we take up this change </w:t>
      </w:r>
      <w:r w:rsidR="00657E95">
        <w:t xml:space="preserve">immediately </w:t>
      </w:r>
      <w:r>
        <w:t xml:space="preserve">after </w:t>
      </w:r>
      <w:r w:rsidR="00657E95">
        <w:t xml:space="preserve">completing the existing </w:t>
      </w:r>
      <w:proofErr w:type="gramStart"/>
      <w:r w:rsidR="00657E95">
        <w:t>points.</w:t>
      </w:r>
      <w:r>
        <w:t>?</w:t>
      </w:r>
      <w:proofErr w:type="gramEnd"/>
      <w:r w:rsidR="00516A69">
        <w:t xml:space="preserve"> </w:t>
      </w:r>
    </w:p>
  </w:comment>
  <w:comment w:id="203" w:author="Patrick Taur" w:date="2017-12-01T16:25:00Z" w:initials="PT">
    <w:p w:rsidR="006D063A" w:rsidRDefault="006D063A">
      <w:pPr>
        <w:pStyle w:val="CommentText"/>
      </w:pPr>
      <w:r>
        <w:rPr>
          <w:rStyle w:val="CommentReference"/>
        </w:rPr>
        <w:annotationRef/>
      </w:r>
      <w:r>
        <w:t>In the current implementation, the Auditor is able to view the whole ICSF, in a format similar to the generated ICSF and in read-only format. Screen shot attached. Please check if this is sufficient.</w:t>
      </w:r>
    </w:p>
  </w:comment>
  <w:comment w:id="206" w:author="Patrick Taur" w:date="2017-12-01T16:40:00Z" w:initials="PT">
    <w:p w:rsidR="006D063A" w:rsidRDefault="006D063A">
      <w:pPr>
        <w:pStyle w:val="CommentText"/>
      </w:pPr>
      <w:r>
        <w:rPr>
          <w:rStyle w:val="CommentReference"/>
        </w:rPr>
        <w:annotationRef/>
      </w:r>
      <w:r>
        <w:t xml:space="preserve">We </w:t>
      </w:r>
      <w:proofErr w:type="gramStart"/>
      <w:r w:rsidR="001B6251">
        <w:t xml:space="preserve">will </w:t>
      </w:r>
      <w:r>
        <w:t xml:space="preserve"> make</w:t>
      </w:r>
      <w:proofErr w:type="gramEnd"/>
      <w:r>
        <w:t xml:space="preserve"> provision for the Auditor to navigate through all Findings sections (without access to modifying the content?) and view the list of Full, Partial or single matches.  Please confirm if </w:t>
      </w:r>
      <w:r w:rsidR="00657E95">
        <w:t xml:space="preserve">our </w:t>
      </w:r>
      <w:proofErr w:type="gramStart"/>
      <w:r w:rsidR="00657E95">
        <w:t xml:space="preserve">understanding </w:t>
      </w:r>
      <w:r>
        <w:t xml:space="preserve"> </w:t>
      </w:r>
      <w:r w:rsidR="001B6251">
        <w:t>correct</w:t>
      </w:r>
      <w:proofErr w:type="gramEnd"/>
      <w:r w:rsidR="001B6251">
        <w:t>.</w:t>
      </w:r>
    </w:p>
  </w:comment>
  <w:comment w:id="211" w:author="Patrick Taur" w:date="2017-12-01T16:43:00Z" w:initials="PT">
    <w:p w:rsidR="001B6251" w:rsidRDefault="001B6251">
      <w:pPr>
        <w:pStyle w:val="CommentText"/>
      </w:pPr>
      <w:r>
        <w:rPr>
          <w:rStyle w:val="CommentReference"/>
        </w:rPr>
        <w:annotationRef/>
      </w:r>
      <w:r>
        <w:t xml:space="preserve">In the current implementation, all users are able to view the </w:t>
      </w:r>
      <w:r w:rsidR="00657E95">
        <w:t xml:space="preserve">audit records and </w:t>
      </w:r>
      <w:r>
        <w:t>audited results, but only the assigned auditor can audit the ICSF.</w:t>
      </w:r>
      <w:r w:rsidR="00657E95">
        <w:t xml:space="preserve">  Screen shot attached.</w:t>
      </w:r>
    </w:p>
    <w:p w:rsidR="001B6251" w:rsidRDefault="001B6251">
      <w:pPr>
        <w:pStyle w:val="CommentText"/>
      </w:pPr>
      <w:r>
        <w:t xml:space="preserve">We will restrict the viewing of Audit records for users other than </w:t>
      </w:r>
      <w:proofErr w:type="spellStart"/>
      <w:r>
        <w:t>Auditee</w:t>
      </w:r>
      <w:proofErr w:type="spellEnd"/>
      <w:r>
        <w:t xml:space="preserve"> and Auditor.</w:t>
      </w:r>
    </w:p>
  </w:comment>
  <w:comment w:id="215" w:author="Patrick Taur" w:date="2017-12-01T16:35:00Z" w:initials="PT">
    <w:p w:rsidR="001B6251" w:rsidRDefault="001B6251">
      <w:pPr>
        <w:pStyle w:val="CommentText"/>
      </w:pPr>
      <w:r>
        <w:rPr>
          <w:rStyle w:val="CommentReference"/>
        </w:rPr>
        <w:annotationRef/>
      </w:r>
      <w:r>
        <w:t>All audit comments are part of ICSF and cannot be removed separately.  Therefore the audit comments will always be available until the ICSF record is removed from the system.</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360" w:rsidRDefault="00E12360">
      <w:r>
        <w:separator/>
      </w:r>
    </w:p>
  </w:endnote>
  <w:endnote w:type="continuationSeparator" w:id="0">
    <w:p w:rsidR="00E12360" w:rsidRDefault="00E12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782952"/>
      <w:docPartObj>
        <w:docPartGallery w:val="Page Numbers (Bottom of Page)"/>
        <w:docPartUnique/>
      </w:docPartObj>
    </w:sdtPr>
    <w:sdtEndPr>
      <w:rPr>
        <w:noProof/>
      </w:rPr>
    </w:sdtEndPr>
    <w:sdtContent>
      <w:p w:rsidR="00AB4F23" w:rsidRDefault="00AB4F23">
        <w:pPr>
          <w:pStyle w:val="Footer"/>
        </w:pPr>
        <w:r>
          <w:fldChar w:fldCharType="begin"/>
        </w:r>
        <w:r>
          <w:instrText xml:space="preserve"> PAGE   \* MERGEFORMAT </w:instrText>
        </w:r>
        <w:r>
          <w:fldChar w:fldCharType="separate"/>
        </w:r>
        <w:r w:rsidR="00657E95">
          <w:rPr>
            <w:noProof/>
          </w:rPr>
          <w:t>7</w:t>
        </w:r>
        <w:r>
          <w:rPr>
            <w:noProof/>
          </w:rPr>
          <w:fldChar w:fldCharType="end"/>
        </w:r>
      </w:p>
    </w:sdtContent>
  </w:sdt>
  <w:p w:rsidR="00AB4F23" w:rsidRDefault="00AB4F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360" w:rsidRDefault="00E12360">
      <w:r>
        <w:separator/>
      </w:r>
    </w:p>
  </w:footnote>
  <w:footnote w:type="continuationSeparator" w:id="0">
    <w:p w:rsidR="00E12360" w:rsidRDefault="00E123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79C6"/>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02ED002D"/>
    <w:multiLevelType w:val="hybridMultilevel"/>
    <w:tmpl w:val="AE5C7B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39F27CD"/>
    <w:multiLevelType w:val="hybridMultilevel"/>
    <w:tmpl w:val="46D6EA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276459"/>
    <w:multiLevelType w:val="hybridMultilevel"/>
    <w:tmpl w:val="3A96DA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7C3071"/>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18CB626E"/>
    <w:multiLevelType w:val="hybridMultilevel"/>
    <w:tmpl w:val="11402FF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A402C0"/>
    <w:multiLevelType w:val="hybridMultilevel"/>
    <w:tmpl w:val="CDA60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E37E9D"/>
    <w:multiLevelType w:val="hybridMultilevel"/>
    <w:tmpl w:val="258A989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nsid w:val="3202211E"/>
    <w:multiLevelType w:val="hybridMultilevel"/>
    <w:tmpl w:val="3FF27AD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2C5AF6"/>
    <w:multiLevelType w:val="hybridMultilevel"/>
    <w:tmpl w:val="258A989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nsid w:val="3DA05729"/>
    <w:multiLevelType w:val="hybridMultilevel"/>
    <w:tmpl w:val="3A96DA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B84D3F"/>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
    <w:nsid w:val="46AD2AD1"/>
    <w:multiLevelType w:val="hybridMultilevel"/>
    <w:tmpl w:val="2ADA3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7C78D4"/>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4">
    <w:nsid w:val="589212EA"/>
    <w:multiLevelType w:val="hybridMultilevel"/>
    <w:tmpl w:val="9DA41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317E4C"/>
    <w:multiLevelType w:val="hybridMultilevel"/>
    <w:tmpl w:val="A46EB9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95724D0"/>
    <w:multiLevelType w:val="hybridMultilevel"/>
    <w:tmpl w:val="E8CECA9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D652933"/>
    <w:multiLevelType w:val="hybridMultilevel"/>
    <w:tmpl w:val="753CEB1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nsid w:val="5F564374"/>
    <w:multiLevelType w:val="hybridMultilevel"/>
    <w:tmpl w:val="2ADA3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88324C"/>
    <w:multiLevelType w:val="hybridMultilevel"/>
    <w:tmpl w:val="9A5C6C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6D4155A">
      <w:start w:val="12"/>
      <w:numFmt w:val="bullet"/>
      <w:lvlText w:val=""/>
      <w:lvlJc w:val="left"/>
      <w:pPr>
        <w:ind w:left="2880" w:hanging="360"/>
      </w:pPr>
      <w:rPr>
        <w:rFonts w:ascii="Symbol" w:eastAsia="Times New Roman" w:hAnsi="Symbo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F50B21"/>
    <w:multiLevelType w:val="hybridMultilevel"/>
    <w:tmpl w:val="24C875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72E26CA"/>
    <w:multiLevelType w:val="hybridMultilevel"/>
    <w:tmpl w:val="AE5C7B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C1F28C9"/>
    <w:multiLevelType w:val="hybridMultilevel"/>
    <w:tmpl w:val="C2A0ED6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181219A"/>
    <w:multiLevelType w:val="hybridMultilevel"/>
    <w:tmpl w:val="9CC6E5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8BE56B7"/>
    <w:multiLevelType w:val="hybridMultilevel"/>
    <w:tmpl w:val="F370B3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D4216BD"/>
    <w:multiLevelType w:val="hybridMultilevel"/>
    <w:tmpl w:val="E538165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2"/>
  </w:num>
  <w:num w:numId="3">
    <w:abstractNumId w:val="8"/>
  </w:num>
  <w:num w:numId="4">
    <w:abstractNumId w:val="19"/>
  </w:num>
  <w:num w:numId="5">
    <w:abstractNumId w:val="6"/>
  </w:num>
  <w:num w:numId="6">
    <w:abstractNumId w:val="16"/>
  </w:num>
  <w:num w:numId="7">
    <w:abstractNumId w:val="22"/>
  </w:num>
  <w:num w:numId="8">
    <w:abstractNumId w:val="25"/>
  </w:num>
  <w:num w:numId="9">
    <w:abstractNumId w:val="12"/>
  </w:num>
  <w:num w:numId="10">
    <w:abstractNumId w:val="18"/>
  </w:num>
  <w:num w:numId="11">
    <w:abstractNumId w:val="14"/>
  </w:num>
  <w:num w:numId="12">
    <w:abstractNumId w:val="3"/>
  </w:num>
  <w:num w:numId="13">
    <w:abstractNumId w:val="10"/>
  </w:num>
  <w:num w:numId="14">
    <w:abstractNumId w:val="5"/>
  </w:num>
  <w:num w:numId="15">
    <w:abstractNumId w:val="20"/>
  </w:num>
  <w:num w:numId="16">
    <w:abstractNumId w:val="21"/>
  </w:num>
  <w:num w:numId="17">
    <w:abstractNumId w:val="23"/>
  </w:num>
  <w:num w:numId="18">
    <w:abstractNumId w:val="24"/>
  </w:num>
  <w:num w:numId="19">
    <w:abstractNumId w:val="1"/>
  </w:num>
  <w:num w:numId="20">
    <w:abstractNumId w:val="13"/>
  </w:num>
  <w:num w:numId="21">
    <w:abstractNumId w:val="11"/>
  </w:num>
  <w:num w:numId="22">
    <w:abstractNumId w:val="0"/>
  </w:num>
  <w:num w:numId="23">
    <w:abstractNumId w:val="4"/>
  </w:num>
  <w:num w:numId="24">
    <w:abstractNumId w:val="7"/>
  </w:num>
  <w:num w:numId="25">
    <w:abstractNumId w:val="17"/>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0A"/>
    <w:rsid w:val="00056D1E"/>
    <w:rsid w:val="000A67C6"/>
    <w:rsid w:val="000A7312"/>
    <w:rsid w:val="00137A4F"/>
    <w:rsid w:val="00143E4B"/>
    <w:rsid w:val="0015666F"/>
    <w:rsid w:val="001B6251"/>
    <w:rsid w:val="00233D04"/>
    <w:rsid w:val="00240634"/>
    <w:rsid w:val="00265F12"/>
    <w:rsid w:val="00272F47"/>
    <w:rsid w:val="002D792F"/>
    <w:rsid w:val="0037657C"/>
    <w:rsid w:val="00397567"/>
    <w:rsid w:val="00463F87"/>
    <w:rsid w:val="00516A69"/>
    <w:rsid w:val="00533E8F"/>
    <w:rsid w:val="00557591"/>
    <w:rsid w:val="0061704F"/>
    <w:rsid w:val="0063269D"/>
    <w:rsid w:val="00657E95"/>
    <w:rsid w:val="0067612B"/>
    <w:rsid w:val="00692939"/>
    <w:rsid w:val="006D063A"/>
    <w:rsid w:val="006E26A9"/>
    <w:rsid w:val="00730BBF"/>
    <w:rsid w:val="007B518A"/>
    <w:rsid w:val="008314EB"/>
    <w:rsid w:val="00850D40"/>
    <w:rsid w:val="008E1506"/>
    <w:rsid w:val="00945C24"/>
    <w:rsid w:val="00983934"/>
    <w:rsid w:val="00986314"/>
    <w:rsid w:val="009A5150"/>
    <w:rsid w:val="009B75FF"/>
    <w:rsid w:val="009D2CE4"/>
    <w:rsid w:val="009F5B2B"/>
    <w:rsid w:val="00AB4F23"/>
    <w:rsid w:val="00BA0815"/>
    <w:rsid w:val="00C37C60"/>
    <w:rsid w:val="00D86E0A"/>
    <w:rsid w:val="00DF1DD8"/>
    <w:rsid w:val="00DF5A63"/>
    <w:rsid w:val="00E12360"/>
    <w:rsid w:val="00E62D2B"/>
    <w:rsid w:val="00E85F97"/>
    <w:rsid w:val="00E92B5E"/>
    <w:rsid w:val="00F0526E"/>
    <w:rsid w:val="00FD63E7"/>
    <w:rsid w:val="00FF5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BBF"/>
    <w:pPr>
      <w:spacing w:after="0" w:line="240" w:lineRule="auto"/>
    </w:pPr>
    <w:rPr>
      <w:rFonts w:ascii="Book Antiqua" w:eastAsia="Times New Roman" w:hAnsi="Book Antiqua" w:cs="Times New Roman"/>
      <w:sz w:val="24"/>
      <w:szCs w:val="24"/>
    </w:rPr>
  </w:style>
  <w:style w:type="paragraph" w:styleId="Heading1">
    <w:name w:val="heading 1"/>
    <w:basedOn w:val="Normal"/>
    <w:next w:val="Normal"/>
    <w:link w:val="Heading1Char"/>
    <w:uiPriority w:val="9"/>
    <w:qFormat/>
    <w:rsid w:val="00730B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B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BB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0B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B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B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BB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730BBF"/>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730BBF"/>
    <w:pPr>
      <w:ind w:left="720"/>
      <w:contextualSpacing/>
    </w:pPr>
  </w:style>
  <w:style w:type="character" w:customStyle="1" w:styleId="HTMLPreformattedChar">
    <w:name w:val="HTML Preformatted Char"/>
    <w:basedOn w:val="DefaultParagraphFont"/>
    <w:link w:val="HTMLPreformatted"/>
    <w:uiPriority w:val="99"/>
    <w:semiHidden/>
    <w:rsid w:val="00730B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0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BalloonTextChar">
    <w:name w:val="Balloon Text Char"/>
    <w:basedOn w:val="DefaultParagraphFont"/>
    <w:link w:val="BalloonText"/>
    <w:uiPriority w:val="99"/>
    <w:semiHidden/>
    <w:rsid w:val="00730BBF"/>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730BBF"/>
    <w:rPr>
      <w:rFonts w:ascii="Tahoma" w:hAnsi="Tahoma" w:cs="Tahoma"/>
      <w:sz w:val="16"/>
      <w:szCs w:val="16"/>
    </w:rPr>
  </w:style>
  <w:style w:type="paragraph" w:styleId="Header">
    <w:name w:val="header"/>
    <w:basedOn w:val="Normal"/>
    <w:link w:val="HeaderChar"/>
    <w:uiPriority w:val="99"/>
    <w:unhideWhenUsed/>
    <w:rsid w:val="00730BBF"/>
    <w:pPr>
      <w:tabs>
        <w:tab w:val="center" w:pos="4680"/>
        <w:tab w:val="right" w:pos="9360"/>
      </w:tabs>
    </w:pPr>
  </w:style>
  <w:style w:type="character" w:customStyle="1" w:styleId="HeaderChar">
    <w:name w:val="Header Char"/>
    <w:basedOn w:val="DefaultParagraphFont"/>
    <w:link w:val="Header"/>
    <w:uiPriority w:val="99"/>
    <w:rsid w:val="00730BBF"/>
    <w:rPr>
      <w:rFonts w:ascii="Book Antiqua" w:eastAsia="Times New Roman" w:hAnsi="Book Antiqua" w:cs="Times New Roman"/>
      <w:sz w:val="24"/>
      <w:szCs w:val="24"/>
    </w:rPr>
  </w:style>
  <w:style w:type="paragraph" w:styleId="Footer">
    <w:name w:val="footer"/>
    <w:basedOn w:val="Normal"/>
    <w:link w:val="FooterChar"/>
    <w:uiPriority w:val="99"/>
    <w:unhideWhenUsed/>
    <w:rsid w:val="00730BBF"/>
    <w:pPr>
      <w:tabs>
        <w:tab w:val="center" w:pos="4680"/>
        <w:tab w:val="right" w:pos="9360"/>
      </w:tabs>
    </w:pPr>
  </w:style>
  <w:style w:type="character" w:customStyle="1" w:styleId="FooterChar">
    <w:name w:val="Footer Char"/>
    <w:basedOn w:val="DefaultParagraphFont"/>
    <w:link w:val="Footer"/>
    <w:uiPriority w:val="99"/>
    <w:rsid w:val="00730BBF"/>
    <w:rPr>
      <w:rFonts w:ascii="Book Antiqua" w:eastAsia="Times New Roman" w:hAnsi="Book Antiqua" w:cs="Times New Roman"/>
      <w:sz w:val="24"/>
      <w:szCs w:val="24"/>
    </w:rPr>
  </w:style>
  <w:style w:type="paragraph" w:styleId="TOCHeading">
    <w:name w:val="TOC Heading"/>
    <w:basedOn w:val="Heading1"/>
    <w:next w:val="Normal"/>
    <w:uiPriority w:val="39"/>
    <w:unhideWhenUsed/>
    <w:qFormat/>
    <w:rsid w:val="00730BBF"/>
    <w:pPr>
      <w:spacing w:line="276" w:lineRule="auto"/>
      <w:outlineLvl w:val="9"/>
    </w:pPr>
    <w:rPr>
      <w:lang w:eastAsia="ja-JP"/>
    </w:rPr>
  </w:style>
  <w:style w:type="paragraph" w:styleId="TOC1">
    <w:name w:val="toc 1"/>
    <w:basedOn w:val="Normal"/>
    <w:next w:val="Normal"/>
    <w:autoRedefine/>
    <w:uiPriority w:val="39"/>
    <w:unhideWhenUsed/>
    <w:qFormat/>
    <w:rsid w:val="00730BBF"/>
    <w:pPr>
      <w:spacing w:after="100"/>
    </w:pPr>
  </w:style>
  <w:style w:type="paragraph" w:styleId="TOC2">
    <w:name w:val="toc 2"/>
    <w:basedOn w:val="Normal"/>
    <w:next w:val="Normal"/>
    <w:autoRedefine/>
    <w:uiPriority w:val="39"/>
    <w:unhideWhenUsed/>
    <w:qFormat/>
    <w:rsid w:val="00730BBF"/>
    <w:pPr>
      <w:spacing w:after="100"/>
      <w:ind w:left="240"/>
    </w:pPr>
  </w:style>
  <w:style w:type="paragraph" w:styleId="TOC3">
    <w:name w:val="toc 3"/>
    <w:basedOn w:val="Normal"/>
    <w:next w:val="Normal"/>
    <w:autoRedefine/>
    <w:uiPriority w:val="39"/>
    <w:unhideWhenUsed/>
    <w:qFormat/>
    <w:rsid w:val="00730BBF"/>
    <w:pPr>
      <w:spacing w:after="100"/>
      <w:ind w:left="480"/>
    </w:pPr>
  </w:style>
  <w:style w:type="character" w:styleId="Hyperlink">
    <w:name w:val="Hyperlink"/>
    <w:basedOn w:val="DefaultParagraphFont"/>
    <w:uiPriority w:val="99"/>
    <w:unhideWhenUsed/>
    <w:rsid w:val="00730BBF"/>
    <w:rPr>
      <w:color w:val="0000FF" w:themeColor="hyperlink"/>
      <w:u w:val="single"/>
    </w:rPr>
  </w:style>
  <w:style w:type="paragraph" w:styleId="TOC4">
    <w:name w:val="toc 4"/>
    <w:basedOn w:val="Normal"/>
    <w:next w:val="Normal"/>
    <w:autoRedefine/>
    <w:uiPriority w:val="39"/>
    <w:unhideWhenUsed/>
    <w:rsid w:val="00730BBF"/>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30BB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30BB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30BB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30BB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30BBF"/>
    <w:pPr>
      <w:spacing w:after="100" w:line="276" w:lineRule="auto"/>
      <w:ind w:left="1760"/>
    </w:pPr>
    <w:rPr>
      <w:rFonts w:asciiTheme="minorHAnsi" w:eastAsiaTheme="minorEastAsia" w:hAnsiTheme="minorHAnsi" w:cstheme="minorBidi"/>
      <w:sz w:val="22"/>
      <w:szCs w:val="22"/>
    </w:rPr>
  </w:style>
  <w:style w:type="table" w:styleId="TableGrid">
    <w:name w:val="Table Grid"/>
    <w:basedOn w:val="TableNormal"/>
    <w:uiPriority w:val="59"/>
    <w:rsid w:val="0015666F"/>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9F5B2B"/>
    <w:pPr>
      <w:suppressAutoHyphens/>
      <w:overflowPunct w:val="0"/>
      <w:autoSpaceDE w:val="0"/>
      <w:textAlignment w:val="baseline"/>
    </w:pPr>
    <w:rPr>
      <w:rFonts w:ascii="Times New Roman" w:hAnsi="Times New Roman"/>
      <w:sz w:val="20"/>
      <w:szCs w:val="20"/>
      <w:lang w:eastAsia="ar-SA"/>
    </w:rPr>
  </w:style>
  <w:style w:type="character" w:customStyle="1" w:styleId="BodyTextChar">
    <w:name w:val="Body Text Char"/>
    <w:basedOn w:val="DefaultParagraphFont"/>
    <w:link w:val="BodyText"/>
    <w:rsid w:val="009F5B2B"/>
    <w:rPr>
      <w:rFonts w:ascii="Times New Roman" w:eastAsia="Times New Roman" w:hAnsi="Times New Roman" w:cs="Times New Roman"/>
      <w:sz w:val="20"/>
      <w:szCs w:val="20"/>
      <w:lang w:eastAsia="ar-SA"/>
    </w:rPr>
  </w:style>
  <w:style w:type="paragraph" w:customStyle="1" w:styleId="table">
    <w:name w:val="table"/>
    <w:basedOn w:val="Normal"/>
    <w:rsid w:val="009F5B2B"/>
    <w:pPr>
      <w:tabs>
        <w:tab w:val="left" w:pos="540"/>
        <w:tab w:val="left" w:pos="900"/>
        <w:tab w:val="left" w:pos="2340"/>
        <w:tab w:val="left" w:pos="2790"/>
      </w:tabs>
      <w:suppressAutoHyphens/>
      <w:spacing w:line="200" w:lineRule="atLeast"/>
    </w:pPr>
    <w:rPr>
      <w:rFonts w:ascii="Arial" w:hAnsi="Arial"/>
      <w:sz w:val="20"/>
      <w:szCs w:val="20"/>
      <w:lang w:eastAsia="ar-SA"/>
    </w:rPr>
  </w:style>
  <w:style w:type="paragraph" w:styleId="Revision">
    <w:name w:val="Revision"/>
    <w:hidden/>
    <w:uiPriority w:val="99"/>
    <w:semiHidden/>
    <w:rsid w:val="00692939"/>
    <w:pPr>
      <w:spacing w:after="0" w:line="240" w:lineRule="auto"/>
    </w:pPr>
    <w:rPr>
      <w:rFonts w:ascii="Book Antiqua" w:eastAsia="Times New Roman" w:hAnsi="Book Antiqua" w:cs="Times New Roman"/>
      <w:sz w:val="24"/>
      <w:szCs w:val="24"/>
    </w:rPr>
  </w:style>
  <w:style w:type="character" w:styleId="CommentReference">
    <w:name w:val="annotation reference"/>
    <w:basedOn w:val="DefaultParagraphFont"/>
    <w:uiPriority w:val="99"/>
    <w:semiHidden/>
    <w:unhideWhenUsed/>
    <w:rsid w:val="00516A69"/>
    <w:rPr>
      <w:sz w:val="16"/>
      <w:szCs w:val="16"/>
    </w:rPr>
  </w:style>
  <w:style w:type="paragraph" w:styleId="CommentText">
    <w:name w:val="annotation text"/>
    <w:basedOn w:val="Normal"/>
    <w:link w:val="CommentTextChar"/>
    <w:uiPriority w:val="99"/>
    <w:unhideWhenUsed/>
    <w:rsid w:val="00516A69"/>
    <w:rPr>
      <w:sz w:val="20"/>
      <w:szCs w:val="20"/>
    </w:rPr>
  </w:style>
  <w:style w:type="character" w:customStyle="1" w:styleId="CommentTextChar">
    <w:name w:val="Comment Text Char"/>
    <w:basedOn w:val="DefaultParagraphFont"/>
    <w:link w:val="CommentText"/>
    <w:uiPriority w:val="99"/>
    <w:rsid w:val="00516A69"/>
    <w:rPr>
      <w:rFonts w:ascii="Book Antiqua" w:eastAsia="Times New Roman" w:hAnsi="Book Antiqua" w:cs="Times New Roman"/>
      <w:sz w:val="20"/>
      <w:szCs w:val="20"/>
    </w:rPr>
  </w:style>
  <w:style w:type="paragraph" w:styleId="CommentSubject">
    <w:name w:val="annotation subject"/>
    <w:basedOn w:val="CommentText"/>
    <w:next w:val="CommentText"/>
    <w:link w:val="CommentSubjectChar"/>
    <w:uiPriority w:val="99"/>
    <w:semiHidden/>
    <w:unhideWhenUsed/>
    <w:rsid w:val="00516A69"/>
    <w:rPr>
      <w:b/>
      <w:bCs/>
    </w:rPr>
  </w:style>
  <w:style w:type="character" w:customStyle="1" w:styleId="CommentSubjectChar">
    <w:name w:val="Comment Subject Char"/>
    <w:basedOn w:val="CommentTextChar"/>
    <w:link w:val="CommentSubject"/>
    <w:uiPriority w:val="99"/>
    <w:semiHidden/>
    <w:rsid w:val="00516A69"/>
    <w:rPr>
      <w:rFonts w:ascii="Book Antiqua" w:eastAsia="Times New Roman" w:hAnsi="Book Antiqua"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BBF"/>
    <w:pPr>
      <w:spacing w:after="0" w:line="240" w:lineRule="auto"/>
    </w:pPr>
    <w:rPr>
      <w:rFonts w:ascii="Book Antiqua" w:eastAsia="Times New Roman" w:hAnsi="Book Antiqua" w:cs="Times New Roman"/>
      <w:sz w:val="24"/>
      <w:szCs w:val="24"/>
    </w:rPr>
  </w:style>
  <w:style w:type="paragraph" w:styleId="Heading1">
    <w:name w:val="heading 1"/>
    <w:basedOn w:val="Normal"/>
    <w:next w:val="Normal"/>
    <w:link w:val="Heading1Char"/>
    <w:uiPriority w:val="9"/>
    <w:qFormat/>
    <w:rsid w:val="00730B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B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BB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0B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B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B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BB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730BBF"/>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730BBF"/>
    <w:pPr>
      <w:ind w:left="720"/>
      <w:contextualSpacing/>
    </w:pPr>
  </w:style>
  <w:style w:type="character" w:customStyle="1" w:styleId="HTMLPreformattedChar">
    <w:name w:val="HTML Preformatted Char"/>
    <w:basedOn w:val="DefaultParagraphFont"/>
    <w:link w:val="HTMLPreformatted"/>
    <w:uiPriority w:val="99"/>
    <w:semiHidden/>
    <w:rsid w:val="00730B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0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BalloonTextChar">
    <w:name w:val="Balloon Text Char"/>
    <w:basedOn w:val="DefaultParagraphFont"/>
    <w:link w:val="BalloonText"/>
    <w:uiPriority w:val="99"/>
    <w:semiHidden/>
    <w:rsid w:val="00730BBF"/>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730BBF"/>
    <w:rPr>
      <w:rFonts w:ascii="Tahoma" w:hAnsi="Tahoma" w:cs="Tahoma"/>
      <w:sz w:val="16"/>
      <w:szCs w:val="16"/>
    </w:rPr>
  </w:style>
  <w:style w:type="paragraph" w:styleId="Header">
    <w:name w:val="header"/>
    <w:basedOn w:val="Normal"/>
    <w:link w:val="HeaderChar"/>
    <w:uiPriority w:val="99"/>
    <w:unhideWhenUsed/>
    <w:rsid w:val="00730BBF"/>
    <w:pPr>
      <w:tabs>
        <w:tab w:val="center" w:pos="4680"/>
        <w:tab w:val="right" w:pos="9360"/>
      </w:tabs>
    </w:pPr>
  </w:style>
  <w:style w:type="character" w:customStyle="1" w:styleId="HeaderChar">
    <w:name w:val="Header Char"/>
    <w:basedOn w:val="DefaultParagraphFont"/>
    <w:link w:val="Header"/>
    <w:uiPriority w:val="99"/>
    <w:rsid w:val="00730BBF"/>
    <w:rPr>
      <w:rFonts w:ascii="Book Antiqua" w:eastAsia="Times New Roman" w:hAnsi="Book Antiqua" w:cs="Times New Roman"/>
      <w:sz w:val="24"/>
      <w:szCs w:val="24"/>
    </w:rPr>
  </w:style>
  <w:style w:type="paragraph" w:styleId="Footer">
    <w:name w:val="footer"/>
    <w:basedOn w:val="Normal"/>
    <w:link w:val="FooterChar"/>
    <w:uiPriority w:val="99"/>
    <w:unhideWhenUsed/>
    <w:rsid w:val="00730BBF"/>
    <w:pPr>
      <w:tabs>
        <w:tab w:val="center" w:pos="4680"/>
        <w:tab w:val="right" w:pos="9360"/>
      </w:tabs>
    </w:pPr>
  </w:style>
  <w:style w:type="character" w:customStyle="1" w:styleId="FooterChar">
    <w:name w:val="Footer Char"/>
    <w:basedOn w:val="DefaultParagraphFont"/>
    <w:link w:val="Footer"/>
    <w:uiPriority w:val="99"/>
    <w:rsid w:val="00730BBF"/>
    <w:rPr>
      <w:rFonts w:ascii="Book Antiqua" w:eastAsia="Times New Roman" w:hAnsi="Book Antiqua" w:cs="Times New Roman"/>
      <w:sz w:val="24"/>
      <w:szCs w:val="24"/>
    </w:rPr>
  </w:style>
  <w:style w:type="paragraph" w:styleId="TOCHeading">
    <w:name w:val="TOC Heading"/>
    <w:basedOn w:val="Heading1"/>
    <w:next w:val="Normal"/>
    <w:uiPriority w:val="39"/>
    <w:unhideWhenUsed/>
    <w:qFormat/>
    <w:rsid w:val="00730BBF"/>
    <w:pPr>
      <w:spacing w:line="276" w:lineRule="auto"/>
      <w:outlineLvl w:val="9"/>
    </w:pPr>
    <w:rPr>
      <w:lang w:eastAsia="ja-JP"/>
    </w:rPr>
  </w:style>
  <w:style w:type="paragraph" w:styleId="TOC1">
    <w:name w:val="toc 1"/>
    <w:basedOn w:val="Normal"/>
    <w:next w:val="Normal"/>
    <w:autoRedefine/>
    <w:uiPriority w:val="39"/>
    <w:unhideWhenUsed/>
    <w:qFormat/>
    <w:rsid w:val="00730BBF"/>
    <w:pPr>
      <w:spacing w:after="100"/>
    </w:pPr>
  </w:style>
  <w:style w:type="paragraph" w:styleId="TOC2">
    <w:name w:val="toc 2"/>
    <w:basedOn w:val="Normal"/>
    <w:next w:val="Normal"/>
    <w:autoRedefine/>
    <w:uiPriority w:val="39"/>
    <w:unhideWhenUsed/>
    <w:qFormat/>
    <w:rsid w:val="00730BBF"/>
    <w:pPr>
      <w:spacing w:after="100"/>
      <w:ind w:left="240"/>
    </w:pPr>
  </w:style>
  <w:style w:type="paragraph" w:styleId="TOC3">
    <w:name w:val="toc 3"/>
    <w:basedOn w:val="Normal"/>
    <w:next w:val="Normal"/>
    <w:autoRedefine/>
    <w:uiPriority w:val="39"/>
    <w:unhideWhenUsed/>
    <w:qFormat/>
    <w:rsid w:val="00730BBF"/>
    <w:pPr>
      <w:spacing w:after="100"/>
      <w:ind w:left="480"/>
    </w:pPr>
  </w:style>
  <w:style w:type="character" w:styleId="Hyperlink">
    <w:name w:val="Hyperlink"/>
    <w:basedOn w:val="DefaultParagraphFont"/>
    <w:uiPriority w:val="99"/>
    <w:unhideWhenUsed/>
    <w:rsid w:val="00730BBF"/>
    <w:rPr>
      <w:color w:val="0000FF" w:themeColor="hyperlink"/>
      <w:u w:val="single"/>
    </w:rPr>
  </w:style>
  <w:style w:type="paragraph" w:styleId="TOC4">
    <w:name w:val="toc 4"/>
    <w:basedOn w:val="Normal"/>
    <w:next w:val="Normal"/>
    <w:autoRedefine/>
    <w:uiPriority w:val="39"/>
    <w:unhideWhenUsed/>
    <w:rsid w:val="00730BBF"/>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30BB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30BB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30BB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30BB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30BBF"/>
    <w:pPr>
      <w:spacing w:after="100" w:line="276" w:lineRule="auto"/>
      <w:ind w:left="1760"/>
    </w:pPr>
    <w:rPr>
      <w:rFonts w:asciiTheme="minorHAnsi" w:eastAsiaTheme="minorEastAsia" w:hAnsiTheme="minorHAnsi" w:cstheme="minorBidi"/>
      <w:sz w:val="22"/>
      <w:szCs w:val="22"/>
    </w:rPr>
  </w:style>
  <w:style w:type="table" w:styleId="TableGrid">
    <w:name w:val="Table Grid"/>
    <w:basedOn w:val="TableNormal"/>
    <w:uiPriority w:val="59"/>
    <w:rsid w:val="0015666F"/>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9F5B2B"/>
    <w:pPr>
      <w:suppressAutoHyphens/>
      <w:overflowPunct w:val="0"/>
      <w:autoSpaceDE w:val="0"/>
      <w:textAlignment w:val="baseline"/>
    </w:pPr>
    <w:rPr>
      <w:rFonts w:ascii="Times New Roman" w:hAnsi="Times New Roman"/>
      <w:sz w:val="20"/>
      <w:szCs w:val="20"/>
      <w:lang w:eastAsia="ar-SA"/>
    </w:rPr>
  </w:style>
  <w:style w:type="character" w:customStyle="1" w:styleId="BodyTextChar">
    <w:name w:val="Body Text Char"/>
    <w:basedOn w:val="DefaultParagraphFont"/>
    <w:link w:val="BodyText"/>
    <w:rsid w:val="009F5B2B"/>
    <w:rPr>
      <w:rFonts w:ascii="Times New Roman" w:eastAsia="Times New Roman" w:hAnsi="Times New Roman" w:cs="Times New Roman"/>
      <w:sz w:val="20"/>
      <w:szCs w:val="20"/>
      <w:lang w:eastAsia="ar-SA"/>
    </w:rPr>
  </w:style>
  <w:style w:type="paragraph" w:customStyle="1" w:styleId="table">
    <w:name w:val="table"/>
    <w:basedOn w:val="Normal"/>
    <w:rsid w:val="009F5B2B"/>
    <w:pPr>
      <w:tabs>
        <w:tab w:val="left" w:pos="540"/>
        <w:tab w:val="left" w:pos="900"/>
        <w:tab w:val="left" w:pos="2340"/>
        <w:tab w:val="left" w:pos="2790"/>
      </w:tabs>
      <w:suppressAutoHyphens/>
      <w:spacing w:line="200" w:lineRule="atLeast"/>
    </w:pPr>
    <w:rPr>
      <w:rFonts w:ascii="Arial" w:hAnsi="Arial"/>
      <w:sz w:val="20"/>
      <w:szCs w:val="20"/>
      <w:lang w:eastAsia="ar-SA"/>
    </w:rPr>
  </w:style>
  <w:style w:type="paragraph" w:styleId="Revision">
    <w:name w:val="Revision"/>
    <w:hidden/>
    <w:uiPriority w:val="99"/>
    <w:semiHidden/>
    <w:rsid w:val="00692939"/>
    <w:pPr>
      <w:spacing w:after="0" w:line="240" w:lineRule="auto"/>
    </w:pPr>
    <w:rPr>
      <w:rFonts w:ascii="Book Antiqua" w:eastAsia="Times New Roman" w:hAnsi="Book Antiqua" w:cs="Times New Roman"/>
      <w:sz w:val="24"/>
      <w:szCs w:val="24"/>
    </w:rPr>
  </w:style>
  <w:style w:type="character" w:styleId="CommentReference">
    <w:name w:val="annotation reference"/>
    <w:basedOn w:val="DefaultParagraphFont"/>
    <w:uiPriority w:val="99"/>
    <w:semiHidden/>
    <w:unhideWhenUsed/>
    <w:rsid w:val="00516A69"/>
    <w:rPr>
      <w:sz w:val="16"/>
      <w:szCs w:val="16"/>
    </w:rPr>
  </w:style>
  <w:style w:type="paragraph" w:styleId="CommentText">
    <w:name w:val="annotation text"/>
    <w:basedOn w:val="Normal"/>
    <w:link w:val="CommentTextChar"/>
    <w:uiPriority w:val="99"/>
    <w:unhideWhenUsed/>
    <w:rsid w:val="00516A69"/>
    <w:rPr>
      <w:sz w:val="20"/>
      <w:szCs w:val="20"/>
    </w:rPr>
  </w:style>
  <w:style w:type="character" w:customStyle="1" w:styleId="CommentTextChar">
    <w:name w:val="Comment Text Char"/>
    <w:basedOn w:val="DefaultParagraphFont"/>
    <w:link w:val="CommentText"/>
    <w:uiPriority w:val="99"/>
    <w:rsid w:val="00516A69"/>
    <w:rPr>
      <w:rFonts w:ascii="Book Antiqua" w:eastAsia="Times New Roman" w:hAnsi="Book Antiqua" w:cs="Times New Roman"/>
      <w:sz w:val="20"/>
      <w:szCs w:val="20"/>
    </w:rPr>
  </w:style>
  <w:style w:type="paragraph" w:styleId="CommentSubject">
    <w:name w:val="annotation subject"/>
    <w:basedOn w:val="CommentText"/>
    <w:next w:val="CommentText"/>
    <w:link w:val="CommentSubjectChar"/>
    <w:uiPriority w:val="99"/>
    <w:semiHidden/>
    <w:unhideWhenUsed/>
    <w:rsid w:val="00516A69"/>
    <w:rPr>
      <w:b/>
      <w:bCs/>
    </w:rPr>
  </w:style>
  <w:style w:type="character" w:customStyle="1" w:styleId="CommentSubjectChar">
    <w:name w:val="Comment Subject Char"/>
    <w:basedOn w:val="CommentTextChar"/>
    <w:link w:val="CommentSubject"/>
    <w:uiPriority w:val="99"/>
    <w:semiHidden/>
    <w:rsid w:val="00516A69"/>
    <w:rPr>
      <w:rFonts w:ascii="Book Antiqua" w:eastAsia="Times New Roman" w:hAnsi="Book Antiqua"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493697">
      <w:bodyDiv w:val="1"/>
      <w:marLeft w:val="0"/>
      <w:marRight w:val="0"/>
      <w:marTop w:val="0"/>
      <w:marBottom w:val="0"/>
      <w:divBdr>
        <w:top w:val="none" w:sz="0" w:space="0" w:color="auto"/>
        <w:left w:val="none" w:sz="0" w:space="0" w:color="auto"/>
        <w:bottom w:val="none" w:sz="0" w:space="0" w:color="auto"/>
        <w:right w:val="none" w:sz="0" w:space="0" w:color="auto"/>
      </w:divBdr>
      <w:divsChild>
        <w:div w:id="1120686522">
          <w:marLeft w:val="0"/>
          <w:marRight w:val="0"/>
          <w:marTop w:val="0"/>
          <w:marBottom w:val="0"/>
          <w:divBdr>
            <w:top w:val="none" w:sz="0" w:space="0" w:color="auto"/>
            <w:left w:val="none" w:sz="0" w:space="0" w:color="auto"/>
            <w:bottom w:val="none" w:sz="0" w:space="0" w:color="auto"/>
            <w:right w:val="none" w:sz="0" w:space="0" w:color="auto"/>
          </w:divBdr>
        </w:div>
        <w:div w:id="1464957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6170787">
              <w:marLeft w:val="0"/>
              <w:marRight w:val="0"/>
              <w:marTop w:val="0"/>
              <w:marBottom w:val="0"/>
              <w:divBdr>
                <w:top w:val="none" w:sz="0" w:space="0" w:color="auto"/>
                <w:left w:val="none" w:sz="0" w:space="0" w:color="auto"/>
                <w:bottom w:val="none" w:sz="0" w:space="0" w:color="auto"/>
                <w:right w:val="none" w:sz="0" w:space="0" w:color="auto"/>
              </w:divBdr>
              <w:divsChild>
                <w:div w:id="530800068">
                  <w:marLeft w:val="0"/>
                  <w:marRight w:val="0"/>
                  <w:marTop w:val="0"/>
                  <w:marBottom w:val="0"/>
                  <w:divBdr>
                    <w:top w:val="none" w:sz="0" w:space="0" w:color="auto"/>
                    <w:left w:val="none" w:sz="0" w:space="0" w:color="auto"/>
                    <w:bottom w:val="none" w:sz="0" w:space="0" w:color="auto"/>
                    <w:right w:val="none" w:sz="0" w:space="0" w:color="auto"/>
                  </w:divBdr>
                </w:div>
                <w:div w:id="214056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cid:image004.png@01D36AAA.0DAB48B0"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1E280-1EBC-44DF-A679-A20BF8557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11</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ICON Plc</Company>
  <LinksUpToDate>false</LinksUpToDate>
  <CharactersWithSpaces>10049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Patrick Taur</cp:lastModifiedBy>
  <cp:revision>5</cp:revision>
  <cp:lastPrinted>2017-11-13T07:21:00Z</cp:lastPrinted>
  <dcterms:created xsi:type="dcterms:W3CDTF">2017-12-01T08:35:00Z</dcterms:created>
  <dcterms:modified xsi:type="dcterms:W3CDTF">2017-12-01T11:13:00Z</dcterms:modified>
</cp:coreProperties>
</file>